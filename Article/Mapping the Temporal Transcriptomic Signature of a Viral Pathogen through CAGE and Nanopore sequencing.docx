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D0604" w:rsidRDefault="0027506F" w:rsidP="0031603D">
      <w:pPr>
        <w:pStyle w:val="AuthorList"/>
        <w:spacing w:before="0" w:after="120"/>
        <w:jc w:val="center"/>
        <w:rPr>
          <w:sz w:val="32"/>
          <w:szCs w:val="32"/>
        </w:rPr>
      </w:pPr>
      <w:r w:rsidRPr="006D0604">
        <w:rPr>
          <w:sz w:val="32"/>
          <w:szCs w:val="32"/>
        </w:rPr>
        <w:t>Mapping the Temporal Transcriptomic Signature of a Viral Pathogen through CAGE and Nanopore sequencing</w:t>
      </w:r>
    </w:p>
    <w:p w14:paraId="0B96A996" w14:textId="308D91B9" w:rsidR="009F1F42" w:rsidRPr="006D0604" w:rsidRDefault="00F90860" w:rsidP="0031603D">
      <w:pPr>
        <w:pStyle w:val="AuthorList"/>
        <w:spacing w:before="0" w:after="120"/>
        <w:jc w:val="both"/>
        <w:rPr>
          <w:b w:val="0"/>
          <w:vertAlign w:val="superscript"/>
        </w:rPr>
      </w:pPr>
      <w:proofErr w:type="spellStart"/>
      <w:r w:rsidRPr="006D0604">
        <w:rPr>
          <w:b w:val="0"/>
        </w:rPr>
        <w:t>Dóra</w:t>
      </w:r>
      <w:proofErr w:type="spellEnd"/>
      <w:r w:rsidRPr="006D0604">
        <w:rPr>
          <w:b w:val="0"/>
        </w:rPr>
        <w:t xml:space="preserve"> </w:t>
      </w:r>
      <w:proofErr w:type="spellStart"/>
      <w:r w:rsidRPr="006D0604">
        <w:rPr>
          <w:b w:val="0"/>
        </w:rPr>
        <w:t>Tombácz</w:t>
      </w:r>
      <w:proofErr w:type="spellEnd"/>
      <w:r w:rsidRPr="006D0604">
        <w:rPr>
          <w:b w:val="0"/>
        </w:rPr>
        <w:t xml:space="preserve">, </w:t>
      </w:r>
      <w:r w:rsidR="00C17539" w:rsidRPr="006D0604">
        <w:rPr>
          <w:b w:val="0"/>
        </w:rPr>
        <w:t xml:space="preserve">Balázs Kakuk, </w:t>
      </w:r>
      <w:proofErr w:type="spellStart"/>
      <w:r w:rsidR="00317CE6" w:rsidRPr="006D0604">
        <w:rPr>
          <w:b w:val="0"/>
        </w:rPr>
        <w:t>Gábor</w:t>
      </w:r>
      <w:proofErr w:type="spellEnd"/>
      <w:r w:rsidR="00317CE6" w:rsidRPr="006D0604">
        <w:rPr>
          <w:b w:val="0"/>
        </w:rPr>
        <w:t xml:space="preserve"> </w:t>
      </w:r>
      <w:proofErr w:type="spellStart"/>
      <w:r w:rsidR="00317CE6" w:rsidRPr="006D0604">
        <w:rPr>
          <w:b w:val="0"/>
        </w:rPr>
        <w:t>Torma</w:t>
      </w:r>
      <w:proofErr w:type="spellEnd"/>
      <w:r w:rsidR="00317CE6" w:rsidRPr="006D0604">
        <w:rPr>
          <w:b w:val="0"/>
        </w:rPr>
        <w:t xml:space="preserve">, </w:t>
      </w:r>
      <w:proofErr w:type="spellStart"/>
      <w:r w:rsidR="00B637B7" w:rsidRPr="006D0604">
        <w:rPr>
          <w:b w:val="0"/>
        </w:rPr>
        <w:t>Ádám</w:t>
      </w:r>
      <w:proofErr w:type="spellEnd"/>
      <w:r w:rsidR="00B637B7" w:rsidRPr="006D0604">
        <w:rPr>
          <w:b w:val="0"/>
        </w:rPr>
        <w:t xml:space="preserve"> </w:t>
      </w:r>
      <w:proofErr w:type="spellStart"/>
      <w:r w:rsidR="00B637B7" w:rsidRPr="006D0604">
        <w:rPr>
          <w:b w:val="0"/>
        </w:rPr>
        <w:t>Fülöp</w:t>
      </w:r>
      <w:proofErr w:type="spellEnd"/>
      <w:r w:rsidR="0013619B" w:rsidRPr="006D0604">
        <w:rPr>
          <w:b w:val="0"/>
        </w:rPr>
        <w:t xml:space="preserve">, </w:t>
      </w:r>
      <w:proofErr w:type="spellStart"/>
      <w:r w:rsidR="003867E8" w:rsidRPr="006D0604">
        <w:rPr>
          <w:b w:val="0"/>
        </w:rPr>
        <w:t>Ákos</w:t>
      </w:r>
      <w:proofErr w:type="spellEnd"/>
      <w:r w:rsidR="003867E8" w:rsidRPr="006D0604">
        <w:rPr>
          <w:b w:val="0"/>
        </w:rPr>
        <w:t xml:space="preserve"> </w:t>
      </w:r>
      <w:proofErr w:type="spellStart"/>
      <w:r w:rsidR="003867E8" w:rsidRPr="006D0604">
        <w:rPr>
          <w:b w:val="0"/>
        </w:rPr>
        <w:t>Dörmő</w:t>
      </w:r>
      <w:proofErr w:type="spellEnd"/>
      <w:r w:rsidR="00E7644D" w:rsidRPr="006D0604">
        <w:rPr>
          <w:b w:val="0"/>
        </w:rPr>
        <w:t>,</w:t>
      </w:r>
      <w:r w:rsidR="004532E3" w:rsidRPr="006D0604">
        <w:rPr>
          <w:b w:val="0"/>
        </w:rPr>
        <w:t xml:space="preserve"> </w:t>
      </w:r>
      <w:proofErr w:type="spellStart"/>
      <w:r w:rsidR="004532E3" w:rsidRPr="006D0604">
        <w:rPr>
          <w:b w:val="0"/>
        </w:rPr>
        <w:t>Gábor</w:t>
      </w:r>
      <w:proofErr w:type="spellEnd"/>
      <w:r w:rsidR="004532E3" w:rsidRPr="006D0604">
        <w:rPr>
          <w:b w:val="0"/>
        </w:rPr>
        <w:t xml:space="preserve"> </w:t>
      </w:r>
      <w:proofErr w:type="spellStart"/>
      <w:r w:rsidR="004532E3" w:rsidRPr="006D0604">
        <w:rPr>
          <w:b w:val="0"/>
        </w:rPr>
        <w:t>Gulyás</w:t>
      </w:r>
      <w:proofErr w:type="spellEnd"/>
      <w:r w:rsidR="004532E3" w:rsidRPr="006D0604">
        <w:rPr>
          <w:b w:val="0"/>
        </w:rPr>
        <w:t xml:space="preserve">, </w:t>
      </w:r>
      <w:proofErr w:type="spellStart"/>
      <w:r w:rsidR="004532E3" w:rsidRPr="006D0604">
        <w:rPr>
          <w:b w:val="0"/>
        </w:rPr>
        <w:t>Zsolt</w:t>
      </w:r>
      <w:proofErr w:type="spellEnd"/>
      <w:r w:rsidR="004532E3" w:rsidRPr="006D0604">
        <w:rPr>
          <w:b w:val="0"/>
        </w:rPr>
        <w:t xml:space="preserve"> </w:t>
      </w:r>
      <w:proofErr w:type="spellStart"/>
      <w:r w:rsidR="004532E3" w:rsidRPr="006D0604">
        <w:rPr>
          <w:b w:val="0"/>
        </w:rPr>
        <w:t>Csabai</w:t>
      </w:r>
      <w:proofErr w:type="spellEnd"/>
      <w:r w:rsidR="004532E3" w:rsidRPr="006D0604">
        <w:rPr>
          <w:b w:val="0"/>
        </w:rPr>
        <w:t>,</w:t>
      </w:r>
      <w:r w:rsidR="00E7644D" w:rsidRPr="006D0604">
        <w:rPr>
          <w:b w:val="0"/>
        </w:rPr>
        <w:t xml:space="preserve"> </w:t>
      </w:r>
      <w:proofErr w:type="spellStart"/>
      <w:r w:rsidR="009F0CFE" w:rsidRPr="006D0604">
        <w:rPr>
          <w:b w:val="0"/>
        </w:rPr>
        <w:t>Zsolt</w:t>
      </w:r>
      <w:proofErr w:type="spellEnd"/>
      <w:r w:rsidR="009F0CFE" w:rsidRPr="006D0604">
        <w:rPr>
          <w:b w:val="0"/>
        </w:rPr>
        <w:t xml:space="preserve"> </w:t>
      </w:r>
      <w:proofErr w:type="spellStart"/>
      <w:r w:rsidR="009F0CFE" w:rsidRPr="006D0604">
        <w:rPr>
          <w:b w:val="0"/>
        </w:rPr>
        <w:t>Boldogkői</w:t>
      </w:r>
      <w:proofErr w:type="spellEnd"/>
      <w:r w:rsidR="009F0CFE" w:rsidRPr="006D0604">
        <w:rPr>
          <w:b w:val="0"/>
          <w:vertAlign w:val="superscript"/>
        </w:rPr>
        <w:t>*</w:t>
      </w:r>
    </w:p>
    <w:p w14:paraId="0F9E8F79" w14:textId="77777777" w:rsidR="00F90860" w:rsidRPr="006D0604" w:rsidRDefault="00F90860" w:rsidP="0031603D">
      <w:pPr>
        <w:spacing w:after="120" w:line="240" w:lineRule="auto"/>
        <w:rPr>
          <w:rFonts w:ascii="Times New Roman" w:hAnsi="Times New Roman" w:cs="Times New Roman"/>
          <w:lang w:val="en-US" w:eastAsia="en-US"/>
        </w:rPr>
      </w:pPr>
    </w:p>
    <w:p w14:paraId="542A7BFB" w14:textId="6154405F" w:rsidR="009F0CFE" w:rsidRPr="006D0604" w:rsidRDefault="00B16215"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Department of Medical Biology, </w:t>
      </w:r>
      <w:r w:rsidRPr="006D0604">
        <w:rPr>
          <w:rFonts w:ascii="Times New Roman" w:eastAsia="Times New Roman" w:hAnsi="Times New Roman" w:cs="Times New Roman"/>
          <w:color w:val="000000"/>
          <w:sz w:val="24"/>
          <w:szCs w:val="24"/>
          <w:lang w:val="en-US"/>
        </w:rPr>
        <w:t xml:space="preserve">Albert </w:t>
      </w:r>
      <w:proofErr w:type="spellStart"/>
      <w:r w:rsidRPr="006D0604">
        <w:rPr>
          <w:rFonts w:ascii="Times New Roman" w:eastAsia="Times New Roman" w:hAnsi="Times New Roman" w:cs="Times New Roman"/>
          <w:color w:val="000000"/>
          <w:sz w:val="24"/>
          <w:szCs w:val="24"/>
          <w:lang w:val="en-US"/>
        </w:rPr>
        <w:t>Szent-Györgyi</w:t>
      </w:r>
      <w:proofErr w:type="spellEnd"/>
      <w:r w:rsidRPr="006D0604">
        <w:rPr>
          <w:rFonts w:ascii="Times New Roman" w:eastAsia="Times New Roman" w:hAnsi="Times New Roman" w:cs="Times New Roman"/>
          <w:color w:val="000000"/>
          <w:sz w:val="24"/>
          <w:szCs w:val="24"/>
          <w:lang w:val="en-US"/>
        </w:rPr>
        <w:t xml:space="preserve"> Medical School</w:t>
      </w:r>
      <w:r w:rsidRPr="006D0604">
        <w:rPr>
          <w:rFonts w:ascii="Times New Roman" w:eastAsia="Georgia" w:hAnsi="Times New Roman" w:cs="Times New Roman"/>
          <w:color w:val="020202"/>
          <w:sz w:val="24"/>
          <w:szCs w:val="24"/>
          <w:lang w:val="en-US"/>
        </w:rPr>
        <w:t>, University of Szeged, Szeged, Hungary</w:t>
      </w:r>
    </w:p>
    <w:p w14:paraId="6561C64B" w14:textId="0F37E14D" w:rsidR="009F0CFE" w:rsidRPr="006D0604" w:rsidRDefault="009F0C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b/>
          <w:color w:val="020202"/>
          <w:sz w:val="24"/>
          <w:szCs w:val="24"/>
          <w:lang w:val="en-US"/>
        </w:rPr>
        <w:t xml:space="preserve">* </w:t>
      </w:r>
      <w:r w:rsidRPr="006D0604">
        <w:rPr>
          <w:rFonts w:ascii="Times New Roman" w:eastAsia="Georgia" w:hAnsi="Times New Roman" w:cs="Times New Roman"/>
          <w:color w:val="020202"/>
          <w:sz w:val="24"/>
          <w:szCs w:val="24"/>
          <w:lang w:val="en-US"/>
        </w:rPr>
        <w:t xml:space="preserve">Corresponding author: </w:t>
      </w:r>
      <w:hyperlink r:id="rId8" w:history="1">
        <w:r w:rsidRPr="006D0604">
          <w:rPr>
            <w:rStyle w:val="Hiperhivatkozs"/>
            <w:rFonts w:ascii="Times New Roman" w:eastAsia="Georgia" w:hAnsi="Times New Roman" w:cs="Times New Roman"/>
            <w:sz w:val="24"/>
            <w:szCs w:val="24"/>
            <w:lang w:val="en-US"/>
          </w:rPr>
          <w:t>boldogkoi.zsolt@med.u-szeged.hu</w:t>
        </w:r>
      </w:hyperlink>
    </w:p>
    <w:p w14:paraId="7CDB04A5" w14:textId="40A0F56C"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Emails</w:t>
      </w:r>
      <w:r w:rsidRPr="006D0604">
        <w:rPr>
          <w:rFonts w:ascii="Times New Roman" w:eastAsia="Georgia" w:hAnsi="Times New Roman" w:cs="Times New Roman"/>
          <w:color w:val="020202"/>
          <w:sz w:val="24"/>
          <w:szCs w:val="24"/>
          <w:lang w:val="en-US"/>
        </w:rPr>
        <w:t xml:space="preserve">: </w:t>
      </w:r>
    </w:p>
    <w:p w14:paraId="6DCB0E4D" w14:textId="22E95B8C" w:rsidR="004B34F4"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DT: </w:t>
      </w:r>
      <w:hyperlink r:id="rId9" w:history="1">
        <w:r w:rsidRPr="006D0604">
          <w:rPr>
            <w:rStyle w:val="Hiperhivatkozs"/>
            <w:rFonts w:ascii="Times New Roman" w:eastAsia="Georgia" w:hAnsi="Times New Roman" w:cs="Times New Roman"/>
            <w:sz w:val="24"/>
            <w:szCs w:val="24"/>
            <w:lang w:val="en-US"/>
          </w:rPr>
          <w:t>tombacz.dora@med.u-szeged.hu</w:t>
        </w:r>
      </w:hyperlink>
    </w:p>
    <w:p w14:paraId="6D69C7E6" w14:textId="00CC0ACA" w:rsidR="00C47AD0" w:rsidRPr="00884441" w:rsidRDefault="00C47AD0" w:rsidP="0031603D">
      <w:pPr>
        <w:shd w:val="clear" w:color="auto" w:fill="FFFFFF"/>
        <w:spacing w:after="120" w:line="240" w:lineRule="auto"/>
        <w:jc w:val="both"/>
        <w:rPr>
          <w:rFonts w:ascii="Times New Roman" w:hAnsi="Times New Roman"/>
          <w:color w:val="020202"/>
          <w:sz w:val="24"/>
          <w:lang w:val="de-DE"/>
          <w:rPrChange w:id="0" w:author="BZs" w:date="2024-12-19T08:36:00Z">
            <w:rPr>
              <w:rFonts w:ascii="Times New Roman" w:hAnsi="Times New Roman"/>
              <w:color w:val="020202"/>
              <w:sz w:val="24"/>
              <w:lang w:val="en-US"/>
            </w:rPr>
          </w:rPrChange>
        </w:rPr>
      </w:pPr>
      <w:r w:rsidRPr="00884441">
        <w:rPr>
          <w:rFonts w:ascii="Times New Roman" w:hAnsi="Times New Roman"/>
          <w:color w:val="020202"/>
          <w:sz w:val="24"/>
          <w:lang w:val="de-DE"/>
          <w:rPrChange w:id="1" w:author="BZs" w:date="2024-12-19T08:36:00Z">
            <w:rPr>
              <w:rFonts w:ascii="Times New Roman" w:hAnsi="Times New Roman"/>
              <w:color w:val="020202"/>
              <w:sz w:val="24"/>
              <w:lang w:val="en-US"/>
            </w:rPr>
          </w:rPrChange>
        </w:rPr>
        <w:t xml:space="preserve">BK: </w:t>
      </w:r>
      <w:r w:rsidR="003A0639">
        <w:fldChar w:fldCharType="begin"/>
      </w:r>
      <w:r w:rsidR="003A0639">
        <w:instrText xml:space="preserve"> HYPERLINK "mailto:kakuk.balazs@med.u-szeged.hu" </w:instrText>
      </w:r>
      <w:r w:rsidR="003A0639">
        <w:fldChar w:fldCharType="separate"/>
      </w:r>
      <w:r w:rsidR="00460FAC" w:rsidRPr="00884441">
        <w:rPr>
          <w:rStyle w:val="Hiperhivatkozs"/>
          <w:rFonts w:ascii="Times New Roman" w:hAnsi="Times New Roman"/>
          <w:sz w:val="24"/>
          <w:lang w:val="de-DE"/>
          <w:rPrChange w:id="2" w:author="BZs" w:date="2024-12-19T08:36:00Z">
            <w:rPr>
              <w:rStyle w:val="Hiperhivatkozs"/>
              <w:rFonts w:ascii="Times New Roman" w:hAnsi="Times New Roman"/>
              <w:sz w:val="24"/>
              <w:lang w:val="en-US"/>
            </w:rPr>
          </w:rPrChange>
        </w:rPr>
        <w:t>kakuk.balazs@med.u-szeged.hu</w:t>
      </w:r>
      <w:r w:rsidR="003A0639">
        <w:rPr>
          <w:rStyle w:val="Hiperhivatkozs"/>
          <w:rFonts w:ascii="Times New Roman" w:hAnsi="Times New Roman"/>
          <w:sz w:val="24"/>
          <w:lang w:val="de-DE"/>
          <w:rPrChange w:id="3" w:author="BZs" w:date="2024-12-19T08:36:00Z">
            <w:rPr>
              <w:rStyle w:val="Hiperhivatkozs"/>
              <w:rFonts w:ascii="Times New Roman" w:hAnsi="Times New Roman"/>
              <w:sz w:val="24"/>
              <w:lang w:val="en-US"/>
            </w:rPr>
          </w:rPrChange>
        </w:rPr>
        <w:fldChar w:fldCharType="end"/>
      </w:r>
    </w:p>
    <w:p w14:paraId="5848C684" w14:textId="2EC68B0D" w:rsidR="00C47AD0" w:rsidRPr="00884441" w:rsidRDefault="00C47AD0" w:rsidP="0031603D">
      <w:pPr>
        <w:shd w:val="clear" w:color="auto" w:fill="FFFFFF"/>
        <w:spacing w:after="120" w:line="240" w:lineRule="auto"/>
        <w:jc w:val="both"/>
        <w:rPr>
          <w:rFonts w:ascii="Times New Roman" w:hAnsi="Times New Roman"/>
          <w:color w:val="020202"/>
          <w:sz w:val="24"/>
          <w:lang w:val="de-DE"/>
          <w:rPrChange w:id="4" w:author="BZs" w:date="2024-12-19T08:36:00Z">
            <w:rPr>
              <w:rFonts w:ascii="Times New Roman" w:hAnsi="Times New Roman"/>
              <w:color w:val="020202"/>
              <w:sz w:val="24"/>
              <w:lang w:val="en-US"/>
            </w:rPr>
          </w:rPrChange>
        </w:rPr>
      </w:pPr>
      <w:r w:rsidRPr="00884441">
        <w:rPr>
          <w:rFonts w:ascii="Times New Roman" w:hAnsi="Times New Roman"/>
          <w:color w:val="020202"/>
          <w:sz w:val="24"/>
          <w:lang w:val="de-DE"/>
          <w:rPrChange w:id="5" w:author="BZs" w:date="2024-12-19T08:36:00Z">
            <w:rPr>
              <w:rFonts w:ascii="Times New Roman" w:hAnsi="Times New Roman"/>
              <w:color w:val="020202"/>
              <w:sz w:val="24"/>
              <w:lang w:val="en-US"/>
            </w:rPr>
          </w:rPrChange>
        </w:rPr>
        <w:t>GT:</w:t>
      </w:r>
      <w:r w:rsidR="00FB2BBD" w:rsidRPr="00884441">
        <w:rPr>
          <w:lang w:val="de-DE"/>
          <w:rPrChange w:id="6" w:author="BZs" w:date="2024-12-19T08:36:00Z">
            <w:rPr>
              <w:lang w:val="en-US"/>
            </w:rPr>
          </w:rPrChange>
        </w:rPr>
        <w:t xml:space="preserve"> </w:t>
      </w:r>
      <w:r w:rsidR="003A0639">
        <w:fldChar w:fldCharType="begin"/>
      </w:r>
      <w:r w:rsidR="003A0639">
        <w:instrText xml:space="preserve"> HYPERLINK "mailto:torma.gabor@med.u-szeged.hu" </w:instrText>
      </w:r>
      <w:r w:rsidR="003A0639">
        <w:fldChar w:fldCharType="separate"/>
      </w:r>
      <w:r w:rsidR="00FB2BBD" w:rsidRPr="00884441">
        <w:rPr>
          <w:rStyle w:val="Hiperhivatkozs"/>
          <w:rFonts w:ascii="Times New Roman" w:hAnsi="Times New Roman"/>
          <w:sz w:val="24"/>
          <w:lang w:val="de-DE"/>
          <w:rPrChange w:id="7" w:author="BZs" w:date="2024-12-19T08:36:00Z">
            <w:rPr>
              <w:rStyle w:val="Hiperhivatkozs"/>
              <w:rFonts w:ascii="Times New Roman" w:hAnsi="Times New Roman"/>
              <w:sz w:val="24"/>
              <w:lang w:val="en-US"/>
            </w:rPr>
          </w:rPrChange>
        </w:rPr>
        <w:t>torma.gabor@med.u-szeged.hu</w:t>
      </w:r>
      <w:r w:rsidR="003A0639">
        <w:rPr>
          <w:rStyle w:val="Hiperhivatkozs"/>
          <w:rFonts w:ascii="Times New Roman" w:hAnsi="Times New Roman"/>
          <w:sz w:val="24"/>
          <w:lang w:val="de-DE"/>
          <w:rPrChange w:id="8" w:author="BZs" w:date="2024-12-19T08:36:00Z">
            <w:rPr>
              <w:rStyle w:val="Hiperhivatkozs"/>
              <w:rFonts w:ascii="Times New Roman" w:hAnsi="Times New Roman"/>
              <w:sz w:val="24"/>
              <w:lang w:val="en-US"/>
            </w:rPr>
          </w:rPrChange>
        </w:rPr>
        <w:fldChar w:fldCharType="end"/>
      </w:r>
    </w:p>
    <w:p w14:paraId="088CCFCB" w14:textId="6B158E7A" w:rsidR="00C47AD0" w:rsidRPr="006D0604"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ÁF: </w:t>
      </w:r>
      <w:hyperlink r:id="rId10" w:history="1">
        <w:r w:rsidRPr="006D0604">
          <w:rPr>
            <w:rStyle w:val="Hiperhivatkozs"/>
            <w:rFonts w:ascii="Times New Roman" w:eastAsia="Georgia" w:hAnsi="Times New Roman" w:cs="Times New Roman"/>
            <w:sz w:val="24"/>
            <w:szCs w:val="24"/>
            <w:lang w:val="en-US"/>
          </w:rPr>
          <w:t>fulop.adam@med.u-szeged.hu</w:t>
        </w:r>
      </w:hyperlink>
    </w:p>
    <w:p w14:paraId="70B5C79C" w14:textId="2D6D2F91" w:rsidR="003B3EE1" w:rsidRPr="006D0604" w:rsidRDefault="003B3EE1"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Fonts w:ascii="Times New Roman" w:eastAsia="Georgia" w:hAnsi="Times New Roman" w:cs="Times New Roman"/>
          <w:color w:val="020202"/>
          <w:sz w:val="24"/>
          <w:szCs w:val="24"/>
          <w:lang w:val="en-US"/>
        </w:rPr>
        <w:t xml:space="preserve">AD: </w:t>
      </w:r>
      <w:hyperlink r:id="rId11" w:history="1">
        <w:r w:rsidRPr="006D0604">
          <w:rPr>
            <w:rStyle w:val="Hiperhivatkozs"/>
            <w:rFonts w:ascii="Times New Roman" w:eastAsia="Georgia" w:hAnsi="Times New Roman" w:cs="Times New Roman"/>
            <w:sz w:val="24"/>
            <w:szCs w:val="24"/>
            <w:lang w:val="en-US"/>
          </w:rPr>
          <w:t>dormo.akos@med.u-szeged.hu</w:t>
        </w:r>
      </w:hyperlink>
    </w:p>
    <w:p w14:paraId="50C6A2B8" w14:textId="3CB7AA16" w:rsidR="004532E3" w:rsidRPr="006D0604" w:rsidRDefault="004532E3"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Style w:val="Hiperhivatkozs"/>
          <w:rFonts w:ascii="Times New Roman" w:eastAsia="Georgia" w:hAnsi="Times New Roman" w:cs="Times New Roman"/>
          <w:color w:val="auto"/>
          <w:sz w:val="24"/>
          <w:szCs w:val="24"/>
          <w:u w:val="none"/>
          <w:lang w:val="en-US"/>
        </w:rPr>
        <w:t>GG:</w:t>
      </w:r>
      <w:r w:rsidRPr="006D0604">
        <w:rPr>
          <w:rStyle w:val="Hiperhivatkozs"/>
          <w:rFonts w:ascii="Times New Roman" w:eastAsia="Georgia" w:hAnsi="Times New Roman" w:cs="Times New Roman"/>
          <w:color w:val="auto"/>
          <w:sz w:val="24"/>
          <w:szCs w:val="24"/>
          <w:lang w:val="en-US"/>
        </w:rPr>
        <w:t xml:space="preserve"> </w:t>
      </w:r>
      <w:hyperlink r:id="rId12" w:history="1">
        <w:r w:rsidRPr="006D0604">
          <w:rPr>
            <w:rStyle w:val="Hiperhivatkozs"/>
            <w:rFonts w:ascii="Times New Roman" w:hAnsi="Times New Roman" w:cs="Times New Roman"/>
            <w:sz w:val="24"/>
            <w:szCs w:val="24"/>
            <w:lang w:val="en-US"/>
          </w:rPr>
          <w:t>gulyas.gabor@med.u-szeged.hu</w:t>
        </w:r>
      </w:hyperlink>
    </w:p>
    <w:p w14:paraId="24E031CF" w14:textId="0C204593" w:rsidR="004532E3" w:rsidRPr="006D0604" w:rsidRDefault="004532E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lang w:val="en-US"/>
        </w:rPr>
        <w:t xml:space="preserve">ZC: </w:t>
      </w:r>
      <w:hyperlink r:id="rId13" w:history="1">
        <w:r w:rsidRPr="006D0604">
          <w:rPr>
            <w:rStyle w:val="Hiperhivatkozs"/>
            <w:rFonts w:ascii="Times New Roman" w:hAnsi="Times New Roman" w:cs="Times New Roman"/>
            <w:sz w:val="24"/>
            <w:szCs w:val="24"/>
            <w:lang w:val="en-US"/>
          </w:rPr>
          <w:t>csabai.zsolt@med.u-szeged.hu</w:t>
        </w:r>
      </w:hyperlink>
    </w:p>
    <w:p w14:paraId="776C764D" w14:textId="03C2E38B"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ZB: </w:t>
      </w:r>
      <w:hyperlink r:id="rId14" w:history="1">
        <w:r w:rsidRPr="006D0604">
          <w:rPr>
            <w:rStyle w:val="Hiperhivatkozs"/>
            <w:rFonts w:ascii="Times New Roman" w:eastAsia="Georgia" w:hAnsi="Times New Roman" w:cs="Times New Roman"/>
            <w:sz w:val="24"/>
            <w:szCs w:val="24"/>
            <w:lang w:val="en-US"/>
          </w:rPr>
          <w:t>boldogkoi.zsolt@med.u-szeged.hu</w:t>
        </w:r>
      </w:hyperlink>
    </w:p>
    <w:p w14:paraId="4B5026EC" w14:textId="77777777"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6CAB545" w14:textId="35155BC2" w:rsidR="004B34F4" w:rsidRPr="006D0604" w:rsidRDefault="004B34F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Keywords</w:t>
      </w:r>
      <w:r w:rsidR="003F618B" w:rsidRPr="006D0604">
        <w:rPr>
          <w:rFonts w:ascii="Times New Roman" w:eastAsia="Georgia" w:hAnsi="Times New Roman" w:cs="Times New Roman"/>
          <w:color w:val="020202"/>
          <w:sz w:val="24"/>
          <w:szCs w:val="24"/>
          <w:lang w:val="en-US"/>
        </w:rPr>
        <w:t>: Equid</w:t>
      </w:r>
      <w:r w:rsidRPr="006D0604">
        <w:rPr>
          <w:rFonts w:ascii="Times New Roman" w:eastAsia="Georgia" w:hAnsi="Times New Roman" w:cs="Times New Roman"/>
          <w:color w:val="020202"/>
          <w:sz w:val="24"/>
          <w:szCs w:val="24"/>
          <w:lang w:val="en-US"/>
        </w:rPr>
        <w:t xml:space="preserve"> herpesvirus 1, EHV-1</w:t>
      </w:r>
      <w:r w:rsidR="009065DB" w:rsidRPr="006D0604">
        <w:rPr>
          <w:rFonts w:ascii="Times New Roman" w:eastAsia="Georgia" w:hAnsi="Times New Roman" w:cs="Times New Roman"/>
          <w:color w:val="020202"/>
          <w:sz w:val="24"/>
          <w:szCs w:val="24"/>
          <w:lang w:val="en-US"/>
        </w:rPr>
        <w:t xml:space="preserve">, </w:t>
      </w:r>
      <w:r w:rsidR="00503D08" w:rsidRPr="006D0604">
        <w:rPr>
          <w:rFonts w:ascii="Times New Roman" w:eastAsia="Georgia" w:hAnsi="Times New Roman" w:cs="Times New Roman"/>
          <w:color w:val="020202"/>
          <w:sz w:val="24"/>
          <w:szCs w:val="24"/>
          <w:lang w:val="en-US"/>
        </w:rPr>
        <w:t xml:space="preserve">transcriptome, </w:t>
      </w:r>
      <w:r w:rsidR="009065DB" w:rsidRPr="006D0604">
        <w:rPr>
          <w:rFonts w:ascii="Times New Roman" w:eastAsia="Georgia" w:hAnsi="Times New Roman" w:cs="Times New Roman"/>
          <w:color w:val="020202"/>
          <w:sz w:val="24"/>
          <w:szCs w:val="24"/>
          <w:lang w:val="en-US"/>
        </w:rPr>
        <w:t xml:space="preserve">long-read sequencing, </w:t>
      </w:r>
      <w:r w:rsidR="00F90860" w:rsidRPr="006D0604">
        <w:rPr>
          <w:rFonts w:ascii="Times New Roman" w:eastAsia="Georgia" w:hAnsi="Times New Roman" w:cs="Times New Roman"/>
          <w:color w:val="020202"/>
          <w:sz w:val="24"/>
          <w:szCs w:val="24"/>
          <w:lang w:val="en-US"/>
        </w:rPr>
        <w:t xml:space="preserve">nanopore sequencing, </w:t>
      </w:r>
      <w:r w:rsidR="00D70535" w:rsidRPr="006D0604">
        <w:rPr>
          <w:rFonts w:ascii="Times New Roman" w:eastAsia="Georgia" w:hAnsi="Times New Roman" w:cs="Times New Roman"/>
          <w:color w:val="020202"/>
          <w:sz w:val="24"/>
          <w:szCs w:val="24"/>
          <w:lang w:val="en-US"/>
        </w:rPr>
        <w:t xml:space="preserve">direct cDNA-sequencing, </w:t>
      </w:r>
      <w:r w:rsidR="008D59F7" w:rsidRPr="006D0604">
        <w:rPr>
          <w:rFonts w:ascii="Times New Roman" w:eastAsia="Georgia" w:hAnsi="Times New Roman" w:cs="Times New Roman"/>
          <w:color w:val="020202"/>
          <w:sz w:val="24"/>
          <w:szCs w:val="24"/>
          <w:lang w:val="en-US"/>
        </w:rPr>
        <w:t>CAGE-</w:t>
      </w:r>
      <w:proofErr w:type="spellStart"/>
      <w:r w:rsidR="008D59F7" w:rsidRPr="006D0604">
        <w:rPr>
          <w:rFonts w:ascii="Times New Roman" w:eastAsia="Georgia" w:hAnsi="Times New Roman" w:cs="Times New Roman"/>
          <w:color w:val="020202"/>
          <w:sz w:val="24"/>
          <w:szCs w:val="24"/>
          <w:lang w:val="en-US"/>
        </w:rPr>
        <w:t>Seq</w:t>
      </w:r>
      <w:proofErr w:type="spellEnd"/>
      <w:r w:rsidR="008D59F7" w:rsidRPr="006D0604">
        <w:rPr>
          <w:rFonts w:ascii="Times New Roman" w:eastAsia="Georgia" w:hAnsi="Times New Roman" w:cs="Times New Roman"/>
          <w:color w:val="020202"/>
          <w:sz w:val="24"/>
          <w:szCs w:val="24"/>
          <w:lang w:val="en-US"/>
        </w:rPr>
        <w:t xml:space="preserve">, </w:t>
      </w:r>
      <w:r w:rsidR="00F90860" w:rsidRPr="006D0604">
        <w:rPr>
          <w:rFonts w:ascii="Times New Roman" w:eastAsia="Georgia" w:hAnsi="Times New Roman" w:cs="Times New Roman"/>
          <w:color w:val="020202"/>
          <w:sz w:val="24"/>
          <w:szCs w:val="24"/>
          <w:lang w:val="en-US"/>
        </w:rPr>
        <w:t>kinetic classes</w:t>
      </w:r>
    </w:p>
    <w:p w14:paraId="2EB9211B" w14:textId="31998F08" w:rsidR="004B34F4" w:rsidRPr="006D0604" w:rsidRDefault="004B34F4" w:rsidP="0031603D">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6D0604" w:rsidRDefault="009C6F1D"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Abstract</w:t>
      </w:r>
    </w:p>
    <w:p w14:paraId="47F5A2B3" w14:textId="23CBD75C"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Introduction</w:t>
      </w:r>
    </w:p>
    <w:p w14:paraId="33FCD35E" w14:textId="0714C647" w:rsidR="00764AC2" w:rsidRPr="006D0604" w:rsidRDefault="00A3172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w:t>
      </w:r>
      <w:proofErr w:type="spellStart"/>
      <w:r w:rsidRPr="006D0604">
        <w:rPr>
          <w:rFonts w:ascii="Times New Roman" w:eastAsia="Georgia" w:hAnsi="Times New Roman" w:cs="Times New Roman"/>
          <w:color w:val="020202"/>
          <w:sz w:val="24"/>
          <w:szCs w:val="24"/>
          <w:lang w:val="en-US"/>
        </w:rPr>
        <w:t>alphaherpesvirus</w:t>
      </w:r>
      <w:proofErr w:type="spellEnd"/>
      <w:r w:rsidRPr="006D0604">
        <w:rPr>
          <w:rFonts w:ascii="Times New Roman" w:eastAsia="Georgia" w:hAnsi="Times New Roman" w:cs="Times New Roman"/>
          <w:color w:val="020202"/>
          <w:sz w:val="24"/>
          <w:szCs w:val="24"/>
          <w:lang w:val="en-US"/>
        </w:rPr>
        <w:t xml:space="preserve"> 1 (EHV-1), a veterinary pathogen belonging to the </w:t>
      </w:r>
      <w:proofErr w:type="spellStart"/>
      <w:r w:rsidRPr="006D0604">
        <w:rPr>
          <w:rFonts w:ascii="Times New Roman" w:eastAsia="Georgia" w:hAnsi="Times New Roman" w:cs="Times New Roman"/>
          <w:color w:val="020202"/>
          <w:sz w:val="24"/>
          <w:szCs w:val="24"/>
          <w:lang w:val="en-US"/>
        </w:rPr>
        <w:t>Varicellovirus</w:t>
      </w:r>
      <w:proofErr w:type="spellEnd"/>
      <w:r w:rsidRPr="006D0604">
        <w:rPr>
          <w:rFonts w:ascii="Times New Roman" w:eastAsia="Georgia" w:hAnsi="Times New Roman" w:cs="Times New Roman"/>
          <w:color w:val="020202"/>
          <w:sz w:val="24"/>
          <w:szCs w:val="24"/>
          <w:lang w:val="en-US"/>
        </w:rPr>
        <w:t xml:space="preserve"> genus, is responsible for significant economic losses in the global equine sector. </w:t>
      </w:r>
      <w:r w:rsidR="00B41775" w:rsidRPr="006D0604">
        <w:rPr>
          <w:rFonts w:ascii="Times New Roman" w:eastAsia="Georgia" w:hAnsi="Times New Roman" w:cs="Times New Roman"/>
          <w:color w:val="020202"/>
          <w:sz w:val="24"/>
          <w:szCs w:val="24"/>
          <w:lang w:val="en-US"/>
        </w:rPr>
        <w:t>This research involved timescale gene expression profiling and transcriptional reannotation of this herpesvirus.</w:t>
      </w:r>
    </w:p>
    <w:p w14:paraId="5E11A4DC" w14:textId="0319C105"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Methods</w:t>
      </w:r>
    </w:p>
    <w:p w14:paraId="0E0EA1FB" w14:textId="6BDC2863" w:rsidR="00764AC2" w:rsidRPr="006D0604" w:rsidRDefault="00764AC2"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color w:val="000000" w:themeColor="text1"/>
          <w:sz w:val="24"/>
          <w:szCs w:val="24"/>
          <w:lang w:val="en-US"/>
        </w:rPr>
        <w:t>We employed cap analysis gene expression sequencing (CAGE-</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on Illumina platform to determine the transcript start sites alongside long-read direct cDNA sequencing (dcDNA-</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on Oxford Nanopore Technology platform to detect full-length viral transcripts. </w:t>
      </w:r>
      <w:r w:rsidRPr="00CF3BFE">
        <w:rPr>
          <w:rFonts w:ascii="Times New Roman" w:hAnsi="Times New Roman"/>
          <w:color w:val="0070C0"/>
          <w:sz w:val="24"/>
          <w:lang w:val="en-US"/>
          <w:rPrChange w:id="9" w:author="BZs" w:date="2024-12-19T08:36:00Z">
            <w:rPr>
              <w:rFonts w:ascii="Times New Roman" w:hAnsi="Times New Roman"/>
              <w:color w:val="000000" w:themeColor="text1"/>
              <w:sz w:val="24"/>
              <w:lang w:val="en-US"/>
            </w:rPr>
          </w:rPrChange>
        </w:rPr>
        <w:t xml:space="preserve">Samples </w:t>
      </w:r>
      <w:proofErr w:type="gramStart"/>
      <w:r w:rsidRPr="00CF3BFE">
        <w:rPr>
          <w:rFonts w:ascii="Times New Roman" w:hAnsi="Times New Roman"/>
          <w:color w:val="0070C0"/>
          <w:sz w:val="24"/>
          <w:lang w:val="en-US"/>
          <w:rPrChange w:id="10" w:author="BZs" w:date="2024-12-19T08:36:00Z">
            <w:rPr>
              <w:rFonts w:ascii="Times New Roman" w:hAnsi="Times New Roman"/>
              <w:color w:val="000000" w:themeColor="text1"/>
              <w:sz w:val="24"/>
              <w:lang w:val="en-US"/>
            </w:rPr>
          </w:rPrChange>
        </w:rPr>
        <w:t>were collected</w:t>
      </w:r>
      <w:proofErr w:type="gramEnd"/>
      <w:r w:rsidRPr="00CF3BFE">
        <w:rPr>
          <w:rFonts w:ascii="Times New Roman" w:hAnsi="Times New Roman"/>
          <w:color w:val="0070C0"/>
          <w:sz w:val="24"/>
          <w:lang w:val="en-US"/>
          <w:rPrChange w:id="11" w:author="BZs" w:date="2024-12-19T08:36:00Z">
            <w:rPr>
              <w:rFonts w:ascii="Times New Roman" w:hAnsi="Times New Roman"/>
              <w:color w:val="000000" w:themeColor="text1"/>
              <w:sz w:val="24"/>
              <w:lang w:val="en-US"/>
            </w:rPr>
          </w:rPrChange>
        </w:rPr>
        <w:t xml:space="preserve"> at nine distinct stages of the viral lifecycle, with triplicates taken at each stage. </w:t>
      </w:r>
      <w:r w:rsidRPr="006D0604">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sidRPr="006D0604">
        <w:rPr>
          <w:rFonts w:ascii="Times New Roman" w:eastAsia="Georgia" w:hAnsi="Times New Roman" w:cs="Times New Roman"/>
          <w:color w:val="000000" w:themeColor="text1"/>
          <w:sz w:val="24"/>
          <w:szCs w:val="24"/>
          <w:lang w:val="en-US"/>
        </w:rPr>
        <w:t xml:space="preserve"> Earlier data on native RNA sequencing </w:t>
      </w:r>
      <w:proofErr w:type="gramStart"/>
      <w:r w:rsidR="00FF71FE" w:rsidRPr="006D0604">
        <w:rPr>
          <w:rFonts w:ascii="Times New Roman" w:eastAsia="Georgia" w:hAnsi="Times New Roman" w:cs="Times New Roman"/>
          <w:color w:val="000000" w:themeColor="text1"/>
          <w:sz w:val="24"/>
          <w:szCs w:val="24"/>
          <w:lang w:val="en-US"/>
        </w:rPr>
        <w:t>was also utilized</w:t>
      </w:r>
      <w:proofErr w:type="gramEnd"/>
      <w:r w:rsidR="00FF71FE" w:rsidRPr="006D0604">
        <w:rPr>
          <w:rFonts w:ascii="Times New Roman" w:eastAsia="Georgia" w:hAnsi="Times New Roman" w:cs="Times New Roman"/>
          <w:color w:val="000000" w:themeColor="text1"/>
          <w:sz w:val="24"/>
          <w:szCs w:val="24"/>
          <w:lang w:val="en-US"/>
        </w:rPr>
        <w:t xml:space="preserve"> </w:t>
      </w:r>
      <w:r w:rsidR="00A967E5" w:rsidRPr="006D0604">
        <w:rPr>
          <w:rFonts w:ascii="Times New Roman" w:eastAsia="Georgia" w:hAnsi="Times New Roman" w:cs="Times New Roman"/>
          <w:color w:val="000000" w:themeColor="text1"/>
          <w:sz w:val="24"/>
          <w:szCs w:val="24"/>
          <w:lang w:val="en-US"/>
        </w:rPr>
        <w:t>to validate</w:t>
      </w:r>
      <w:r w:rsidR="00FF71FE" w:rsidRPr="006D0604">
        <w:rPr>
          <w:rFonts w:ascii="Times New Roman" w:eastAsia="Georgia" w:hAnsi="Times New Roman" w:cs="Times New Roman"/>
          <w:color w:val="000000" w:themeColor="text1"/>
          <w:sz w:val="24"/>
          <w:szCs w:val="24"/>
          <w:lang w:val="en-US"/>
        </w:rPr>
        <w:t xml:space="preserve"> the results.</w:t>
      </w:r>
    </w:p>
    <w:p w14:paraId="23FDF72B" w14:textId="6E78567D" w:rsidR="00E64DAA"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Results</w:t>
      </w:r>
    </w:p>
    <w:p w14:paraId="63927AC1" w14:textId="326F6D6A" w:rsidR="00764AC2" w:rsidRPr="006D0604" w:rsidRDefault="00E64DA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time-course analysis of viral transcript expression using</w:t>
      </w:r>
      <w:r w:rsidR="00C26E12" w:rsidRPr="006D0604">
        <w:rPr>
          <w:rFonts w:ascii="Times New Roman" w:eastAsia="Georgia" w:hAnsi="Times New Roman" w:cs="Times New Roman"/>
          <w:color w:val="020202"/>
          <w:sz w:val="24"/>
          <w:szCs w:val="24"/>
          <w:lang w:val="en-US"/>
        </w:rPr>
        <w:t xml:space="preserve"> long-read</w:t>
      </w:r>
      <w:r w:rsidRPr="006D0604">
        <w:rPr>
          <w:rFonts w:ascii="Times New Roman" w:eastAsia="Georgia" w:hAnsi="Times New Roman" w:cs="Times New Roman"/>
          <w:color w:val="020202"/>
          <w:sz w:val="24"/>
          <w:szCs w:val="24"/>
          <w:lang w:val="en-US"/>
        </w:rPr>
        <w:t xml:space="preserve"> dcDN</w:t>
      </w:r>
      <w:r w:rsidR="00E30F84" w:rsidRPr="006D0604">
        <w:rPr>
          <w:rFonts w:ascii="Times New Roman" w:eastAsia="Georgia" w:hAnsi="Times New Roman" w:cs="Times New Roman"/>
          <w:color w:val="020202"/>
          <w:sz w:val="24"/>
          <w:szCs w:val="24"/>
          <w:lang w:val="en-US"/>
        </w:rPr>
        <w:t>A-</w:t>
      </w:r>
      <w:proofErr w:type="spellStart"/>
      <w:r w:rsidR="00E30F84" w:rsidRPr="006D0604">
        <w:rPr>
          <w:rFonts w:ascii="Times New Roman" w:eastAsia="Georgia" w:hAnsi="Times New Roman" w:cs="Times New Roman"/>
          <w:color w:val="020202"/>
          <w:sz w:val="24"/>
          <w:szCs w:val="24"/>
          <w:lang w:val="en-US"/>
        </w:rPr>
        <w:t>Seq</w:t>
      </w:r>
      <w:proofErr w:type="spellEnd"/>
      <w:r w:rsidR="00E30F84" w:rsidRPr="006D0604">
        <w:rPr>
          <w:rFonts w:ascii="Times New Roman" w:eastAsia="Georgia" w:hAnsi="Times New Roman" w:cs="Times New Roman"/>
          <w:color w:val="020202"/>
          <w:sz w:val="24"/>
          <w:szCs w:val="24"/>
          <w:lang w:val="en-US"/>
        </w:rPr>
        <w:t xml:space="preserve"> enabled the characterization</w:t>
      </w:r>
      <w:r w:rsidRPr="006D0604">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6D0604">
        <w:rPr>
          <w:rFonts w:ascii="Times New Roman" w:eastAsia="Georgia" w:hAnsi="Times New Roman" w:cs="Times New Roman"/>
          <w:color w:val="020202"/>
          <w:sz w:val="24"/>
          <w:szCs w:val="24"/>
          <w:lang w:val="en-US"/>
        </w:rPr>
        <w:t xml:space="preserve"> </w:t>
      </w:r>
      <w:r w:rsidRPr="006D0604">
        <w:rPr>
          <w:rFonts w:ascii="Times New Roman" w:eastAsia="Georgia" w:hAnsi="Times New Roman" w:cs="Times New Roman"/>
          <w:color w:val="000000" w:themeColor="text1"/>
          <w:sz w:val="24"/>
          <w:szCs w:val="24"/>
          <w:lang w:val="en-US"/>
        </w:rPr>
        <w:t>Furthermore, the study involved a comprehensive reannota</w:t>
      </w:r>
      <w:r w:rsidR="00C26E12" w:rsidRPr="006D0604">
        <w:rPr>
          <w:rFonts w:ascii="Times New Roman" w:eastAsia="Georgia" w:hAnsi="Times New Roman" w:cs="Times New Roman"/>
          <w:color w:val="000000" w:themeColor="text1"/>
          <w:sz w:val="24"/>
          <w:szCs w:val="24"/>
          <w:lang w:val="en-US"/>
        </w:rPr>
        <w:t>tion of the EHV-1 transcriptome</w:t>
      </w:r>
      <w:r w:rsidRPr="006D0604">
        <w:rPr>
          <w:rFonts w:ascii="Times New Roman" w:eastAsia="Georgia" w:hAnsi="Times New Roman" w:cs="Times New Roman"/>
          <w:color w:val="000000" w:themeColor="text1"/>
          <w:sz w:val="24"/>
          <w:szCs w:val="24"/>
          <w:lang w:val="en-US"/>
        </w:rPr>
        <w:t>. CAGE-</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helped </w:t>
      </w:r>
      <w:r w:rsidR="00370CD3" w:rsidRPr="006D0604">
        <w:rPr>
          <w:rFonts w:ascii="Times New Roman" w:eastAsia="Georgia" w:hAnsi="Times New Roman" w:cs="Times New Roman"/>
          <w:color w:val="000000" w:themeColor="text1"/>
          <w:sz w:val="24"/>
          <w:szCs w:val="24"/>
          <w:lang w:val="en-US"/>
        </w:rPr>
        <w:t>identify</w:t>
      </w:r>
      <w:r w:rsidRPr="006D0604">
        <w:rPr>
          <w:rFonts w:ascii="Times New Roman" w:eastAsia="Georgia" w:hAnsi="Times New Roman" w:cs="Times New Roman"/>
          <w:color w:val="000000" w:themeColor="text1"/>
          <w:sz w:val="24"/>
          <w:szCs w:val="24"/>
          <w:lang w:val="en-US"/>
        </w:rPr>
        <w:t xml:space="preserve"> the transcription start sites and promoter regions, while dcDNA-</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provided a more accurate </w:t>
      </w:r>
      <w:r w:rsidR="00370CD3" w:rsidRPr="006D0604">
        <w:rPr>
          <w:rFonts w:ascii="Times New Roman" w:eastAsia="Georgia" w:hAnsi="Times New Roman" w:cs="Times New Roman"/>
          <w:color w:val="000000" w:themeColor="text1"/>
          <w:sz w:val="24"/>
          <w:szCs w:val="24"/>
          <w:lang w:val="en-US"/>
        </w:rPr>
        <w:t>approach</w:t>
      </w:r>
      <w:r w:rsidRPr="006D0604">
        <w:rPr>
          <w:rFonts w:ascii="Times New Roman" w:eastAsia="Georgia" w:hAnsi="Times New Roman" w:cs="Times New Roman"/>
          <w:color w:val="000000" w:themeColor="text1"/>
          <w:sz w:val="24"/>
          <w:szCs w:val="24"/>
          <w:lang w:val="en-US"/>
        </w:rPr>
        <w:t xml:space="preserve"> </w:t>
      </w:r>
      <w:r w:rsidR="006C032B" w:rsidRPr="006D0604">
        <w:rPr>
          <w:rFonts w:ascii="Times New Roman" w:eastAsia="Georgia" w:hAnsi="Times New Roman" w:cs="Times New Roman"/>
          <w:color w:val="000000" w:themeColor="text1"/>
          <w:sz w:val="24"/>
          <w:szCs w:val="24"/>
          <w:lang w:val="en-US"/>
        </w:rPr>
        <w:t xml:space="preserve">to capturing </w:t>
      </w:r>
      <w:r w:rsidRPr="006D0604">
        <w:rPr>
          <w:rFonts w:ascii="Times New Roman" w:eastAsia="Georgia" w:hAnsi="Times New Roman" w:cs="Times New Roman"/>
          <w:color w:val="000000" w:themeColor="text1"/>
          <w:sz w:val="24"/>
          <w:szCs w:val="24"/>
          <w:lang w:val="en-US"/>
        </w:rPr>
        <w:t xml:space="preserve">full-length transcripts and isoform diversity. </w:t>
      </w:r>
      <w:r w:rsidR="00884441" w:rsidRPr="00884441">
        <w:rPr>
          <w:rFonts w:ascii="Times New Roman" w:hAnsi="Times New Roman"/>
          <w:color w:val="0070C0"/>
          <w:sz w:val="24"/>
          <w:lang w:val="en-US"/>
          <w:rPrChange w:id="12" w:author="BZs" w:date="2024-12-19T08:36:00Z">
            <w:rPr>
              <w:rFonts w:ascii="Times New Roman" w:hAnsi="Times New Roman"/>
              <w:color w:val="7030A0"/>
              <w:sz w:val="24"/>
              <w:lang w:val="en-US"/>
            </w:rPr>
          </w:rPrChange>
        </w:rPr>
        <w:t>Using an integrated approach</w:t>
      </w:r>
      <w:del w:id="13" w:author="BZs" w:date="2024-12-19T08:36:00Z">
        <w:r w:rsidR="005E0E72" w:rsidRPr="006D0604">
          <w:rPr>
            <w:rFonts w:ascii="Times New Roman" w:eastAsia="Georgia" w:hAnsi="Times New Roman" w:cs="Times New Roman"/>
            <w:color w:val="7030A0"/>
            <w:sz w:val="24"/>
            <w:szCs w:val="24"/>
            <w:lang w:val="en-US"/>
          </w:rPr>
          <w:delText xml:space="preserve"> combining CAGE-Seq and dcDNA-Seq</w:delText>
        </w:r>
      </w:del>
      <w:r w:rsidR="00884441" w:rsidRPr="00884441">
        <w:rPr>
          <w:rFonts w:ascii="Times New Roman" w:hAnsi="Times New Roman"/>
          <w:color w:val="0070C0"/>
          <w:sz w:val="24"/>
          <w:lang w:val="en-US"/>
          <w:rPrChange w:id="14" w:author="BZs" w:date="2024-12-19T08:36:00Z">
            <w:rPr>
              <w:rFonts w:ascii="Times New Roman" w:hAnsi="Times New Roman"/>
              <w:color w:val="7030A0"/>
              <w:sz w:val="24"/>
              <w:lang w:val="en-US"/>
            </w:rPr>
          </w:rPrChange>
        </w:rPr>
        <w:t xml:space="preserve">, we identified and validated </w:t>
      </w:r>
      <w:del w:id="15" w:author="BZs" w:date="2024-12-19T08:36:00Z">
        <w:r w:rsidR="005E0E72" w:rsidRPr="006D0604">
          <w:rPr>
            <w:rFonts w:ascii="Times New Roman" w:eastAsia="Georgia" w:hAnsi="Times New Roman" w:cs="Times New Roman"/>
            <w:color w:val="7030A0"/>
            <w:sz w:val="24"/>
            <w:szCs w:val="24"/>
            <w:lang w:val="en-US"/>
          </w:rPr>
          <w:lastRenderedPageBreak/>
          <w:delText>approximately</w:delText>
        </w:r>
      </w:del>
      <w:ins w:id="16" w:author="BZs" w:date="2024-12-19T08:36:00Z">
        <w:r w:rsidR="00965600">
          <w:rPr>
            <w:rFonts w:ascii="Times New Roman" w:eastAsia="Georgia" w:hAnsi="Times New Roman" w:cs="Times New Roman"/>
            <w:color w:val="0070C0"/>
            <w:sz w:val="24"/>
            <w:szCs w:val="24"/>
            <w:lang w:val="en-US"/>
          </w:rPr>
          <w:t>close to</w:t>
        </w:r>
      </w:ins>
      <w:r w:rsidR="00884441" w:rsidRPr="00884441">
        <w:rPr>
          <w:rFonts w:ascii="Times New Roman" w:hAnsi="Times New Roman"/>
          <w:color w:val="0070C0"/>
          <w:sz w:val="24"/>
          <w:lang w:val="en-US"/>
          <w:rPrChange w:id="17" w:author="BZs" w:date="2024-12-19T08:36:00Z">
            <w:rPr>
              <w:rFonts w:ascii="Times New Roman" w:hAnsi="Times New Roman"/>
              <w:color w:val="7030A0"/>
              <w:sz w:val="24"/>
              <w:lang w:val="en-US"/>
            </w:rPr>
          </w:rPrChange>
        </w:rPr>
        <w:t xml:space="preserve"> </w:t>
      </w:r>
      <w:r w:rsidR="00884441" w:rsidRPr="00884441">
        <w:rPr>
          <w:rFonts w:ascii="Times New Roman" w:hAnsi="Times New Roman"/>
          <w:color w:val="0070C0"/>
          <w:sz w:val="24"/>
          <w:lang w:val="en-US"/>
          <w:rPrChange w:id="18" w:author="BZs" w:date="2024-12-19T08:36:00Z">
            <w:rPr>
              <w:rFonts w:ascii="Times New Roman" w:hAnsi="Times New Roman"/>
              <w:color w:val="7030A0"/>
              <w:sz w:val="24"/>
              <w:highlight w:val="yellow"/>
              <w:lang w:val="en-US"/>
            </w:rPr>
          </w:rPrChange>
        </w:rPr>
        <w:t>200</w:t>
      </w:r>
      <w:r w:rsidR="00884441" w:rsidRPr="00884441">
        <w:rPr>
          <w:rFonts w:ascii="Times New Roman" w:hAnsi="Times New Roman"/>
          <w:color w:val="0070C0"/>
          <w:sz w:val="24"/>
          <w:lang w:val="en-US"/>
          <w:rPrChange w:id="19" w:author="BZs" w:date="2024-12-19T08:36:00Z">
            <w:rPr>
              <w:rFonts w:ascii="Times New Roman" w:hAnsi="Times New Roman"/>
              <w:color w:val="7030A0"/>
              <w:sz w:val="24"/>
              <w:lang w:val="en-US"/>
            </w:rPr>
          </w:rPrChange>
        </w:rPr>
        <w:t xml:space="preserve"> novel transcripts, refining the EHV-1 transcriptome annotation and </w:t>
      </w:r>
      <w:del w:id="20" w:author="BZs" w:date="2024-12-19T08:36:00Z">
        <w:r w:rsidR="005E0E72" w:rsidRPr="006D0604">
          <w:rPr>
            <w:rFonts w:ascii="Times New Roman" w:eastAsia="Georgia" w:hAnsi="Times New Roman" w:cs="Times New Roman"/>
            <w:color w:val="7030A0"/>
            <w:sz w:val="24"/>
            <w:szCs w:val="24"/>
            <w:lang w:val="en-US"/>
          </w:rPr>
          <w:delText>uncovering</w:delText>
        </w:r>
      </w:del>
      <w:ins w:id="21" w:author="BZs" w:date="2024-12-19T08:36:00Z">
        <w:r w:rsidR="00884441" w:rsidRPr="00884441">
          <w:rPr>
            <w:rFonts w:ascii="Times New Roman" w:eastAsia="Georgia" w:hAnsi="Times New Roman" w:cs="Times New Roman"/>
            <w:color w:val="0070C0"/>
            <w:sz w:val="24"/>
            <w:szCs w:val="24"/>
            <w:lang w:val="en-US"/>
          </w:rPr>
          <w:t>revealing</w:t>
        </w:r>
      </w:ins>
      <w:r w:rsidR="00884441" w:rsidRPr="00884441">
        <w:rPr>
          <w:rFonts w:ascii="Times New Roman" w:hAnsi="Times New Roman"/>
          <w:color w:val="0070C0"/>
          <w:sz w:val="24"/>
          <w:lang w:val="en-US"/>
          <w:rPrChange w:id="22" w:author="BZs" w:date="2024-12-19T08:36:00Z">
            <w:rPr>
              <w:rFonts w:ascii="Times New Roman" w:hAnsi="Times New Roman"/>
              <w:color w:val="7030A0"/>
              <w:sz w:val="24"/>
              <w:lang w:val="en-US"/>
            </w:rPr>
          </w:rPrChange>
        </w:rPr>
        <w:t xml:space="preserve"> new insights into viral gene regulation.</w:t>
      </w:r>
      <w:r w:rsidR="00884441">
        <w:rPr>
          <w:rFonts w:ascii="Times New Roman" w:hAnsi="Times New Roman"/>
          <w:color w:val="0070C0"/>
          <w:sz w:val="24"/>
          <w:lang w:val="en-US"/>
          <w:rPrChange w:id="23" w:author="BZs" w:date="2024-12-19T08:36:00Z">
            <w:rPr>
              <w:rFonts w:ascii="Times New Roman" w:hAnsi="Times New Roman"/>
              <w:color w:val="7030A0"/>
              <w:sz w:val="24"/>
              <w:lang w:val="en-US"/>
            </w:rPr>
          </w:rPrChange>
        </w:rPr>
        <w:t xml:space="preserve"> </w:t>
      </w:r>
      <w:r w:rsidRPr="006D0604">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refining the existing annotations.</w:t>
      </w:r>
    </w:p>
    <w:p w14:paraId="72D8E8EB" w14:textId="1C28E378"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Conclusions</w:t>
      </w:r>
    </w:p>
    <w:p w14:paraId="4327DFB8" w14:textId="5C495247" w:rsidR="00742F4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The shifting patterns in transcript isoforms and overlaps suggest a sophisticated regulatory network that enables EHV-1 </w:t>
      </w:r>
      <w:proofErr w:type="gramStart"/>
      <w:r w:rsidRPr="006D0604">
        <w:rPr>
          <w:rFonts w:ascii="Times New Roman" w:eastAsia="Georgia" w:hAnsi="Times New Roman" w:cs="Times New Roman"/>
          <w:color w:val="020202"/>
          <w:sz w:val="24"/>
          <w:szCs w:val="24"/>
          <w:lang w:val="en-US"/>
        </w:rPr>
        <w:t>to precisely modulate</w:t>
      </w:r>
      <w:proofErr w:type="gramEnd"/>
      <w:r w:rsidRPr="006D0604">
        <w:rPr>
          <w:rFonts w:ascii="Times New Roman" w:eastAsia="Georgia" w:hAnsi="Times New Roman" w:cs="Times New Roman"/>
          <w:color w:val="020202"/>
          <w:sz w:val="24"/>
          <w:szCs w:val="24"/>
          <w:lang w:val="en-US"/>
        </w:rPr>
        <w:t xml:space="preserv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6D0604" w:rsidRDefault="009F1F42"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Introduction</w:t>
      </w:r>
    </w:p>
    <w:p w14:paraId="399F95DF" w14:textId="29E8664F" w:rsidR="00063753" w:rsidRPr="006D0604" w:rsidRDefault="007F747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w:t>
      </w:r>
      <w:proofErr w:type="spellStart"/>
      <w:r w:rsidRPr="006D0604">
        <w:rPr>
          <w:rFonts w:ascii="Times New Roman" w:eastAsia="Georgia" w:hAnsi="Times New Roman" w:cs="Times New Roman"/>
          <w:color w:val="020202"/>
          <w:sz w:val="24"/>
          <w:szCs w:val="24"/>
          <w:lang w:val="en-US"/>
        </w:rPr>
        <w:t>alphaherpesvirus</w:t>
      </w:r>
      <w:proofErr w:type="spellEnd"/>
      <w:r w:rsidRPr="006D0604">
        <w:rPr>
          <w:rFonts w:ascii="Times New Roman" w:eastAsia="Georgia" w:hAnsi="Times New Roman" w:cs="Times New Roman"/>
          <w:color w:val="020202"/>
          <w:sz w:val="24"/>
          <w:szCs w:val="24"/>
          <w:lang w:val="en-US"/>
        </w:rPr>
        <w:t xml:space="preserve"> 1 (EHV-1), also referred to as </w:t>
      </w:r>
      <w:proofErr w:type="spellStart"/>
      <w:r w:rsidRPr="006D0604">
        <w:rPr>
          <w:rFonts w:ascii="Times New Roman" w:eastAsia="Georgia" w:hAnsi="Times New Roman" w:cs="Times New Roman"/>
          <w:i/>
          <w:color w:val="020202"/>
          <w:sz w:val="24"/>
          <w:szCs w:val="24"/>
          <w:lang w:val="en-US"/>
        </w:rPr>
        <w:t>Varicellovirus</w:t>
      </w:r>
      <w:proofErr w:type="spellEnd"/>
      <w:r w:rsidRPr="006D0604">
        <w:rPr>
          <w:rFonts w:ascii="Times New Roman" w:eastAsia="Georgia" w:hAnsi="Times New Roman" w:cs="Times New Roman"/>
          <w:i/>
          <w:color w:val="020202"/>
          <w:sz w:val="24"/>
          <w:szCs w:val="24"/>
          <w:lang w:val="en-US"/>
        </w:rPr>
        <w:t xml:space="preserve"> equidalpha1</w:t>
      </w:r>
      <w:r w:rsidR="00C74F86" w:rsidRPr="006D0604">
        <w:rPr>
          <w:rFonts w:ascii="Times New Roman" w:eastAsia="Georgia" w:hAnsi="Times New Roman" w:cs="Times New Roman"/>
          <w:i/>
          <w:color w:val="020202"/>
          <w:sz w:val="24"/>
          <w:szCs w:val="24"/>
          <w:lang w:val="en-US"/>
        </w:rPr>
        <w:t xml:space="preserve"> </w:t>
      </w:r>
      <w:r w:rsidR="006F598A" w:rsidRPr="006D0604">
        <w:rPr>
          <w:rFonts w:ascii="Times New Roman" w:eastAsia="Georgia" w:hAnsi="Times New Roman" w:cs="Times New Roman"/>
          <w:i/>
          <w:color w:val="020202"/>
          <w:sz w:val="24"/>
          <w:szCs w:val="24"/>
          <w:lang w:val="en-US"/>
        </w:rPr>
        <w:fldChar w:fldCharType="begin"/>
      </w:r>
      <w:r w:rsidR="008B6416" w:rsidRPr="006D0604">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6D0604">
        <w:rPr>
          <w:rFonts w:ascii="Times New Roman" w:eastAsia="Georgia" w:hAnsi="Times New Roman" w:cs="Times New Roman"/>
          <w:i/>
          <w:color w:val="020202"/>
          <w:sz w:val="24"/>
          <w:szCs w:val="24"/>
          <w:lang w:val="en-US"/>
        </w:rPr>
        <w:fldChar w:fldCharType="separate"/>
      </w:r>
      <w:r w:rsidR="008B6416" w:rsidRPr="006D0604">
        <w:rPr>
          <w:rFonts w:ascii="Times New Roman" w:hAnsi="Times New Roman" w:cs="Times New Roman"/>
          <w:sz w:val="24"/>
          <w:lang w:val="en-US"/>
        </w:rPr>
        <w:t>[1]</w:t>
      </w:r>
      <w:r w:rsidR="006F598A" w:rsidRPr="006D0604">
        <w:rPr>
          <w:rFonts w:ascii="Times New Roman" w:eastAsia="Georgia" w:hAnsi="Times New Roman" w:cs="Times New Roman"/>
          <w:i/>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commonly presents with symptoms such as upper respiratory tract disease, spontaneous abortion in pregnant mares, neonatal death, and life-threatening </w:t>
      </w:r>
      <w:proofErr w:type="spellStart"/>
      <w:r w:rsidRPr="006D0604">
        <w:rPr>
          <w:rFonts w:ascii="Times New Roman" w:eastAsia="Georgia" w:hAnsi="Times New Roman" w:cs="Times New Roman"/>
          <w:color w:val="020202"/>
          <w:sz w:val="24"/>
          <w:szCs w:val="24"/>
          <w:lang w:val="en-US"/>
        </w:rPr>
        <w:t>myeloencephalopathy</w:t>
      </w:r>
      <w:proofErr w:type="spellEnd"/>
      <w:r w:rsidR="006F598A" w:rsidRPr="006D0604">
        <w:rPr>
          <w:rFonts w:ascii="Times New Roman" w:eastAsia="Georgia" w:hAnsi="Times New Roman" w:cs="Times New Roman"/>
          <w:color w:val="020202"/>
          <w:sz w:val="24"/>
          <w:szCs w:val="24"/>
          <w:lang w:val="en-US"/>
        </w:rPr>
        <w:t xml:space="preserve"> </w:t>
      </w:r>
      <w:r w:rsidR="006F598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w:t>
      </w:r>
      <w:r w:rsidR="006F598A"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EHV-1 </w:t>
      </w:r>
      <w:r w:rsidR="00F02848" w:rsidRPr="006D0604">
        <w:rPr>
          <w:rFonts w:ascii="Times New Roman" w:eastAsia="Georgia" w:hAnsi="Times New Roman" w:cs="Times New Roman"/>
          <w:color w:val="020202"/>
          <w:sz w:val="24"/>
          <w:szCs w:val="24"/>
          <w:lang w:val="en-US"/>
        </w:rPr>
        <w:t>contains a</w:t>
      </w:r>
      <w:r w:rsidR="003D5C85" w:rsidRPr="006D0604">
        <w:rPr>
          <w:rFonts w:ascii="Times New Roman" w:eastAsia="Georgia" w:hAnsi="Times New Roman" w:cs="Times New Roman"/>
          <w:color w:val="020202"/>
          <w:sz w:val="24"/>
          <w:szCs w:val="24"/>
          <w:lang w:val="en-US"/>
        </w:rPr>
        <w:t>n approximately</w:t>
      </w:r>
      <w:r w:rsidR="00F02848" w:rsidRPr="006D0604">
        <w:rPr>
          <w:rFonts w:ascii="Times New Roman" w:eastAsia="Georgia" w:hAnsi="Times New Roman" w:cs="Times New Roman"/>
          <w:color w:val="020202"/>
          <w:sz w:val="24"/>
          <w:szCs w:val="24"/>
          <w:lang w:val="en-US"/>
        </w:rPr>
        <w:t xml:space="preserve"> </w:t>
      </w:r>
      <w:proofErr w:type="gramStart"/>
      <w:r w:rsidR="00F02848" w:rsidRPr="006D0604">
        <w:rPr>
          <w:rFonts w:ascii="Times New Roman" w:eastAsia="Georgia" w:hAnsi="Times New Roman" w:cs="Times New Roman"/>
          <w:color w:val="020202"/>
          <w:sz w:val="24"/>
          <w:szCs w:val="24"/>
          <w:lang w:val="en-US"/>
        </w:rPr>
        <w:t xml:space="preserve">150 </w:t>
      </w:r>
      <w:proofErr w:type="spellStart"/>
      <w:r w:rsidR="00F02848" w:rsidRPr="006D0604">
        <w:rPr>
          <w:rFonts w:ascii="Times New Roman" w:eastAsia="Georgia" w:hAnsi="Times New Roman" w:cs="Times New Roman"/>
          <w:color w:val="020202"/>
          <w:sz w:val="24"/>
          <w:szCs w:val="24"/>
          <w:lang w:val="en-US"/>
        </w:rPr>
        <w:t>kilobase</w:t>
      </w:r>
      <w:proofErr w:type="spellEnd"/>
      <w:proofErr w:type="gramEnd"/>
      <w:r w:rsidR="00F02848" w:rsidRPr="006D0604">
        <w:rPr>
          <w:rFonts w:ascii="Times New Roman" w:eastAsia="Georgia" w:hAnsi="Times New Roman" w:cs="Times New Roman"/>
          <w:color w:val="020202"/>
          <w:sz w:val="24"/>
          <w:szCs w:val="24"/>
          <w:lang w:val="en-US"/>
        </w:rPr>
        <w:t xml:space="preserve"> pair double-stranded DNA genome. </w:t>
      </w:r>
      <w:r w:rsidR="0066772B" w:rsidRPr="006D0604">
        <w:rPr>
          <w:rFonts w:ascii="Times New Roman" w:eastAsia="Georgia" w:hAnsi="Times New Roman" w:cs="Times New Roman"/>
          <w:color w:val="020202"/>
          <w:sz w:val="24"/>
          <w:szCs w:val="24"/>
          <w:lang w:val="en-US"/>
        </w:rPr>
        <w:t>This genome is organized into two segments designated as unique short (US) and unique long (UL) regions, both surrounded by inverted repeats (IRs)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[3,4]</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The </w:t>
      </w:r>
      <w:r w:rsidR="007B78B9" w:rsidRPr="006D0604">
        <w:rPr>
          <w:rFonts w:ascii="Times New Roman" w:eastAsia="Georgia" w:hAnsi="Times New Roman" w:cs="Times New Roman"/>
          <w:color w:val="020202"/>
          <w:sz w:val="24"/>
          <w:szCs w:val="24"/>
          <w:lang w:val="en-US"/>
        </w:rPr>
        <w:t xml:space="preserve">complete </w:t>
      </w:r>
      <w:r w:rsidR="006E1544" w:rsidRPr="006D0604">
        <w:rPr>
          <w:rFonts w:ascii="Times New Roman" w:eastAsia="Georgia" w:hAnsi="Times New Roman" w:cs="Times New Roman"/>
          <w:color w:val="020202"/>
          <w:sz w:val="24"/>
          <w:szCs w:val="24"/>
          <w:lang w:val="en-US"/>
        </w:rPr>
        <w:t xml:space="preserve">viral genome </w:t>
      </w:r>
      <w:r w:rsidR="004A67AC" w:rsidRPr="006D0604">
        <w:rPr>
          <w:rFonts w:ascii="Times New Roman" w:eastAsia="Georgia" w:hAnsi="Times New Roman" w:cs="Times New Roman"/>
          <w:color w:val="020202"/>
          <w:sz w:val="24"/>
          <w:szCs w:val="24"/>
          <w:lang w:val="en-US"/>
        </w:rPr>
        <w:t>contains</w:t>
      </w:r>
      <w:r w:rsidR="00AD74FF" w:rsidRPr="006D0604">
        <w:rPr>
          <w:rFonts w:ascii="Times New Roman" w:eastAsia="Georgia" w:hAnsi="Times New Roman" w:cs="Times New Roman"/>
          <w:color w:val="020202"/>
          <w:sz w:val="24"/>
          <w:szCs w:val="24"/>
          <w:lang w:val="en-US"/>
        </w:rPr>
        <w:t xml:space="preserve"> 80 open reading frames (ORFs</w:t>
      </w:r>
      <w:r w:rsidR="00992749" w:rsidRPr="006D0604">
        <w:rPr>
          <w:rFonts w:ascii="Times New Roman" w:eastAsia="Georgia" w:hAnsi="Times New Roman" w:cs="Times New Roman"/>
          <w:color w:val="020202"/>
          <w:sz w:val="24"/>
          <w:szCs w:val="24"/>
          <w:lang w:val="en-US"/>
        </w:rPr>
        <w:t>)</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[5]</w:t>
      </w:r>
      <w:r w:rsidR="00992749" w:rsidRPr="006D0604">
        <w:rPr>
          <w:rFonts w:ascii="Times New Roman" w:eastAsia="Georgia" w:hAnsi="Times New Roman" w:cs="Times New Roman"/>
          <w:color w:val="020202"/>
          <w:sz w:val="24"/>
          <w:szCs w:val="24"/>
          <w:lang w:val="en-US"/>
        </w:rPr>
        <w:fldChar w:fldCharType="end"/>
      </w:r>
      <w:r w:rsidR="00AC2696" w:rsidRPr="006D0604">
        <w:rPr>
          <w:rFonts w:ascii="Times New Roman" w:eastAsia="Georgia" w:hAnsi="Times New Roman" w:cs="Times New Roman"/>
          <w:color w:val="020202"/>
          <w:sz w:val="24"/>
          <w:szCs w:val="24"/>
          <w:lang w:val="en-US"/>
        </w:rPr>
        <w:t xml:space="preserve"> among which </w:t>
      </w:r>
      <w:r w:rsidR="00D7308D" w:rsidRPr="006D0604">
        <w:rPr>
          <w:rFonts w:ascii="Times New Roman" w:eastAsia="Georgia" w:hAnsi="Times New Roman" w:cs="Times New Roman"/>
          <w:color w:val="020202"/>
          <w:sz w:val="24"/>
          <w:szCs w:val="24"/>
          <w:lang w:val="en-US"/>
        </w:rPr>
        <w:t>five genes (</w:t>
      </w:r>
      <w:r w:rsidR="001C33C7" w:rsidRPr="006D0604">
        <w:rPr>
          <w:rFonts w:ascii="Times New Roman" w:eastAsia="Georgia" w:hAnsi="Times New Roman" w:cs="Times New Roman"/>
          <w:color w:val="020202"/>
          <w:sz w:val="24"/>
          <w:szCs w:val="24"/>
          <w:lang w:val="en-US"/>
        </w:rPr>
        <w:t>ORF</w:t>
      </w:r>
      <w:r w:rsidR="006E1544" w:rsidRPr="006D0604">
        <w:rPr>
          <w:rFonts w:ascii="Times New Roman" w:eastAsia="Georgia" w:hAnsi="Times New Roman" w:cs="Times New Roman"/>
          <w:color w:val="020202"/>
          <w:sz w:val="24"/>
          <w:szCs w:val="24"/>
          <w:lang w:val="en-US"/>
        </w:rPr>
        <w:t>1, 2, 67, 71, and 75)</w:t>
      </w:r>
      <w:r w:rsidR="00AC2696" w:rsidRPr="006D0604">
        <w:rPr>
          <w:rFonts w:ascii="Times New Roman" w:eastAsia="Georgia" w:hAnsi="Times New Roman" w:cs="Times New Roman"/>
          <w:color w:val="020202"/>
          <w:sz w:val="24"/>
          <w:szCs w:val="24"/>
          <w:lang w:val="en-US"/>
        </w:rPr>
        <w:t xml:space="preserve"> are</w:t>
      </w:r>
      <w:r w:rsidR="006E1544" w:rsidRPr="006D0604">
        <w:rPr>
          <w:rFonts w:ascii="Times New Roman" w:eastAsia="Georgia" w:hAnsi="Times New Roman" w:cs="Times New Roman"/>
          <w:color w:val="020202"/>
          <w:sz w:val="24"/>
          <w:szCs w:val="24"/>
          <w:lang w:val="en-US"/>
        </w:rPr>
        <w:t xml:space="preserve"> absent in other </w:t>
      </w:r>
      <w:proofErr w:type="spellStart"/>
      <w:r w:rsidR="006E1544" w:rsidRPr="006D0604">
        <w:rPr>
          <w:rFonts w:ascii="Times New Roman" w:eastAsia="Georgia" w:hAnsi="Times New Roman" w:cs="Times New Roman"/>
          <w:color w:val="020202"/>
          <w:sz w:val="24"/>
          <w:szCs w:val="24"/>
          <w:lang w:val="en-US"/>
        </w:rPr>
        <w:t>alphaherpesviruses</w:t>
      </w:r>
      <w:proofErr w:type="spellEnd"/>
      <w:r w:rsidR="006E1544" w:rsidRPr="006D0604">
        <w:rPr>
          <w:rFonts w:ascii="Times New Roman" w:eastAsia="Georgia" w:hAnsi="Times New Roman" w:cs="Times New Roman"/>
          <w:color w:val="020202"/>
          <w:sz w:val="24"/>
          <w:szCs w:val="24"/>
          <w:lang w:val="en-US"/>
        </w:rPr>
        <w:t xml:space="preserve"> with annotate</w:t>
      </w:r>
      <w:r w:rsidR="00131995" w:rsidRPr="006D0604">
        <w:rPr>
          <w:rFonts w:ascii="Times New Roman" w:eastAsia="Georgia" w:hAnsi="Times New Roman" w:cs="Times New Roman"/>
          <w:color w:val="020202"/>
          <w:sz w:val="24"/>
          <w:szCs w:val="24"/>
          <w:lang w:val="en-US"/>
        </w:rPr>
        <w:t>d genomes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[6]</w:t>
      </w:r>
      <w:r w:rsidR="00992749" w:rsidRPr="006D0604">
        <w:rPr>
          <w:rFonts w:ascii="Times New Roman" w:eastAsia="Georgia" w:hAnsi="Times New Roman" w:cs="Times New Roman"/>
          <w:color w:val="020202"/>
          <w:sz w:val="24"/>
          <w:szCs w:val="24"/>
          <w:lang w:val="en-US"/>
        </w:rPr>
        <w:fldChar w:fldCharType="end"/>
      </w:r>
      <w:r w:rsidR="00131995"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 xml:space="preserve">Given that four </w:t>
      </w:r>
      <w:r w:rsidR="001C33C7" w:rsidRPr="006D0604">
        <w:rPr>
          <w:rFonts w:ascii="Times New Roman" w:eastAsia="Georgia" w:hAnsi="Times New Roman" w:cs="Times New Roman"/>
          <w:color w:val="020202"/>
          <w:sz w:val="24"/>
          <w:szCs w:val="24"/>
          <w:lang w:val="en-US"/>
        </w:rPr>
        <w:t>ORF</w:t>
      </w:r>
      <w:r w:rsidR="00E54A33" w:rsidRPr="006D0604">
        <w:rPr>
          <w:rFonts w:ascii="Times New Roman" w:eastAsia="Georgia" w:hAnsi="Times New Roman" w:cs="Times New Roman"/>
          <w:color w:val="020202"/>
          <w:sz w:val="24"/>
          <w:szCs w:val="24"/>
          <w:lang w:val="en-US"/>
        </w:rPr>
        <w:t xml:space="preserve">s are situated in the IR region, the EHV-1 genome comprises </w:t>
      </w:r>
      <w:proofErr w:type="gramStart"/>
      <w:r w:rsidR="00E54A33" w:rsidRPr="006D0604">
        <w:rPr>
          <w:rFonts w:ascii="Times New Roman" w:eastAsia="Georgia" w:hAnsi="Times New Roman" w:cs="Times New Roman"/>
          <w:color w:val="020202"/>
          <w:sz w:val="24"/>
          <w:szCs w:val="24"/>
          <w:lang w:val="en-US"/>
        </w:rPr>
        <w:t>a total of 76</w:t>
      </w:r>
      <w:proofErr w:type="gramEnd"/>
      <w:r w:rsidR="00E54A33" w:rsidRPr="006D0604">
        <w:rPr>
          <w:rFonts w:ascii="Times New Roman" w:eastAsia="Georgia" w:hAnsi="Times New Roman" w:cs="Times New Roman"/>
          <w:color w:val="020202"/>
          <w:sz w:val="24"/>
          <w:szCs w:val="24"/>
          <w:lang w:val="en-US"/>
        </w:rPr>
        <w:t xml:space="preserve"> unique protein-coding genes.</w:t>
      </w:r>
      <w:r w:rsidR="00971E51"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We note that the term '</w:t>
      </w:r>
      <w:r w:rsidR="001C33C7" w:rsidRPr="006D0604">
        <w:rPr>
          <w:rFonts w:ascii="Times New Roman" w:eastAsia="Georgia" w:hAnsi="Times New Roman" w:cs="Times New Roman"/>
          <w:color w:val="020202"/>
          <w:sz w:val="24"/>
          <w:szCs w:val="24"/>
          <w:lang w:val="en-US"/>
        </w:rPr>
        <w:t>ORF</w:t>
      </w:r>
      <w:r w:rsidR="00164525" w:rsidRPr="006D0604">
        <w:rPr>
          <w:rFonts w:ascii="Times New Roman" w:eastAsia="Georgia" w:hAnsi="Times New Roman" w:cs="Times New Roman"/>
          <w:color w:val="020202"/>
          <w:sz w:val="24"/>
          <w:szCs w:val="24"/>
          <w:lang w:val="en-US"/>
        </w:rPr>
        <w:t xml:space="preserve">' </w:t>
      </w:r>
      <w:proofErr w:type="gramStart"/>
      <w:r w:rsidR="00164525" w:rsidRPr="006D0604">
        <w:rPr>
          <w:rFonts w:ascii="Times New Roman" w:eastAsia="Georgia" w:hAnsi="Times New Roman" w:cs="Times New Roman"/>
          <w:color w:val="020202"/>
          <w:sz w:val="24"/>
          <w:szCs w:val="24"/>
          <w:lang w:val="en-US"/>
        </w:rPr>
        <w:t>is used</w:t>
      </w:r>
      <w:proofErr w:type="gramEnd"/>
      <w:r w:rsidR="00164525" w:rsidRPr="006D0604">
        <w:rPr>
          <w:rFonts w:ascii="Times New Roman" w:eastAsia="Georgia" w:hAnsi="Times New Roman" w:cs="Times New Roman"/>
          <w:color w:val="020202"/>
          <w:sz w:val="24"/>
          <w:szCs w:val="24"/>
          <w:lang w:val="en-US"/>
        </w:rPr>
        <w:t xml:space="preserve"> to denote the entire genes in EHV-1, not just the protein-coding parts. </w:t>
      </w:r>
      <w:r w:rsidR="006E1544" w:rsidRPr="006D0604">
        <w:rPr>
          <w:rFonts w:ascii="Times New Roman" w:eastAsia="Georgia" w:hAnsi="Times New Roman" w:cs="Times New Roman"/>
          <w:color w:val="020202"/>
          <w:sz w:val="24"/>
          <w:szCs w:val="24"/>
          <w:lang w:val="en-US"/>
        </w:rPr>
        <w:t xml:space="preserve">Similar to other </w:t>
      </w:r>
      <w:proofErr w:type="spellStart"/>
      <w:r w:rsidR="006E1544" w:rsidRPr="006D0604">
        <w:rPr>
          <w:rFonts w:ascii="Times New Roman" w:eastAsia="Georgia" w:hAnsi="Times New Roman" w:cs="Times New Roman"/>
          <w:color w:val="020202"/>
          <w:sz w:val="24"/>
          <w:szCs w:val="24"/>
          <w:lang w:val="en-US"/>
        </w:rPr>
        <w:t>alphaherpesviruses</w:t>
      </w:r>
      <w:proofErr w:type="spellEnd"/>
      <w:r w:rsidR="006E1544" w:rsidRPr="006D0604">
        <w:rPr>
          <w:rFonts w:ascii="Times New Roman" w:eastAsia="Georgia" w:hAnsi="Times New Roman" w:cs="Times New Roman"/>
          <w:color w:val="020202"/>
          <w:sz w:val="24"/>
          <w:szCs w:val="24"/>
          <w:lang w:val="en-US"/>
        </w:rPr>
        <w:t xml:space="preserve">, EHV-1 can either </w:t>
      </w:r>
      <w:r w:rsidR="00535207" w:rsidRPr="006D0604">
        <w:rPr>
          <w:rFonts w:ascii="Times New Roman" w:eastAsia="Georgia" w:hAnsi="Times New Roman" w:cs="Times New Roman"/>
          <w:color w:val="020202"/>
          <w:sz w:val="24"/>
          <w:szCs w:val="24"/>
          <w:lang w:val="en-US"/>
        </w:rPr>
        <w:t>productively</w:t>
      </w:r>
      <w:r w:rsidR="006E1544" w:rsidRPr="006D0604">
        <w:rPr>
          <w:rFonts w:ascii="Times New Roman" w:eastAsia="Georgia" w:hAnsi="Times New Roman" w:cs="Times New Roman"/>
          <w:color w:val="020202"/>
          <w:sz w:val="24"/>
          <w:szCs w:val="24"/>
          <w:lang w:val="en-US"/>
        </w:rPr>
        <w:t xml:space="preserve"> infect cells or enter a </w:t>
      </w:r>
      <w:r w:rsidR="005B2937" w:rsidRPr="006D0604">
        <w:rPr>
          <w:rFonts w:ascii="Times New Roman" w:eastAsia="Georgia" w:hAnsi="Times New Roman" w:cs="Times New Roman"/>
          <w:color w:val="020202"/>
          <w:sz w:val="24"/>
          <w:szCs w:val="24"/>
          <w:lang w:val="en-US"/>
        </w:rPr>
        <w:t>latent</w:t>
      </w:r>
      <w:r w:rsidR="006E1544" w:rsidRPr="006D0604">
        <w:rPr>
          <w:rFonts w:ascii="Times New Roman" w:eastAsia="Georgia" w:hAnsi="Times New Roman" w:cs="Times New Roman"/>
          <w:color w:val="020202"/>
          <w:sz w:val="24"/>
          <w:szCs w:val="24"/>
          <w:lang w:val="en-US"/>
        </w:rPr>
        <w:t xml:space="preserve"> state in specific </w:t>
      </w:r>
      <w:r w:rsidR="001220F4" w:rsidRPr="006D0604">
        <w:rPr>
          <w:rFonts w:ascii="Times New Roman" w:eastAsia="Georgia" w:hAnsi="Times New Roman" w:cs="Times New Roman"/>
          <w:color w:val="020202"/>
          <w:sz w:val="24"/>
          <w:szCs w:val="24"/>
          <w:lang w:val="en-US"/>
        </w:rPr>
        <w:t>peripheral neurons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[7]</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p>
    <w:p w14:paraId="6646C8AF" w14:textId="49548DC4" w:rsidR="00B24E07" w:rsidRPr="006D0604" w:rsidRDefault="006E154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EHV-1 genes fall into three categories: immediate-earl</w:t>
      </w:r>
      <w:r w:rsidR="000F38DE" w:rsidRPr="006D0604">
        <w:rPr>
          <w:rFonts w:ascii="Times New Roman" w:eastAsia="Georgia" w:hAnsi="Times New Roman" w:cs="Times New Roman"/>
          <w:color w:val="020202"/>
          <w:sz w:val="24"/>
          <w:szCs w:val="24"/>
          <w:lang w:val="en-US"/>
        </w:rPr>
        <w:t>y (IE), early (E), and late (L).</w:t>
      </w:r>
      <w:r w:rsidRPr="006D0604">
        <w:rPr>
          <w:rFonts w:ascii="Times New Roman" w:eastAsia="Georgia" w:hAnsi="Times New Roman" w:cs="Times New Roman"/>
          <w:color w:val="020202"/>
          <w:sz w:val="24"/>
          <w:szCs w:val="24"/>
          <w:lang w:val="en-US"/>
        </w:rPr>
        <w:t xml:space="preserve"> </w:t>
      </w:r>
      <w:r w:rsidR="000F38DE" w:rsidRPr="006D0604">
        <w:rPr>
          <w:rFonts w:ascii="Times New Roman" w:eastAsia="Georgia" w:hAnsi="Times New Roman" w:cs="Times New Roman"/>
          <w:color w:val="020202"/>
          <w:sz w:val="24"/>
          <w:szCs w:val="24"/>
          <w:lang w:val="en-US"/>
        </w:rPr>
        <w:t>The regulation of these genes is governed by viral transcription factors, specif</w:t>
      </w:r>
      <w:r w:rsidR="00D7308D" w:rsidRPr="006D0604">
        <w:rPr>
          <w:rFonts w:ascii="Times New Roman" w:eastAsia="Georgia" w:hAnsi="Times New Roman" w:cs="Times New Roman"/>
          <w:color w:val="020202"/>
          <w:sz w:val="24"/>
          <w:szCs w:val="24"/>
          <w:lang w:val="en-US"/>
        </w:rPr>
        <w:t xml:space="preserve">ically </w:t>
      </w:r>
      <w:r w:rsidR="001C33C7" w:rsidRPr="006D0604">
        <w:rPr>
          <w:rFonts w:ascii="Times New Roman" w:eastAsia="Georgia" w:hAnsi="Times New Roman" w:cs="Times New Roman"/>
          <w:color w:val="020202"/>
          <w:sz w:val="24"/>
          <w:szCs w:val="24"/>
          <w:lang w:val="en-US"/>
        </w:rPr>
        <w:t>ORF</w:t>
      </w:r>
      <w:r w:rsidR="001C42C2" w:rsidRPr="006D0604">
        <w:rPr>
          <w:rFonts w:ascii="Times New Roman" w:eastAsia="Georgia" w:hAnsi="Times New Roman" w:cs="Times New Roman"/>
          <w:color w:val="020202"/>
          <w:sz w:val="24"/>
          <w:szCs w:val="24"/>
          <w:lang w:val="en-US"/>
        </w:rPr>
        <w:t>5, 12, 63, 64, and 65</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[8,9]</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Notably, EHV-1 has a sole IE gene</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00D7308D" w:rsidRPr="006D0604">
        <w:rPr>
          <w:rFonts w:ascii="Times New Roman" w:eastAsia="Georgia" w:hAnsi="Times New Roman" w:cs="Times New Roman"/>
          <w:color w:val="020202"/>
          <w:sz w:val="24"/>
          <w:szCs w:val="24"/>
          <w:lang w:val="en-US"/>
        </w:rPr>
        <w:t xml:space="preserve">, </w:t>
      </w:r>
      <w:r w:rsidR="001C33C7" w:rsidRPr="006D0604">
        <w:rPr>
          <w:rFonts w:ascii="Times New Roman" w:eastAsia="Georgia" w:hAnsi="Times New Roman" w:cs="Times New Roman"/>
          <w:color w:val="020202"/>
          <w:sz w:val="24"/>
          <w:szCs w:val="24"/>
          <w:lang w:val="en-US"/>
        </w:rPr>
        <w:t>ORF</w:t>
      </w:r>
      <w:r w:rsidRPr="006D0604">
        <w:rPr>
          <w:rFonts w:ascii="Times New Roman" w:eastAsia="Georgia" w:hAnsi="Times New Roman" w:cs="Times New Roman"/>
          <w:color w:val="020202"/>
          <w:sz w:val="24"/>
          <w:szCs w:val="24"/>
          <w:lang w:val="en-US"/>
        </w:rPr>
        <w:t xml:space="preserve">64, which bears homology to </w:t>
      </w:r>
      <w:r w:rsidR="00C06889" w:rsidRPr="006D0604">
        <w:rPr>
          <w:rFonts w:ascii="Times New Roman" w:eastAsia="Georgia" w:hAnsi="Times New Roman" w:cs="Times New Roman"/>
          <w:i/>
          <w:color w:val="020202"/>
          <w:sz w:val="24"/>
          <w:szCs w:val="24"/>
          <w:lang w:val="en-US"/>
        </w:rPr>
        <w:t>rs1</w:t>
      </w:r>
      <w:r w:rsidR="00C06889" w:rsidRPr="006D0604">
        <w:rPr>
          <w:rFonts w:ascii="Times New Roman" w:eastAsia="Georgia" w:hAnsi="Times New Roman" w:cs="Times New Roman"/>
          <w:color w:val="020202"/>
          <w:sz w:val="24"/>
          <w:szCs w:val="24"/>
          <w:lang w:val="en-US"/>
        </w:rPr>
        <w:t xml:space="preserve"> gene </w:t>
      </w:r>
      <w:r w:rsidR="00E17DBD" w:rsidRPr="006D0604">
        <w:rPr>
          <w:rFonts w:ascii="Times New Roman" w:eastAsia="Georgia" w:hAnsi="Times New Roman" w:cs="Times New Roman"/>
          <w:color w:val="020202"/>
          <w:sz w:val="24"/>
          <w:szCs w:val="24"/>
          <w:lang w:val="en-US"/>
        </w:rPr>
        <w:t xml:space="preserve">of herpes simplex virus type 1 (HSV-1) </w:t>
      </w:r>
      <w:r w:rsidR="00C06889" w:rsidRPr="006D0604">
        <w:rPr>
          <w:rFonts w:ascii="Times New Roman" w:eastAsia="Georgia" w:hAnsi="Times New Roman" w:cs="Times New Roman"/>
          <w:color w:val="020202"/>
          <w:sz w:val="24"/>
          <w:szCs w:val="24"/>
          <w:lang w:val="en-US"/>
        </w:rPr>
        <w:t xml:space="preserve">coding for </w:t>
      </w:r>
      <w:r w:rsidR="00F62B5C" w:rsidRPr="006D0604">
        <w:rPr>
          <w:rFonts w:ascii="Times New Roman" w:eastAsia="Georgia" w:hAnsi="Times New Roman" w:cs="Times New Roman"/>
          <w:color w:val="020202"/>
          <w:sz w:val="24"/>
          <w:szCs w:val="24"/>
          <w:lang w:val="en-US"/>
        </w:rPr>
        <w:t xml:space="preserve">the </w:t>
      </w:r>
      <w:r w:rsidR="00C06889" w:rsidRPr="006D0604">
        <w:rPr>
          <w:rFonts w:ascii="Times New Roman" w:eastAsia="Georgia" w:hAnsi="Times New Roman" w:cs="Times New Roman"/>
          <w:color w:val="020202"/>
          <w:sz w:val="24"/>
          <w:szCs w:val="24"/>
          <w:lang w:val="en-US"/>
        </w:rPr>
        <w:t>ICP4 protein</w:t>
      </w:r>
      <w:r w:rsidRPr="006D0604">
        <w:rPr>
          <w:rFonts w:ascii="Times New Roman" w:eastAsia="Georgia" w:hAnsi="Times New Roman" w:cs="Times New Roman"/>
          <w:color w:val="020202"/>
          <w:sz w:val="24"/>
          <w:szCs w:val="24"/>
          <w:lang w:val="en-US"/>
        </w:rPr>
        <w:t xml:space="preserve">. Most of the viral E genes encode enzymes required for DNA replication, whereas the L genes specify structural proteins found in the </w:t>
      </w:r>
      <w:proofErr w:type="spellStart"/>
      <w:r w:rsidRPr="006D0604">
        <w:rPr>
          <w:rFonts w:ascii="Times New Roman" w:eastAsia="Georgia" w:hAnsi="Times New Roman" w:cs="Times New Roman"/>
          <w:color w:val="020202"/>
          <w:sz w:val="24"/>
          <w:szCs w:val="24"/>
          <w:lang w:val="en-US"/>
        </w:rPr>
        <w:t>virion</w:t>
      </w:r>
      <w:proofErr w:type="spellEnd"/>
      <w:r w:rsidRPr="006D0604">
        <w:rPr>
          <w:rFonts w:ascii="Times New Roman" w:eastAsia="Georgia" w:hAnsi="Times New Roman" w:cs="Times New Roman"/>
          <w:color w:val="020202"/>
          <w:sz w:val="24"/>
          <w:szCs w:val="24"/>
          <w:lang w:val="en-US"/>
        </w:rPr>
        <w:t>, such as capsid and spike proteins. Late genes are further subdivided into leaky late (L1) and true late (L2), depending on their reliance on DNA replication</w:t>
      </w:r>
      <w:r w:rsidR="00C36C2F" w:rsidRPr="006D0604">
        <w:rPr>
          <w:rFonts w:ascii="Times New Roman" w:eastAsia="Georgia" w:hAnsi="Times New Roman" w:cs="Times New Roman"/>
          <w:color w:val="020202"/>
          <w:sz w:val="24"/>
          <w:szCs w:val="24"/>
          <w:lang w:val="en-US"/>
        </w:rPr>
        <w:t xml:space="preserve"> for their expression</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w:t>
      </w:r>
    </w:p>
    <w:p w14:paraId="707CC7DC" w14:textId="68092D45" w:rsidR="006E1544" w:rsidRPr="006D0604" w:rsidRDefault="004328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Long-read sequencing (LRS</w:t>
      </w:r>
      <w:proofErr w:type="gramStart"/>
      <w:r w:rsidRPr="006D0604">
        <w:rPr>
          <w:rFonts w:ascii="Times New Roman" w:eastAsia="Georgia" w:hAnsi="Times New Roman" w:cs="Times New Roman"/>
          <w:color w:val="020202"/>
          <w:sz w:val="24"/>
          <w:szCs w:val="24"/>
          <w:lang w:val="en-US"/>
        </w:rPr>
        <w:t>),</w:t>
      </w:r>
      <w:proofErr w:type="gramEnd"/>
      <w:r w:rsidRPr="006D0604">
        <w:rPr>
          <w:rFonts w:ascii="Times New Roman" w:eastAsia="Georgia" w:hAnsi="Times New Roman" w:cs="Times New Roman"/>
          <w:color w:val="020202"/>
          <w:sz w:val="24"/>
          <w:szCs w:val="24"/>
          <w:lang w:val="en-US"/>
        </w:rPr>
        <w:t xml:space="preserve"> developed by Pacific Biosciences (PacBio) through synthesis-based sequencing and by Oxford Nanopore Technologies (ONT) through nanopore sequencing, has become essential in modern transcriptome analysis. </w:t>
      </w:r>
      <w:r w:rsidR="0071066C" w:rsidRPr="006D0604">
        <w:rPr>
          <w:rFonts w:ascii="Times New Roman" w:eastAsia="Georgia" w:hAnsi="Times New Roman" w:cs="Times New Roman"/>
          <w:color w:val="020202"/>
          <w:sz w:val="24"/>
          <w:szCs w:val="24"/>
          <w:lang w:val="en-US"/>
        </w:rPr>
        <w:t>The long-read RNA sequencing</w:t>
      </w:r>
      <w:r w:rsidR="00B24E07" w:rsidRPr="006D0604">
        <w:rPr>
          <w:rFonts w:ascii="Times New Roman" w:eastAsia="Georgia" w:hAnsi="Times New Roman" w:cs="Times New Roman"/>
          <w:color w:val="020202"/>
          <w:sz w:val="24"/>
          <w:szCs w:val="24"/>
          <w:lang w:val="en-US"/>
        </w:rPr>
        <w:t xml:space="preserve"> </w:t>
      </w:r>
      <w:r w:rsidR="0071066C" w:rsidRPr="006D0604">
        <w:rPr>
          <w:rFonts w:ascii="Times New Roman" w:eastAsia="Georgia" w:hAnsi="Times New Roman" w:cs="Times New Roman"/>
          <w:color w:val="020202"/>
          <w:sz w:val="24"/>
          <w:szCs w:val="24"/>
          <w:lang w:val="en-US"/>
        </w:rPr>
        <w:t>(</w:t>
      </w:r>
      <w:proofErr w:type="spellStart"/>
      <w:r w:rsidR="0071066C" w:rsidRPr="006D0604">
        <w:rPr>
          <w:rFonts w:ascii="Times New Roman" w:eastAsia="Georgia" w:hAnsi="Times New Roman" w:cs="Times New Roman"/>
          <w:color w:val="020202"/>
          <w:sz w:val="24"/>
          <w:szCs w:val="24"/>
          <w:lang w:val="en-US"/>
        </w:rPr>
        <w:t>lrRNA-Seq</w:t>
      </w:r>
      <w:proofErr w:type="spellEnd"/>
      <w:r w:rsidR="0071066C" w:rsidRPr="006D0604">
        <w:rPr>
          <w:rFonts w:ascii="Times New Roman" w:eastAsia="Georgia" w:hAnsi="Times New Roman" w:cs="Times New Roman"/>
          <w:color w:val="020202"/>
          <w:sz w:val="24"/>
          <w:szCs w:val="24"/>
          <w:lang w:val="en-US"/>
        </w:rPr>
        <w:t xml:space="preserve">) </w:t>
      </w:r>
      <w:r w:rsidR="00B24E07" w:rsidRPr="006D0604">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proofErr w:type="spellStart"/>
      <w:r w:rsidR="00A83179" w:rsidRPr="006D0604">
        <w:rPr>
          <w:rFonts w:ascii="Times New Roman" w:eastAsia="Georgia" w:hAnsi="Times New Roman" w:cs="Times New Roman"/>
          <w:color w:val="020202"/>
          <w:sz w:val="24"/>
          <w:szCs w:val="24"/>
          <w:lang w:val="en-US"/>
        </w:rPr>
        <w:t>multigenic</w:t>
      </w:r>
      <w:proofErr w:type="spellEnd"/>
      <w:r w:rsidR="00B24E07" w:rsidRPr="006D0604">
        <w:rPr>
          <w:rFonts w:ascii="Times New Roman" w:eastAsia="Georgia" w:hAnsi="Times New Roman" w:cs="Times New Roman"/>
          <w:color w:val="020202"/>
          <w:sz w:val="24"/>
          <w:szCs w:val="24"/>
          <w:lang w:val="en-US"/>
        </w:rPr>
        <w:t xml:space="preserve"> RNA molecul</w:t>
      </w:r>
      <w:r w:rsidR="001C42C2" w:rsidRPr="006D0604">
        <w:rPr>
          <w:rFonts w:ascii="Times New Roman" w:eastAsia="Georgia" w:hAnsi="Times New Roman" w:cs="Times New Roman"/>
          <w:color w:val="020202"/>
          <w:sz w:val="24"/>
          <w:szCs w:val="24"/>
          <w:lang w:val="en-US"/>
        </w:rPr>
        <w:t>es, and transcriptional overlap</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While </w:t>
      </w:r>
      <w:proofErr w:type="spellStart"/>
      <w:r w:rsidR="005E12A0" w:rsidRPr="006D0604">
        <w:rPr>
          <w:rFonts w:ascii="Times New Roman" w:eastAsia="Georgia" w:hAnsi="Times New Roman" w:cs="Times New Roman"/>
          <w:color w:val="020202"/>
          <w:sz w:val="24"/>
          <w:szCs w:val="24"/>
          <w:lang w:val="en-US"/>
        </w:rPr>
        <w:t>lrRNA-Seq</w:t>
      </w:r>
      <w:proofErr w:type="spellEnd"/>
      <w:r w:rsidR="005E12A0"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6D0604">
        <w:rPr>
          <w:rFonts w:ascii="Times New Roman" w:eastAsia="Georgia" w:hAnsi="Times New Roman" w:cs="Times New Roman"/>
          <w:color w:val="020202"/>
          <w:sz w:val="24"/>
          <w:szCs w:val="24"/>
          <w:lang w:val="en-US"/>
        </w:rPr>
        <w:t>read sequencing (SRS) platforms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[12–17]</w:t>
      </w:r>
      <w:r w:rsidR="001758BE" w:rsidRPr="006D0604">
        <w:rPr>
          <w:rFonts w:ascii="Times New Roman" w:eastAsia="Georgia" w:hAnsi="Times New Roman" w:cs="Times New Roman"/>
          <w:color w:val="020202"/>
          <w:sz w:val="24"/>
          <w:szCs w:val="24"/>
          <w:lang w:val="en-US"/>
        </w:rPr>
        <w:fldChar w:fldCharType="end"/>
      </w:r>
      <w:r w:rsidR="001758BE" w:rsidRPr="006D0604">
        <w:rPr>
          <w:rFonts w:ascii="Times New Roman" w:eastAsia="Georgia" w:hAnsi="Times New Roman" w:cs="Times New Roman"/>
          <w:color w:val="020202"/>
          <w:sz w:val="24"/>
          <w:szCs w:val="24"/>
          <w:lang w:val="en-US"/>
        </w:rPr>
        <w:t xml:space="preserve">. </w:t>
      </w:r>
      <w:r w:rsidR="00C0061F" w:rsidRPr="006D0604">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t>
      </w:r>
      <w:proofErr w:type="gramStart"/>
      <w:r w:rsidR="00C0061F" w:rsidRPr="006D0604">
        <w:rPr>
          <w:rFonts w:ascii="Times New Roman" w:eastAsia="Georgia" w:hAnsi="Times New Roman" w:cs="Times New Roman"/>
          <w:color w:val="020202"/>
          <w:sz w:val="24"/>
          <w:szCs w:val="24"/>
          <w:lang w:val="en-US"/>
        </w:rPr>
        <w:t>well-established</w:t>
      </w:r>
      <w:proofErr w:type="gramEnd"/>
      <w:r w:rsidR="00C0061F" w:rsidRPr="006D0604">
        <w:rPr>
          <w:rFonts w:ascii="Times New Roman" w:eastAsia="Georgia" w:hAnsi="Times New Roman" w:cs="Times New Roman"/>
          <w:color w:val="020202"/>
          <w:sz w:val="24"/>
          <w:szCs w:val="24"/>
          <w:lang w:val="en-US"/>
        </w:rPr>
        <w:t xml:space="preserve">. </w:t>
      </w:r>
      <w:r w:rsidR="005E12A0" w:rsidRPr="006D0604">
        <w:rPr>
          <w:rFonts w:ascii="Times New Roman" w:eastAsia="Georgia" w:hAnsi="Times New Roman" w:cs="Times New Roman"/>
          <w:color w:val="020202"/>
          <w:sz w:val="24"/>
          <w:szCs w:val="24"/>
          <w:lang w:val="en-US"/>
        </w:rPr>
        <w:t xml:space="preserve">The </w:t>
      </w:r>
      <w:del w:id="24" w:author="BZs" w:date="2024-12-19T08:36:00Z">
        <w:r w:rsidR="006453AF" w:rsidRPr="006D0604">
          <w:rPr>
            <w:rFonts w:ascii="Times New Roman" w:eastAsia="Georgia" w:hAnsi="Times New Roman" w:cs="Times New Roman"/>
            <w:color w:val="020202"/>
            <w:sz w:val="24"/>
            <w:szCs w:val="24"/>
            <w:lang w:val="en-US"/>
          </w:rPr>
          <w:delText>LRS</w:delText>
        </w:r>
      </w:del>
      <w:proofErr w:type="spellStart"/>
      <w:ins w:id="25" w:author="BZs" w:date="2024-12-19T08:36:00Z">
        <w:r w:rsidR="004C4130" w:rsidRPr="006D0604">
          <w:rPr>
            <w:rFonts w:ascii="Times New Roman" w:eastAsia="Georgia" w:hAnsi="Times New Roman" w:cs="Times New Roman"/>
            <w:color w:val="020202"/>
            <w:sz w:val="24"/>
            <w:szCs w:val="24"/>
            <w:lang w:val="en-US"/>
          </w:rPr>
          <w:t>lrRNA-Seq</w:t>
        </w:r>
      </w:ins>
      <w:proofErr w:type="spellEnd"/>
      <w:r w:rsidR="004C4130" w:rsidRPr="006D0604">
        <w:rPr>
          <w:rFonts w:ascii="Times New Roman" w:eastAsia="Georgia" w:hAnsi="Times New Roman" w:cs="Times New Roman"/>
          <w:color w:val="020202"/>
          <w:sz w:val="24"/>
          <w:szCs w:val="24"/>
          <w:lang w:val="en-US"/>
        </w:rPr>
        <w:t xml:space="preserve"> </w:t>
      </w:r>
      <w:r w:rsidR="006453AF" w:rsidRPr="006D0604">
        <w:rPr>
          <w:rFonts w:ascii="Times New Roman" w:eastAsia="Georgia" w:hAnsi="Times New Roman" w:cs="Times New Roman"/>
          <w:color w:val="020202"/>
          <w:sz w:val="24"/>
          <w:szCs w:val="24"/>
          <w:lang w:val="en-US"/>
        </w:rPr>
        <w:t xml:space="preserve">technology based on ONT is highly suitable for </w:t>
      </w:r>
      <w:del w:id="26" w:author="BZs" w:date="2024-12-19T08:36:00Z">
        <w:r w:rsidR="006453AF" w:rsidRPr="006D0604">
          <w:rPr>
            <w:rFonts w:ascii="Times New Roman" w:eastAsia="Georgia" w:hAnsi="Times New Roman" w:cs="Times New Roman"/>
            <w:color w:val="020202"/>
            <w:sz w:val="24"/>
            <w:szCs w:val="24"/>
            <w:lang w:val="en-US"/>
          </w:rPr>
          <w:delText>direct</w:delText>
        </w:r>
      </w:del>
      <w:ins w:id="27" w:author="BZs" w:date="2024-12-19T08:36:00Z">
        <w:r w:rsidR="00D80248" w:rsidRPr="00D80248">
          <w:rPr>
            <w:rFonts w:ascii="Times New Roman" w:eastAsia="Georgia" w:hAnsi="Times New Roman" w:cs="Times New Roman"/>
            <w:color w:val="0070C0"/>
            <w:sz w:val="24"/>
            <w:szCs w:val="24"/>
            <w:lang w:val="en-US"/>
          </w:rPr>
          <w:t>native</w:t>
        </w:r>
      </w:ins>
      <w:r w:rsidR="006453AF" w:rsidRPr="00D80248">
        <w:rPr>
          <w:rFonts w:ascii="Times New Roman" w:hAnsi="Times New Roman"/>
          <w:color w:val="0070C0"/>
          <w:sz w:val="24"/>
          <w:lang w:val="en-US"/>
          <w:rPrChange w:id="28" w:author="BZs" w:date="2024-12-19T08:36:00Z">
            <w:rPr>
              <w:rFonts w:ascii="Times New Roman" w:hAnsi="Times New Roman"/>
              <w:color w:val="020202"/>
              <w:sz w:val="24"/>
              <w:lang w:val="en-US"/>
            </w:rPr>
          </w:rPrChange>
        </w:rPr>
        <w:t xml:space="preserve"> </w:t>
      </w:r>
      <w:r w:rsidR="006453AF" w:rsidRPr="006D0604">
        <w:rPr>
          <w:rFonts w:ascii="Times New Roman" w:eastAsia="Georgia" w:hAnsi="Times New Roman" w:cs="Times New Roman"/>
          <w:color w:val="020202"/>
          <w:sz w:val="24"/>
          <w:szCs w:val="24"/>
          <w:lang w:val="en-US"/>
        </w:rPr>
        <w:t xml:space="preserve">RNA sequencing. </w:t>
      </w:r>
      <w:r w:rsidR="0091200E" w:rsidRPr="006D0604">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[11,18]</w:t>
      </w:r>
      <w:r w:rsidR="001758BE" w:rsidRPr="006D0604">
        <w:rPr>
          <w:rFonts w:ascii="Times New Roman" w:eastAsia="Georgia" w:hAnsi="Times New Roman" w:cs="Times New Roman"/>
          <w:color w:val="020202"/>
          <w:sz w:val="24"/>
          <w:szCs w:val="24"/>
          <w:lang w:val="en-US"/>
        </w:rPr>
        <w:fldChar w:fldCharType="end"/>
      </w:r>
      <w:r w:rsidR="0091200E" w:rsidRPr="006D0604">
        <w:rPr>
          <w:rFonts w:ascii="Times New Roman" w:eastAsia="Georgia" w:hAnsi="Times New Roman" w:cs="Times New Roman"/>
          <w:color w:val="020202"/>
          <w:sz w:val="24"/>
          <w:szCs w:val="24"/>
          <w:lang w:val="en-US"/>
        </w:rPr>
        <w:t>, and it also facilitates the</w:t>
      </w:r>
      <w:r w:rsidR="00C84177" w:rsidRPr="006D0604">
        <w:rPr>
          <w:rFonts w:ascii="Times New Roman" w:eastAsia="Georgia" w:hAnsi="Times New Roman" w:cs="Times New Roman"/>
          <w:color w:val="020202"/>
          <w:sz w:val="24"/>
          <w:szCs w:val="24"/>
          <w:lang w:val="en-US"/>
        </w:rPr>
        <w:t xml:space="preserve"> detection of RNA modifications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[19]</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r w:rsidR="004C1836" w:rsidRPr="006D0604">
        <w:rPr>
          <w:rFonts w:ascii="Times New Roman" w:eastAsia="Georgia" w:hAnsi="Times New Roman" w:cs="Times New Roman"/>
          <w:color w:val="020202"/>
          <w:sz w:val="24"/>
          <w:szCs w:val="24"/>
          <w:lang w:val="en-US"/>
        </w:rPr>
        <w:t xml:space="preserve"> </w:t>
      </w:r>
    </w:p>
    <w:p w14:paraId="10F07213" w14:textId="77777777" w:rsidR="001058BE" w:rsidRPr="006D0604" w:rsidRDefault="00A23A2C" w:rsidP="001058BE">
      <w:pPr>
        <w:shd w:val="clear" w:color="auto" w:fill="FFFFFF"/>
        <w:spacing w:after="120" w:line="240" w:lineRule="auto"/>
        <w:jc w:val="both"/>
        <w:rPr>
          <w:del w:id="29" w:author="BZs" w:date="2024-12-19T08:36:00Z"/>
          <w:rFonts w:ascii="Times New Roman" w:eastAsia="Georgia" w:hAnsi="Times New Roman" w:cs="Times New Roman"/>
          <w:color w:val="7030A0"/>
          <w:sz w:val="24"/>
          <w:szCs w:val="24"/>
          <w:lang w:val="en-US"/>
        </w:rPr>
      </w:pPr>
      <w:r w:rsidRPr="006D0604">
        <w:rPr>
          <w:rFonts w:ascii="Times New Roman" w:eastAsia="Georgia" w:hAnsi="Times New Roman" w:cs="Times New Roman"/>
          <w:color w:val="020202"/>
          <w:sz w:val="24"/>
          <w:szCs w:val="24"/>
          <w:lang w:val="en-US"/>
        </w:rPr>
        <w:t>Transcriptomic studies in herpesviruses have applied both PacBio and ONT sequencing methods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[15,17,20–26]</w:t>
      </w:r>
      <w:r w:rsidR="001758BE" w:rsidRPr="006D0604">
        <w:rPr>
          <w:rFonts w:ascii="Times New Roman" w:eastAsia="Georgia" w:hAnsi="Times New Roman" w:cs="Times New Roman"/>
          <w:color w:val="020202"/>
          <w:sz w:val="24"/>
          <w:szCs w:val="24"/>
          <w:lang w:val="en-US"/>
        </w:rPr>
        <w:fldChar w:fldCharType="end"/>
      </w:r>
      <w:r w:rsidR="00114686" w:rsidRPr="006D0604">
        <w:rPr>
          <w:rFonts w:ascii="Times New Roman" w:eastAsia="Georgia" w:hAnsi="Times New Roman" w:cs="Times New Roman"/>
          <w:color w:val="020202"/>
          <w:sz w:val="24"/>
          <w:szCs w:val="24"/>
          <w:lang w:val="en-US"/>
        </w:rPr>
        <w:t xml:space="preserve">. </w:t>
      </w:r>
      <w:r w:rsidR="00C00187" w:rsidRPr="006D0604">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[27]</w:t>
      </w:r>
      <w:r w:rsidR="00DE5ABA" w:rsidRPr="006D0604">
        <w:rPr>
          <w:rFonts w:ascii="Times New Roman" w:eastAsia="Georgia" w:hAnsi="Times New Roman" w:cs="Times New Roman"/>
          <w:color w:val="020202"/>
          <w:sz w:val="24"/>
          <w:szCs w:val="24"/>
          <w:lang w:val="en-US"/>
        </w:rPr>
        <w:fldChar w:fldCharType="end"/>
      </w:r>
      <w:r w:rsidR="00C00187" w:rsidRPr="006D0604">
        <w:rPr>
          <w:rFonts w:ascii="Times New Roman" w:eastAsia="Georgia" w:hAnsi="Times New Roman" w:cs="Times New Roman"/>
          <w:color w:val="020202"/>
          <w:sz w:val="24"/>
          <w:szCs w:val="24"/>
          <w:lang w:val="en-US"/>
        </w:rPr>
        <w:t xml:space="preserve">. </w:t>
      </w:r>
      <w:r w:rsidR="003E3ED1" w:rsidRPr="006D0604">
        <w:rPr>
          <w:rFonts w:ascii="Times New Roman" w:eastAsia="Georgia" w:hAnsi="Times New Roman" w:cs="Times New Roman"/>
          <w:color w:val="020202"/>
          <w:sz w:val="24"/>
          <w:szCs w:val="24"/>
          <w:lang w:val="en-US"/>
        </w:rPr>
        <w:t>Our</w:t>
      </w:r>
      <w:r w:rsidR="00114686" w:rsidRPr="006D0604">
        <w:rPr>
          <w:rFonts w:ascii="Times New Roman" w:eastAsia="Georgia" w:hAnsi="Times New Roman" w:cs="Times New Roman"/>
          <w:color w:val="020202"/>
          <w:sz w:val="24"/>
          <w:szCs w:val="24"/>
          <w:lang w:val="en-US"/>
        </w:rPr>
        <w:t xml:space="preserve"> </w:t>
      </w:r>
      <w:r w:rsidR="003F66A6" w:rsidRPr="006D0604">
        <w:rPr>
          <w:rFonts w:ascii="Times New Roman" w:eastAsia="Georgia" w:hAnsi="Times New Roman" w:cs="Times New Roman"/>
          <w:color w:val="020202"/>
          <w:sz w:val="24"/>
          <w:szCs w:val="24"/>
          <w:lang w:val="en-US"/>
        </w:rPr>
        <w:t>previous</w:t>
      </w:r>
      <w:r w:rsidR="00114686"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 xml:space="preserve">transcriptome profiling study, </w:t>
      </w:r>
      <w:r w:rsidR="00E3666E" w:rsidRPr="006D0604">
        <w:rPr>
          <w:rFonts w:ascii="Times New Roman" w:eastAsia="Georgia" w:hAnsi="Times New Roman" w:cs="Times New Roman"/>
          <w:color w:val="020202"/>
          <w:sz w:val="24"/>
          <w:szCs w:val="24"/>
          <w:lang w:val="en-US"/>
        </w:rPr>
        <w:t>which employed</w:t>
      </w:r>
      <w:r w:rsidR="006E1544" w:rsidRPr="006D0604">
        <w:rPr>
          <w:rFonts w:ascii="Times New Roman" w:eastAsia="Georgia" w:hAnsi="Times New Roman" w:cs="Times New Roman"/>
          <w:color w:val="020202"/>
          <w:sz w:val="24"/>
          <w:szCs w:val="24"/>
          <w:lang w:val="en-US"/>
        </w:rPr>
        <w:t xml:space="preserve"> a </w:t>
      </w:r>
      <w:r w:rsidR="003F66A6" w:rsidRPr="006D0604">
        <w:rPr>
          <w:rFonts w:ascii="Times New Roman" w:eastAsia="Georgia" w:hAnsi="Times New Roman" w:cs="Times New Roman"/>
          <w:color w:val="020202"/>
          <w:sz w:val="24"/>
          <w:szCs w:val="24"/>
          <w:lang w:val="en-US"/>
        </w:rPr>
        <w:t>native RNA</w:t>
      </w:r>
      <w:r w:rsidR="006E1544" w:rsidRPr="006D0604">
        <w:rPr>
          <w:rFonts w:ascii="Times New Roman" w:eastAsia="Georgia" w:hAnsi="Times New Roman" w:cs="Times New Roman"/>
          <w:color w:val="020202"/>
          <w:sz w:val="24"/>
          <w:szCs w:val="24"/>
          <w:lang w:val="en-US"/>
        </w:rPr>
        <w:t xml:space="preserve"> sequencing approach, </w:t>
      </w:r>
      <w:r w:rsidR="003F66A6" w:rsidRPr="006D0604">
        <w:rPr>
          <w:rFonts w:ascii="Times New Roman" w:eastAsia="Georgia" w:hAnsi="Times New Roman" w:cs="Times New Roman"/>
          <w:color w:val="020202"/>
          <w:sz w:val="24"/>
          <w:szCs w:val="24"/>
          <w:lang w:val="en-US"/>
        </w:rPr>
        <w:t>identified</w:t>
      </w:r>
      <w:r w:rsidR="002D1707" w:rsidRPr="006D0604">
        <w:rPr>
          <w:rFonts w:ascii="Times New Roman" w:eastAsia="Georgia" w:hAnsi="Times New Roman" w:cs="Times New Roman"/>
          <w:color w:val="020202"/>
          <w:sz w:val="24"/>
          <w:szCs w:val="24"/>
          <w:lang w:val="en-US"/>
        </w:rPr>
        <w:t xml:space="preserve"> </w:t>
      </w:r>
      <w:r w:rsidR="00E3666E" w:rsidRPr="006D0604">
        <w:rPr>
          <w:rFonts w:ascii="Times New Roman" w:hAnsi="Times New Roman" w:cs="Times New Roman"/>
          <w:sz w:val="24"/>
          <w:szCs w:val="24"/>
          <w:lang w:val="en-US"/>
        </w:rPr>
        <w:t xml:space="preserve">the </w:t>
      </w:r>
      <w:r w:rsidR="003F66A6" w:rsidRPr="006D0604">
        <w:rPr>
          <w:rFonts w:ascii="Times New Roman" w:eastAsia="Georgia" w:hAnsi="Times New Roman" w:cs="Times New Roman"/>
          <w:color w:val="020202"/>
          <w:sz w:val="24"/>
          <w:szCs w:val="24"/>
          <w:lang w:val="en-US"/>
        </w:rPr>
        <w:t>canonical EHV-1</w:t>
      </w:r>
      <w:r w:rsidR="006E1544" w:rsidRPr="006D0604">
        <w:rPr>
          <w:rFonts w:ascii="Times New Roman" w:eastAsia="Georgia" w:hAnsi="Times New Roman" w:cs="Times New Roman"/>
          <w:color w:val="020202"/>
          <w:sz w:val="24"/>
          <w:szCs w:val="24"/>
          <w:lang w:val="en-US"/>
        </w:rPr>
        <w:t xml:space="preserve"> transcripts, </w:t>
      </w:r>
      <w:r w:rsidR="006C7465" w:rsidRPr="006D0604">
        <w:rPr>
          <w:rFonts w:ascii="Times New Roman" w:eastAsia="Georgia" w:hAnsi="Times New Roman" w:cs="Times New Roman"/>
          <w:color w:val="020202"/>
          <w:sz w:val="24"/>
          <w:szCs w:val="24"/>
          <w:lang w:val="en-US"/>
        </w:rPr>
        <w:t>including mRNAs,</w:t>
      </w:r>
      <w:r w:rsidR="006E1544" w:rsidRPr="006D0604">
        <w:rPr>
          <w:rFonts w:ascii="Times New Roman" w:eastAsia="Georgia" w:hAnsi="Times New Roman" w:cs="Times New Roman"/>
          <w:color w:val="020202"/>
          <w:sz w:val="24"/>
          <w:szCs w:val="24"/>
          <w:lang w:val="en-US"/>
        </w:rPr>
        <w:t xml:space="preserve"> non-coding RNAs</w:t>
      </w:r>
      <w:r w:rsidR="00565C2F" w:rsidRPr="006D0604">
        <w:rPr>
          <w:rFonts w:ascii="Times New Roman" w:eastAsia="Georgia" w:hAnsi="Times New Roman" w:cs="Times New Roman"/>
          <w:color w:val="020202"/>
          <w:sz w:val="24"/>
          <w:szCs w:val="24"/>
          <w:lang w:val="en-US"/>
        </w:rPr>
        <w:t xml:space="preserve"> (</w:t>
      </w:r>
      <w:proofErr w:type="spellStart"/>
      <w:r w:rsidR="00565C2F" w:rsidRPr="006D0604">
        <w:rPr>
          <w:rFonts w:ascii="Times New Roman" w:eastAsia="Georgia" w:hAnsi="Times New Roman" w:cs="Times New Roman"/>
          <w:color w:val="020202"/>
          <w:sz w:val="24"/>
          <w:szCs w:val="24"/>
          <w:lang w:val="en-US"/>
        </w:rPr>
        <w:t>ncRNAs</w:t>
      </w:r>
      <w:proofErr w:type="spellEnd"/>
      <w:r w:rsidR="00565C2F" w:rsidRPr="006D0604">
        <w:rPr>
          <w:rFonts w:ascii="Times New Roman" w:eastAsia="Georgia" w:hAnsi="Times New Roman" w:cs="Times New Roman"/>
          <w:color w:val="020202"/>
          <w:sz w:val="24"/>
          <w:szCs w:val="24"/>
          <w:lang w:val="en-US"/>
        </w:rPr>
        <w:t>)</w:t>
      </w:r>
      <w:r w:rsidR="006E1544" w:rsidRPr="006D0604">
        <w:rPr>
          <w:rFonts w:ascii="Times New Roman" w:eastAsia="Georgia" w:hAnsi="Times New Roman" w:cs="Times New Roman"/>
          <w:color w:val="020202"/>
          <w:sz w:val="24"/>
          <w:szCs w:val="24"/>
          <w:lang w:val="en-US"/>
        </w:rPr>
        <w:t xml:space="preserve"> and </w:t>
      </w:r>
      <w:r w:rsidR="002D1707" w:rsidRPr="006D0604">
        <w:rPr>
          <w:rFonts w:ascii="Times New Roman" w:eastAsia="Georgia" w:hAnsi="Times New Roman" w:cs="Times New Roman"/>
          <w:color w:val="020202"/>
          <w:sz w:val="24"/>
          <w:szCs w:val="24"/>
          <w:lang w:val="en-US"/>
        </w:rPr>
        <w:t>long</w:t>
      </w:r>
      <w:r w:rsidR="003F66A6" w:rsidRPr="006D0604">
        <w:rPr>
          <w:rFonts w:ascii="Times New Roman" w:eastAsia="Georgia" w:hAnsi="Times New Roman" w:cs="Times New Roman"/>
          <w:color w:val="020202"/>
          <w:sz w:val="24"/>
          <w:szCs w:val="24"/>
          <w:lang w:val="en-US"/>
        </w:rPr>
        <w:t xml:space="preserve"> multi-gene transcripts </w:t>
      </w:r>
      <w:r w:rsidR="003F66A6"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3F66A6" w:rsidRPr="006D0604">
        <w:rPr>
          <w:rFonts w:ascii="Times New Roman" w:eastAsia="Georgia" w:hAnsi="Times New Roman" w:cs="Times New Roman"/>
          <w:color w:val="020202"/>
          <w:sz w:val="24"/>
          <w:szCs w:val="24"/>
          <w:lang w:val="en-US"/>
        </w:rPr>
        <w:fldChar w:fldCharType="end"/>
      </w:r>
      <w:r w:rsidR="003F66A6" w:rsidRPr="006D0604">
        <w:rPr>
          <w:rFonts w:ascii="Times New Roman" w:eastAsia="Georgia" w:hAnsi="Times New Roman" w:cs="Times New Roman"/>
          <w:color w:val="020202"/>
          <w:sz w:val="24"/>
          <w:szCs w:val="24"/>
          <w:lang w:val="en-US"/>
        </w:rPr>
        <w:t>.</w:t>
      </w:r>
      <w:r w:rsidR="005E12A0" w:rsidRPr="006D0604">
        <w:rPr>
          <w:rFonts w:ascii="Times New Roman" w:eastAsia="Georgia" w:hAnsi="Times New Roman" w:cs="Times New Roman"/>
          <w:color w:val="020202"/>
          <w:sz w:val="24"/>
          <w:szCs w:val="24"/>
          <w:lang w:val="en-US"/>
        </w:rPr>
        <w:t xml:space="preserve"> </w:t>
      </w:r>
      <w:r w:rsidR="00064B90" w:rsidRPr="00064B90">
        <w:rPr>
          <w:rFonts w:ascii="Times New Roman" w:hAnsi="Times New Roman"/>
          <w:color w:val="0070C0"/>
          <w:sz w:val="24"/>
          <w:lang w:val="en-US"/>
          <w:rPrChange w:id="30" w:author="BZs" w:date="2024-12-19T08:36:00Z">
            <w:rPr>
              <w:rFonts w:ascii="Times New Roman" w:hAnsi="Times New Roman"/>
              <w:color w:val="7030A0"/>
              <w:sz w:val="24"/>
              <w:lang w:val="en-US"/>
            </w:rPr>
          </w:rPrChange>
        </w:rPr>
        <w:t xml:space="preserve">However, </w:t>
      </w:r>
      <w:ins w:id="31" w:author="BZs" w:date="2024-12-19T08:36:00Z">
        <w:r w:rsidR="00D80248">
          <w:rPr>
            <w:rFonts w:ascii="Times New Roman" w:eastAsia="Georgia" w:hAnsi="Times New Roman" w:cs="Times New Roman"/>
            <w:color w:val="0070C0"/>
            <w:sz w:val="24"/>
            <w:szCs w:val="24"/>
            <w:lang w:val="en-US"/>
          </w:rPr>
          <w:t>direct RNA sequencing (</w:t>
        </w:r>
      </w:ins>
      <w:r w:rsidR="00064B90" w:rsidRPr="00064B90">
        <w:rPr>
          <w:rFonts w:ascii="Times New Roman" w:hAnsi="Times New Roman"/>
          <w:color w:val="0070C0"/>
          <w:sz w:val="24"/>
          <w:lang w:val="en-US"/>
          <w:rPrChange w:id="32" w:author="BZs" w:date="2024-12-19T08:36:00Z">
            <w:rPr>
              <w:rFonts w:ascii="Times New Roman" w:hAnsi="Times New Roman"/>
              <w:color w:val="7030A0"/>
              <w:sz w:val="24"/>
              <w:lang w:val="en-US"/>
            </w:rPr>
          </w:rPrChange>
        </w:rPr>
        <w:t>dRNA-</w:t>
      </w:r>
      <w:proofErr w:type="spellStart"/>
      <w:r w:rsidR="00064B90" w:rsidRPr="00064B90">
        <w:rPr>
          <w:rFonts w:ascii="Times New Roman" w:hAnsi="Times New Roman"/>
          <w:color w:val="0070C0"/>
          <w:sz w:val="24"/>
          <w:lang w:val="en-US"/>
          <w:rPrChange w:id="33" w:author="BZs" w:date="2024-12-19T08:36:00Z">
            <w:rPr>
              <w:rFonts w:ascii="Times New Roman" w:hAnsi="Times New Roman"/>
              <w:color w:val="7030A0"/>
              <w:sz w:val="24"/>
              <w:lang w:val="en-US"/>
            </w:rPr>
          </w:rPrChange>
        </w:rPr>
        <w:t>Seq</w:t>
      </w:r>
      <w:proofErr w:type="spellEnd"/>
      <w:ins w:id="34" w:author="BZs" w:date="2024-12-19T08:36:00Z">
        <w:r w:rsidR="00D80248">
          <w:rPr>
            <w:rFonts w:ascii="Times New Roman" w:eastAsia="Georgia" w:hAnsi="Times New Roman" w:cs="Times New Roman"/>
            <w:color w:val="0070C0"/>
            <w:sz w:val="24"/>
            <w:szCs w:val="24"/>
            <w:lang w:val="en-US"/>
          </w:rPr>
          <w:t>)</w:t>
        </w:r>
      </w:ins>
      <w:r w:rsidR="00064B90" w:rsidRPr="00064B90">
        <w:rPr>
          <w:rFonts w:ascii="Times New Roman" w:hAnsi="Times New Roman"/>
          <w:color w:val="0070C0"/>
          <w:sz w:val="24"/>
          <w:lang w:val="en-US"/>
          <w:rPrChange w:id="35" w:author="BZs" w:date="2024-12-19T08:36:00Z">
            <w:rPr>
              <w:rFonts w:ascii="Times New Roman" w:hAnsi="Times New Roman"/>
              <w:color w:val="7030A0"/>
              <w:sz w:val="24"/>
              <w:lang w:val="en-US"/>
            </w:rPr>
          </w:rPrChange>
        </w:rPr>
        <w:t xml:space="preserve"> has </w:t>
      </w:r>
      <w:r w:rsidR="00064B90" w:rsidRPr="00064B90">
        <w:rPr>
          <w:rFonts w:ascii="Times New Roman" w:hAnsi="Times New Roman"/>
          <w:color w:val="0070C0"/>
          <w:sz w:val="24"/>
          <w:lang w:val="en-US"/>
          <w:rPrChange w:id="36" w:author="BZs" w:date="2024-12-19T08:36:00Z">
            <w:rPr>
              <w:rFonts w:ascii="Times New Roman" w:hAnsi="Times New Roman"/>
              <w:color w:val="7030A0"/>
              <w:sz w:val="24"/>
              <w:lang w:val="en-US"/>
            </w:rPr>
          </w:rPrChange>
        </w:rPr>
        <w:lastRenderedPageBreak/>
        <w:t xml:space="preserve">limitations in accurately identifying </w:t>
      </w:r>
      <w:del w:id="37" w:author="BZs" w:date="2024-12-19T08:36:00Z">
        <w:r w:rsidR="001058BE" w:rsidRPr="006D0604">
          <w:rPr>
            <w:rFonts w:ascii="Times New Roman" w:eastAsia="Georgia" w:hAnsi="Times New Roman" w:cs="Times New Roman"/>
            <w:color w:val="7030A0"/>
            <w:sz w:val="24"/>
            <w:szCs w:val="24"/>
            <w:lang w:val="en-US"/>
          </w:rPr>
          <w:delText>transcription start sites (</w:delText>
        </w:r>
      </w:del>
      <w:r w:rsidR="00064B90" w:rsidRPr="00064B90">
        <w:rPr>
          <w:rFonts w:ascii="Times New Roman" w:hAnsi="Times New Roman"/>
          <w:color w:val="0070C0"/>
          <w:sz w:val="24"/>
          <w:lang w:val="en-US"/>
          <w:rPrChange w:id="38" w:author="BZs" w:date="2024-12-19T08:36:00Z">
            <w:rPr>
              <w:rFonts w:ascii="Times New Roman" w:hAnsi="Times New Roman"/>
              <w:color w:val="7030A0"/>
              <w:sz w:val="24"/>
              <w:lang w:val="en-US"/>
            </w:rPr>
          </w:rPrChange>
        </w:rPr>
        <w:t>TSSs</w:t>
      </w:r>
      <w:del w:id="39" w:author="BZs" w:date="2024-12-19T08:36:00Z">
        <w:r w:rsidR="001058BE" w:rsidRPr="006D0604">
          <w:rPr>
            <w:rFonts w:ascii="Times New Roman" w:eastAsia="Georgia" w:hAnsi="Times New Roman" w:cs="Times New Roman"/>
            <w:color w:val="7030A0"/>
            <w:sz w:val="24"/>
            <w:szCs w:val="24"/>
            <w:lang w:val="en-US"/>
          </w:rPr>
          <w:delText>)</w:delText>
        </w:r>
      </w:del>
      <w:r w:rsidR="00064B90" w:rsidRPr="00064B90">
        <w:rPr>
          <w:rFonts w:ascii="Times New Roman" w:hAnsi="Times New Roman"/>
          <w:color w:val="0070C0"/>
          <w:sz w:val="24"/>
          <w:lang w:val="en-US"/>
          <w:rPrChange w:id="40" w:author="BZs" w:date="2024-12-19T08:36:00Z">
            <w:rPr>
              <w:rFonts w:ascii="Times New Roman" w:hAnsi="Times New Roman"/>
              <w:color w:val="7030A0"/>
              <w:sz w:val="24"/>
              <w:lang w:val="en-US"/>
            </w:rPr>
          </w:rPrChange>
        </w:rPr>
        <w:t xml:space="preserve"> due to 5' truncation caused by motor protein stalling during sequencing. </w:t>
      </w:r>
    </w:p>
    <w:p w14:paraId="3C38A2F8" w14:textId="722C173F" w:rsidR="000B3442" w:rsidRDefault="00064B90" w:rsidP="0031603D">
      <w:pPr>
        <w:shd w:val="clear" w:color="auto" w:fill="FFFFFF"/>
        <w:spacing w:after="120" w:line="240" w:lineRule="auto"/>
        <w:jc w:val="both"/>
        <w:rPr>
          <w:rFonts w:ascii="Times New Roman" w:hAnsi="Times New Roman"/>
          <w:color w:val="0070C0"/>
          <w:sz w:val="24"/>
          <w:lang w:val="en-US"/>
          <w:rPrChange w:id="41" w:author="BZs" w:date="2024-12-19T08:36:00Z">
            <w:rPr>
              <w:rFonts w:ascii="Times New Roman" w:hAnsi="Times New Roman"/>
              <w:color w:val="7030A0"/>
              <w:sz w:val="24"/>
              <w:lang w:val="en-US"/>
            </w:rPr>
          </w:rPrChange>
        </w:rPr>
      </w:pPr>
      <w:r w:rsidRPr="00064B90">
        <w:rPr>
          <w:rFonts w:ascii="Times New Roman" w:hAnsi="Times New Roman"/>
          <w:color w:val="0070C0"/>
          <w:sz w:val="24"/>
          <w:lang w:val="en-US"/>
          <w:rPrChange w:id="42" w:author="BZs" w:date="2024-12-19T08:36:00Z">
            <w:rPr>
              <w:rFonts w:ascii="Times New Roman" w:hAnsi="Times New Roman"/>
              <w:color w:val="7030A0"/>
              <w:sz w:val="24"/>
              <w:lang w:val="en-US"/>
            </w:rPr>
          </w:rPrChange>
        </w:rPr>
        <w:t xml:space="preserve">To </w:t>
      </w:r>
      <w:del w:id="43" w:author="BZs" w:date="2024-12-19T08:36:00Z">
        <w:r w:rsidR="001058BE" w:rsidRPr="006D0604">
          <w:rPr>
            <w:rFonts w:ascii="Times New Roman" w:eastAsia="Georgia" w:hAnsi="Times New Roman" w:cs="Times New Roman"/>
            <w:color w:val="7030A0"/>
            <w:sz w:val="24"/>
            <w:szCs w:val="24"/>
            <w:lang w:val="en-US"/>
          </w:rPr>
          <w:delText>overcome these limitations</w:delText>
        </w:r>
      </w:del>
      <w:ins w:id="44" w:author="BZs" w:date="2024-12-19T08:36:00Z">
        <w:r w:rsidRPr="00064B90">
          <w:rPr>
            <w:rFonts w:ascii="Times New Roman" w:eastAsia="Georgia" w:hAnsi="Times New Roman" w:cs="Times New Roman"/>
            <w:color w:val="0070C0"/>
            <w:sz w:val="24"/>
            <w:szCs w:val="24"/>
            <w:lang w:val="en-US"/>
          </w:rPr>
          <w:t>address this</w:t>
        </w:r>
      </w:ins>
      <w:r w:rsidRPr="00064B90">
        <w:rPr>
          <w:rFonts w:ascii="Times New Roman" w:hAnsi="Times New Roman"/>
          <w:color w:val="0070C0"/>
          <w:sz w:val="24"/>
          <w:lang w:val="en-US"/>
          <w:rPrChange w:id="45" w:author="BZs" w:date="2024-12-19T08:36:00Z">
            <w:rPr>
              <w:rFonts w:ascii="Times New Roman" w:hAnsi="Times New Roman"/>
              <w:color w:val="7030A0"/>
              <w:sz w:val="24"/>
              <w:lang w:val="en-US"/>
            </w:rPr>
          </w:rPrChange>
        </w:rPr>
        <w:t xml:space="preserve"> and refine the EHV-1 transcriptome annotation, we integrated cap analysis of gene expression sequencing (CAGE-</w:t>
      </w:r>
      <w:proofErr w:type="spellStart"/>
      <w:r w:rsidRPr="00064B90">
        <w:rPr>
          <w:rFonts w:ascii="Times New Roman" w:hAnsi="Times New Roman"/>
          <w:color w:val="0070C0"/>
          <w:sz w:val="24"/>
          <w:lang w:val="en-US"/>
          <w:rPrChange w:id="46" w:author="BZs" w:date="2024-12-19T08:36:00Z">
            <w:rPr>
              <w:rFonts w:ascii="Times New Roman" w:hAnsi="Times New Roman"/>
              <w:color w:val="7030A0"/>
              <w:sz w:val="24"/>
              <w:lang w:val="en-US"/>
            </w:rPr>
          </w:rPrChange>
        </w:rPr>
        <w:t>Seq</w:t>
      </w:r>
      <w:proofErr w:type="spellEnd"/>
      <w:r w:rsidRPr="00064B90">
        <w:rPr>
          <w:rFonts w:ascii="Times New Roman" w:hAnsi="Times New Roman"/>
          <w:color w:val="0070C0"/>
          <w:sz w:val="24"/>
          <w:lang w:val="en-US"/>
          <w:rPrChange w:id="47" w:author="BZs" w:date="2024-12-19T08:36:00Z">
            <w:rPr>
              <w:rFonts w:ascii="Times New Roman" w:hAnsi="Times New Roman"/>
              <w:color w:val="7030A0"/>
              <w:sz w:val="24"/>
              <w:lang w:val="en-US"/>
            </w:rPr>
          </w:rPrChange>
        </w:rPr>
        <w:t>) with direct cDNA sequencing (dcDNA-</w:t>
      </w:r>
      <w:proofErr w:type="spellStart"/>
      <w:r w:rsidRPr="00064B90">
        <w:rPr>
          <w:rFonts w:ascii="Times New Roman" w:hAnsi="Times New Roman"/>
          <w:color w:val="0070C0"/>
          <w:sz w:val="24"/>
          <w:lang w:val="en-US"/>
          <w:rPrChange w:id="48" w:author="BZs" w:date="2024-12-19T08:36:00Z">
            <w:rPr>
              <w:rFonts w:ascii="Times New Roman" w:hAnsi="Times New Roman"/>
              <w:color w:val="7030A0"/>
              <w:sz w:val="24"/>
              <w:lang w:val="en-US"/>
            </w:rPr>
          </w:rPrChange>
        </w:rPr>
        <w:t>Seq</w:t>
      </w:r>
      <w:proofErr w:type="spellEnd"/>
      <w:del w:id="49" w:author="BZs" w:date="2024-12-19T08:36:00Z">
        <w:r w:rsidR="001058BE" w:rsidRPr="006D0604">
          <w:rPr>
            <w:rFonts w:ascii="Times New Roman" w:eastAsia="Georgia" w:hAnsi="Times New Roman" w:cs="Times New Roman"/>
            <w:color w:val="7030A0"/>
            <w:sz w:val="24"/>
            <w:szCs w:val="24"/>
            <w:lang w:val="en-US"/>
          </w:rPr>
          <w:delText>) in the current study.</w:delText>
        </w:r>
      </w:del>
      <w:ins w:id="50" w:author="BZs" w:date="2024-12-19T08:36:00Z">
        <w:r w:rsidRPr="00064B90">
          <w:rPr>
            <w:rFonts w:ascii="Times New Roman" w:eastAsia="Georgia" w:hAnsi="Times New Roman" w:cs="Times New Roman"/>
            <w:color w:val="0070C0"/>
            <w:sz w:val="24"/>
            <w:szCs w:val="24"/>
            <w:lang w:val="en-US"/>
          </w:rPr>
          <w:t>).</w:t>
        </w:r>
      </w:ins>
      <w:r w:rsidRPr="00064B90">
        <w:rPr>
          <w:rFonts w:ascii="Times New Roman" w:hAnsi="Times New Roman"/>
          <w:color w:val="0070C0"/>
          <w:sz w:val="24"/>
          <w:lang w:val="en-US"/>
          <w:rPrChange w:id="51" w:author="BZs" w:date="2024-12-19T08:36:00Z">
            <w:rPr>
              <w:rFonts w:ascii="Times New Roman" w:hAnsi="Times New Roman"/>
              <w:color w:val="7030A0"/>
              <w:sz w:val="24"/>
              <w:lang w:val="en-US"/>
            </w:rPr>
          </w:rPrChange>
        </w:rPr>
        <w:t xml:space="preserve"> CAGE-</w:t>
      </w:r>
      <w:proofErr w:type="spellStart"/>
      <w:r w:rsidRPr="00064B90">
        <w:rPr>
          <w:rFonts w:ascii="Times New Roman" w:hAnsi="Times New Roman"/>
          <w:color w:val="0070C0"/>
          <w:sz w:val="24"/>
          <w:lang w:val="en-US"/>
          <w:rPrChange w:id="52" w:author="BZs" w:date="2024-12-19T08:36:00Z">
            <w:rPr>
              <w:rFonts w:ascii="Times New Roman" w:hAnsi="Times New Roman"/>
              <w:color w:val="7030A0"/>
              <w:sz w:val="24"/>
              <w:lang w:val="en-US"/>
            </w:rPr>
          </w:rPrChange>
        </w:rPr>
        <w:t>Seq</w:t>
      </w:r>
      <w:proofErr w:type="spellEnd"/>
      <w:r w:rsidRPr="00064B90">
        <w:rPr>
          <w:rFonts w:ascii="Times New Roman" w:hAnsi="Times New Roman"/>
          <w:color w:val="0070C0"/>
          <w:sz w:val="24"/>
          <w:lang w:val="en-US"/>
          <w:rPrChange w:id="53" w:author="BZs" w:date="2024-12-19T08:36:00Z">
            <w:rPr>
              <w:rFonts w:ascii="Times New Roman" w:hAnsi="Times New Roman"/>
              <w:color w:val="7030A0"/>
              <w:sz w:val="24"/>
              <w:lang w:val="en-US"/>
            </w:rPr>
          </w:rPrChange>
        </w:rPr>
        <w:t xml:space="preserve"> </w:t>
      </w:r>
      <w:del w:id="54" w:author="BZs" w:date="2024-12-19T08:36:00Z">
        <w:r w:rsidR="001058BE" w:rsidRPr="006D0604">
          <w:rPr>
            <w:rFonts w:ascii="Times New Roman" w:eastAsia="Georgia" w:hAnsi="Times New Roman" w:cs="Times New Roman"/>
            <w:color w:val="7030A0"/>
            <w:sz w:val="24"/>
            <w:szCs w:val="24"/>
            <w:lang w:val="en-US"/>
          </w:rPr>
          <w:delText>offers</w:delText>
        </w:r>
      </w:del>
      <w:ins w:id="55" w:author="BZs" w:date="2024-12-19T08:36:00Z">
        <w:r w:rsidRPr="00064B90">
          <w:rPr>
            <w:rFonts w:ascii="Times New Roman" w:eastAsia="Georgia" w:hAnsi="Times New Roman" w:cs="Times New Roman"/>
            <w:color w:val="0070C0"/>
            <w:sz w:val="24"/>
            <w:szCs w:val="24"/>
            <w:lang w:val="en-US"/>
          </w:rPr>
          <w:t>provides</w:t>
        </w:r>
      </w:ins>
      <w:r w:rsidRPr="00064B90">
        <w:rPr>
          <w:rFonts w:ascii="Times New Roman" w:hAnsi="Times New Roman"/>
          <w:color w:val="0070C0"/>
          <w:sz w:val="24"/>
          <w:lang w:val="en-US"/>
          <w:rPrChange w:id="56" w:author="BZs" w:date="2024-12-19T08:36:00Z">
            <w:rPr>
              <w:rFonts w:ascii="Times New Roman" w:hAnsi="Times New Roman"/>
              <w:color w:val="7030A0"/>
              <w:sz w:val="24"/>
              <w:lang w:val="en-US"/>
            </w:rPr>
          </w:rPrChange>
        </w:rPr>
        <w:t xml:space="preserve"> high-resolution </w:t>
      </w:r>
      <w:ins w:id="57" w:author="BZs" w:date="2024-12-19T08:36:00Z">
        <w:r w:rsidRPr="00064B90">
          <w:rPr>
            <w:rFonts w:ascii="Times New Roman" w:eastAsia="Georgia" w:hAnsi="Times New Roman" w:cs="Times New Roman"/>
            <w:color w:val="0070C0"/>
            <w:sz w:val="24"/>
            <w:szCs w:val="24"/>
            <w:lang w:val="en-US"/>
          </w:rPr>
          <w:t xml:space="preserve">TSS </w:t>
        </w:r>
      </w:ins>
      <w:r w:rsidRPr="00064B90">
        <w:rPr>
          <w:rFonts w:ascii="Times New Roman" w:hAnsi="Times New Roman"/>
          <w:color w:val="0070C0"/>
          <w:sz w:val="24"/>
          <w:lang w:val="en-US"/>
          <w:rPrChange w:id="58" w:author="BZs" w:date="2024-12-19T08:36:00Z">
            <w:rPr>
              <w:rFonts w:ascii="Times New Roman" w:hAnsi="Times New Roman"/>
              <w:color w:val="7030A0"/>
              <w:sz w:val="24"/>
              <w:lang w:val="en-US"/>
            </w:rPr>
          </w:rPrChange>
        </w:rPr>
        <w:t>mapping</w:t>
      </w:r>
      <w:del w:id="59" w:author="BZs" w:date="2024-12-19T08:36:00Z">
        <w:r w:rsidR="001058BE" w:rsidRPr="006D0604">
          <w:rPr>
            <w:rFonts w:ascii="Times New Roman" w:eastAsia="Georgia" w:hAnsi="Times New Roman" w:cs="Times New Roman"/>
            <w:color w:val="7030A0"/>
            <w:sz w:val="24"/>
            <w:szCs w:val="24"/>
            <w:lang w:val="en-US"/>
          </w:rPr>
          <w:delText xml:space="preserve"> of TSSs</w:delText>
        </w:r>
      </w:del>
      <w:r w:rsidRPr="00064B90">
        <w:rPr>
          <w:rFonts w:ascii="Times New Roman" w:hAnsi="Times New Roman"/>
          <w:color w:val="0070C0"/>
          <w:sz w:val="24"/>
          <w:lang w:val="en-US"/>
          <w:rPrChange w:id="60" w:author="BZs" w:date="2024-12-19T08:36:00Z">
            <w:rPr>
              <w:rFonts w:ascii="Times New Roman" w:hAnsi="Times New Roman"/>
              <w:color w:val="7030A0"/>
              <w:sz w:val="24"/>
              <w:lang w:val="en-US"/>
            </w:rPr>
          </w:rPrChange>
        </w:rPr>
        <w:t>, while dcDNA-</w:t>
      </w:r>
      <w:proofErr w:type="spellStart"/>
      <w:r w:rsidRPr="00064B90">
        <w:rPr>
          <w:rFonts w:ascii="Times New Roman" w:hAnsi="Times New Roman"/>
          <w:color w:val="0070C0"/>
          <w:sz w:val="24"/>
          <w:lang w:val="en-US"/>
          <w:rPrChange w:id="61" w:author="BZs" w:date="2024-12-19T08:36:00Z">
            <w:rPr>
              <w:rFonts w:ascii="Times New Roman" w:hAnsi="Times New Roman"/>
              <w:color w:val="7030A0"/>
              <w:sz w:val="24"/>
              <w:lang w:val="en-US"/>
            </w:rPr>
          </w:rPrChange>
        </w:rPr>
        <w:t>Seq</w:t>
      </w:r>
      <w:proofErr w:type="spellEnd"/>
      <w:r w:rsidRPr="00064B90">
        <w:rPr>
          <w:rFonts w:ascii="Times New Roman" w:hAnsi="Times New Roman"/>
          <w:color w:val="0070C0"/>
          <w:sz w:val="24"/>
          <w:lang w:val="en-US"/>
          <w:rPrChange w:id="62" w:author="BZs" w:date="2024-12-19T08:36:00Z">
            <w:rPr>
              <w:rFonts w:ascii="Times New Roman" w:hAnsi="Times New Roman"/>
              <w:color w:val="7030A0"/>
              <w:sz w:val="24"/>
              <w:lang w:val="en-US"/>
            </w:rPr>
          </w:rPrChange>
        </w:rPr>
        <w:t xml:space="preserve"> </w:t>
      </w:r>
      <w:del w:id="63" w:author="BZs" w:date="2024-12-19T08:36:00Z">
        <w:r w:rsidR="001058BE" w:rsidRPr="006D0604">
          <w:rPr>
            <w:rFonts w:ascii="Times New Roman" w:eastAsia="Georgia" w:hAnsi="Times New Roman" w:cs="Times New Roman"/>
            <w:color w:val="7030A0"/>
            <w:sz w:val="24"/>
            <w:szCs w:val="24"/>
            <w:lang w:val="en-US"/>
          </w:rPr>
          <w:delText>provides</w:delText>
        </w:r>
      </w:del>
      <w:ins w:id="64" w:author="BZs" w:date="2024-12-19T08:36:00Z">
        <w:r w:rsidRPr="00064B90">
          <w:rPr>
            <w:rFonts w:ascii="Times New Roman" w:eastAsia="Georgia" w:hAnsi="Times New Roman" w:cs="Times New Roman"/>
            <w:color w:val="0070C0"/>
            <w:sz w:val="24"/>
            <w:szCs w:val="24"/>
            <w:lang w:val="en-US"/>
          </w:rPr>
          <w:t>captures</w:t>
        </w:r>
      </w:ins>
      <w:r w:rsidRPr="00064B90">
        <w:rPr>
          <w:rFonts w:ascii="Times New Roman" w:hAnsi="Times New Roman"/>
          <w:color w:val="0070C0"/>
          <w:sz w:val="24"/>
          <w:lang w:val="en-US"/>
          <w:rPrChange w:id="65" w:author="BZs" w:date="2024-12-19T08:36:00Z">
            <w:rPr>
              <w:rFonts w:ascii="Times New Roman" w:hAnsi="Times New Roman"/>
              <w:color w:val="7030A0"/>
              <w:sz w:val="24"/>
              <w:lang w:val="en-US"/>
            </w:rPr>
          </w:rPrChange>
        </w:rPr>
        <w:t xml:space="preserve"> full-length transcripts without the 5'</w:t>
      </w:r>
      <w:r>
        <w:rPr>
          <w:rFonts w:ascii="Times New Roman" w:hAnsi="Times New Roman"/>
          <w:color w:val="0070C0"/>
          <w:sz w:val="24"/>
          <w:lang w:val="en-US"/>
          <w:rPrChange w:id="66" w:author="BZs" w:date="2024-12-19T08:36:00Z">
            <w:rPr>
              <w:rFonts w:ascii="Times New Roman" w:hAnsi="Times New Roman"/>
              <w:color w:val="7030A0"/>
              <w:sz w:val="24"/>
              <w:lang w:val="en-US"/>
            </w:rPr>
          </w:rPrChange>
        </w:rPr>
        <w:t xml:space="preserve"> truncation issues of dRNA-Seq. </w:t>
      </w:r>
      <w:r w:rsidRPr="00064B90">
        <w:rPr>
          <w:rFonts w:ascii="Times New Roman" w:hAnsi="Times New Roman"/>
          <w:color w:val="0070C0"/>
          <w:sz w:val="24"/>
          <w:lang w:val="en-US"/>
          <w:rPrChange w:id="67" w:author="BZs" w:date="2024-12-19T08:36:00Z">
            <w:rPr>
              <w:rFonts w:ascii="Times New Roman" w:hAnsi="Times New Roman"/>
              <w:color w:val="7030A0"/>
              <w:sz w:val="24"/>
              <w:lang w:val="en-US"/>
            </w:rPr>
          </w:rPrChange>
        </w:rPr>
        <w:t xml:space="preserve">This combined approach allowed us to validate transcripts </w:t>
      </w:r>
      <w:del w:id="68" w:author="BZs" w:date="2024-12-19T08:36:00Z">
        <w:r w:rsidR="009A48EC" w:rsidRPr="006D0604">
          <w:rPr>
            <w:rFonts w:ascii="Times New Roman" w:eastAsia="Georgia" w:hAnsi="Times New Roman" w:cs="Times New Roman"/>
            <w:color w:val="7030A0"/>
            <w:sz w:val="24"/>
            <w:szCs w:val="24"/>
            <w:lang w:val="en-US"/>
          </w:rPr>
          <w:delText>that were identified but not included (due to the strict filtering criteria used</w:delText>
        </w:r>
        <w:bookmarkStart w:id="69" w:name="_GoBack"/>
        <w:bookmarkEnd w:id="69"/>
        <w:r w:rsidR="009A48EC" w:rsidRPr="006D0604">
          <w:rPr>
            <w:rFonts w:ascii="Times New Roman" w:eastAsia="Georgia" w:hAnsi="Times New Roman" w:cs="Times New Roman"/>
            <w:color w:val="7030A0"/>
            <w:sz w:val="24"/>
            <w:szCs w:val="24"/>
            <w:lang w:val="en-US"/>
          </w:rPr>
          <w:delText>) in our previous annotation</w:delText>
        </w:r>
        <w:r w:rsidR="001058BE" w:rsidRPr="006D0604">
          <w:rPr>
            <w:rFonts w:ascii="Times New Roman" w:eastAsia="Georgia" w:hAnsi="Times New Roman" w:cs="Times New Roman"/>
            <w:color w:val="7030A0"/>
            <w:sz w:val="24"/>
            <w:szCs w:val="24"/>
            <w:lang w:val="en-US"/>
          </w:rPr>
          <w:delText xml:space="preserve"> and discover additional</w:delText>
        </w:r>
      </w:del>
      <w:ins w:id="70" w:author="BZs" w:date="2024-12-19T08:36:00Z">
        <w:r w:rsidRPr="00064B90">
          <w:rPr>
            <w:rFonts w:ascii="Times New Roman" w:eastAsia="Georgia" w:hAnsi="Times New Roman" w:cs="Times New Roman"/>
            <w:color w:val="0070C0"/>
            <w:sz w:val="24"/>
            <w:szCs w:val="24"/>
            <w:lang w:val="en-US"/>
          </w:rPr>
          <w:t xml:space="preserve">previously identified but excluded due to strict filtering criteria and to discover additional transcript isoforms with greater accuracy. </w:t>
        </w:r>
        <w:r w:rsidR="00BE62BD" w:rsidRPr="00BE62BD">
          <w:rPr>
            <w:rFonts w:ascii="Times New Roman" w:eastAsia="Georgia" w:hAnsi="Times New Roman" w:cs="Times New Roman"/>
            <w:color w:val="0070C0"/>
            <w:sz w:val="24"/>
            <w:szCs w:val="24"/>
            <w:lang w:val="en-US"/>
          </w:rPr>
          <w:t>Using dcDNA-</w:t>
        </w:r>
        <w:proofErr w:type="spellStart"/>
        <w:r w:rsidR="00BE62BD" w:rsidRPr="00BE62BD">
          <w:rPr>
            <w:rFonts w:ascii="Times New Roman" w:eastAsia="Georgia" w:hAnsi="Times New Roman" w:cs="Times New Roman"/>
            <w:color w:val="0070C0"/>
            <w:sz w:val="24"/>
            <w:szCs w:val="24"/>
            <w:lang w:val="en-US"/>
          </w:rPr>
          <w:t>Seq</w:t>
        </w:r>
        <w:proofErr w:type="spellEnd"/>
        <w:r w:rsidR="00BE62BD" w:rsidRPr="00BE62BD">
          <w:rPr>
            <w:rFonts w:ascii="Times New Roman" w:eastAsia="Georgia" w:hAnsi="Times New Roman" w:cs="Times New Roman"/>
            <w:color w:val="0070C0"/>
            <w:sz w:val="24"/>
            <w:szCs w:val="24"/>
            <w:lang w:val="en-US"/>
          </w:rPr>
          <w:t>, we sequenced 27 samples collected at nine time points spanning 1 to 48 hours post-infection, with three replicates taken at each time point.</w:t>
        </w:r>
        <w:r w:rsidR="00BE62BD">
          <w:rPr>
            <w:rFonts w:ascii="Times New Roman" w:eastAsia="Georgia" w:hAnsi="Times New Roman" w:cs="Times New Roman"/>
            <w:color w:val="0070C0"/>
            <w:sz w:val="24"/>
            <w:szCs w:val="24"/>
            <w:lang w:val="en-US"/>
          </w:rPr>
          <w:t xml:space="preserve"> </w:t>
        </w:r>
        <w:r w:rsidRPr="00064B90">
          <w:rPr>
            <w:rFonts w:ascii="Times New Roman" w:eastAsia="Georgia" w:hAnsi="Times New Roman" w:cs="Times New Roman"/>
            <w:color w:val="0070C0"/>
            <w:sz w:val="24"/>
            <w:szCs w:val="24"/>
            <w:lang w:val="en-US"/>
          </w:rPr>
          <w:t>This extensive temporal sampling captured the full dynamics of viral gene expression across the complete infection cy</w:t>
        </w:r>
        <w:r>
          <w:rPr>
            <w:rFonts w:ascii="Times New Roman" w:eastAsia="Georgia" w:hAnsi="Times New Roman" w:cs="Times New Roman"/>
            <w:color w:val="0070C0"/>
            <w:sz w:val="24"/>
            <w:szCs w:val="24"/>
            <w:lang w:val="en-US"/>
          </w:rPr>
          <w:t xml:space="preserve">cle. </w:t>
        </w:r>
        <w:r w:rsidRPr="00064B90">
          <w:rPr>
            <w:rFonts w:ascii="Times New Roman" w:eastAsia="Georgia" w:hAnsi="Times New Roman" w:cs="Times New Roman"/>
            <w:color w:val="0070C0"/>
            <w:sz w:val="24"/>
            <w:szCs w:val="24"/>
            <w:lang w:val="en-US"/>
          </w:rPr>
          <w:t xml:space="preserve">By analyzing these time-resolved data, we clustered genes into </w:t>
        </w:r>
        <w:r w:rsidRPr="00231016">
          <w:rPr>
            <w:rFonts w:ascii="Times New Roman" w:eastAsia="Georgia" w:hAnsi="Times New Roman" w:cs="Times New Roman"/>
            <w:i/>
            <w:color w:val="0070C0"/>
            <w:sz w:val="24"/>
            <w:szCs w:val="24"/>
            <w:lang w:val="en-US"/>
          </w:rPr>
          <w:t>de novo</w:t>
        </w:r>
        <w:r w:rsidRPr="00064B90">
          <w:rPr>
            <w:rFonts w:ascii="Times New Roman" w:eastAsia="Georgia" w:hAnsi="Times New Roman" w:cs="Times New Roman"/>
            <w:color w:val="0070C0"/>
            <w:sz w:val="24"/>
            <w:szCs w:val="24"/>
            <w:lang w:val="en-US"/>
          </w:rPr>
          <w:t xml:space="preserve"> kinetic classes based on their expression dynamics. </w:t>
        </w:r>
        <w:r w:rsidR="00627794" w:rsidRPr="00627794">
          <w:rPr>
            <w:rFonts w:ascii="Times New Roman" w:eastAsia="Georgia" w:hAnsi="Times New Roman" w:cs="Times New Roman"/>
            <w:color w:val="0070C0"/>
            <w:sz w:val="24"/>
            <w:szCs w:val="24"/>
            <w:lang w:val="en-US"/>
          </w:rPr>
          <w:t>Additionally, reanalyzing the data with integrated CAGE-</w:t>
        </w:r>
        <w:proofErr w:type="spellStart"/>
        <w:r w:rsidR="00627794" w:rsidRPr="00627794">
          <w:rPr>
            <w:rFonts w:ascii="Times New Roman" w:eastAsia="Georgia" w:hAnsi="Times New Roman" w:cs="Times New Roman"/>
            <w:color w:val="0070C0"/>
            <w:sz w:val="24"/>
            <w:szCs w:val="24"/>
            <w:lang w:val="en-US"/>
          </w:rPr>
          <w:t>Seq</w:t>
        </w:r>
        <w:proofErr w:type="spellEnd"/>
        <w:r w:rsidR="00627794" w:rsidRPr="00627794">
          <w:rPr>
            <w:rFonts w:ascii="Times New Roman" w:eastAsia="Georgia" w:hAnsi="Times New Roman" w:cs="Times New Roman"/>
            <w:color w:val="0070C0"/>
            <w:sz w:val="24"/>
            <w:szCs w:val="24"/>
            <w:lang w:val="en-US"/>
          </w:rPr>
          <w:t xml:space="preserve"> refined existing annotations, validated previously excluded transcripts, and identified previously unrecognized</w:t>
        </w:r>
      </w:ins>
      <w:r w:rsidR="00627794" w:rsidRPr="00627794">
        <w:rPr>
          <w:rFonts w:ascii="Times New Roman" w:hAnsi="Times New Roman"/>
          <w:color w:val="0070C0"/>
          <w:sz w:val="24"/>
          <w:lang w:val="en-US"/>
          <w:rPrChange w:id="71" w:author="BZs" w:date="2024-12-19T08:36:00Z">
            <w:rPr>
              <w:rFonts w:ascii="Times New Roman" w:hAnsi="Times New Roman"/>
              <w:color w:val="7030A0"/>
              <w:sz w:val="24"/>
              <w:lang w:val="en-US"/>
            </w:rPr>
          </w:rPrChange>
        </w:rPr>
        <w:t xml:space="preserve"> transcript isoforms with greater accuracy</w:t>
      </w:r>
      <w:r w:rsidR="00627794">
        <w:rPr>
          <w:rFonts w:ascii="Times New Roman" w:hAnsi="Times New Roman"/>
          <w:color w:val="0070C0"/>
          <w:sz w:val="24"/>
          <w:lang w:val="en-US"/>
          <w:rPrChange w:id="72" w:author="BZs" w:date="2024-12-19T08:36:00Z">
            <w:rPr>
              <w:rFonts w:ascii="Times New Roman" w:hAnsi="Times New Roman"/>
              <w:color w:val="7030A0"/>
              <w:sz w:val="24"/>
              <w:lang w:val="en-US"/>
            </w:rPr>
          </w:rPrChange>
        </w:rPr>
        <w:t>.</w:t>
      </w:r>
    </w:p>
    <w:p w14:paraId="2084B41D" w14:textId="77777777" w:rsidR="000C6AE5" w:rsidRPr="006D0604" w:rsidRDefault="000C6AE5" w:rsidP="000C6AE5">
      <w:pPr>
        <w:shd w:val="clear" w:color="auto" w:fill="FFFFFF"/>
        <w:spacing w:after="120" w:line="240" w:lineRule="auto"/>
        <w:jc w:val="both"/>
        <w:rPr>
          <w:del w:id="73" w:author="BZs" w:date="2024-12-19T08:36:00Z"/>
          <w:rFonts w:ascii="Times New Roman" w:eastAsia="Georgia" w:hAnsi="Times New Roman" w:cs="Times New Roman"/>
          <w:color w:val="7030A0"/>
          <w:sz w:val="24"/>
          <w:szCs w:val="24"/>
          <w:lang w:val="en-US"/>
        </w:rPr>
      </w:pPr>
      <w:del w:id="74" w:author="BZs" w:date="2024-12-19T08:36:00Z">
        <w:r w:rsidRPr="006D0604">
          <w:rPr>
            <w:rFonts w:ascii="Times New Roman" w:eastAsia="Georgia" w:hAnsi="Times New Roman" w:cs="Times New Roman"/>
            <w:color w:val="7030A0"/>
            <w:sz w:val="24"/>
            <w:szCs w:val="24"/>
            <w:lang w:val="en-US"/>
          </w:rPr>
          <w:delText>Furthermore, by utilizing dcDNA-Seq, we were able sequence 27 samples, biological triplicates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delText>
        </w:r>
      </w:del>
    </w:p>
    <w:p w14:paraId="1DFE897D" w14:textId="77777777" w:rsidR="009A48EC" w:rsidRPr="006D0604" w:rsidRDefault="00B16E31" w:rsidP="009A48EC">
      <w:pPr>
        <w:shd w:val="clear" w:color="auto" w:fill="FFFFFF"/>
        <w:spacing w:after="120" w:line="240" w:lineRule="auto"/>
        <w:jc w:val="both"/>
        <w:rPr>
          <w:del w:id="75" w:author="BZs" w:date="2024-12-19T08:36:00Z"/>
          <w:rFonts w:ascii="Times New Roman" w:eastAsia="Georgia" w:hAnsi="Times New Roman" w:cs="Times New Roman"/>
          <w:color w:val="7030A0"/>
          <w:sz w:val="24"/>
          <w:szCs w:val="24"/>
          <w:lang w:val="en-US"/>
        </w:rPr>
      </w:pPr>
      <w:del w:id="76" w:author="BZs" w:date="2024-12-19T08:36:00Z">
        <w:r w:rsidRPr="006D0604">
          <w:rPr>
            <w:rFonts w:ascii="Times New Roman" w:eastAsia="Georgia" w:hAnsi="Times New Roman" w:cs="Times New Roman"/>
            <w:color w:val="7030A0"/>
            <w:sz w:val="24"/>
            <w:szCs w:val="24"/>
            <w:lang w:val="en-US"/>
          </w:rPr>
          <w:delText>The primary novelty of our work lies in investigating the temporal dynamics of viral gene expression throughout the infection cycle and clustering the genes into de novo kinetic classes using direct cDNA sequencing (dcDNA-Seq). Additionally, by integrating cap analysis of gene expression sequencing (CAGE-Seq) data for reannotation purposes, we refined existing annotations, validated previously excluded transcripts, and uncovered previously unrecognized transcript isoforms with greater accuracy. Importantly, our analysis of isoform switching and splicing kinetics further enriches our understanding of the transcriptional complexity of EHV-1. This comprehensive approach provides new insights into the complexity and regulation of the EHV-1 transcriptome, enhancing our understanding of viral gene regulation and potentially informing strategies for intervention.</w:delText>
        </w:r>
      </w:del>
    </w:p>
    <w:p w14:paraId="6147C06F" w14:textId="77777777" w:rsidR="00064B90" w:rsidRPr="00064B90" w:rsidRDefault="00064B90" w:rsidP="0031603D">
      <w:pPr>
        <w:shd w:val="clear" w:color="auto" w:fill="FFFFFF"/>
        <w:spacing w:after="120" w:line="240" w:lineRule="auto"/>
        <w:jc w:val="both"/>
        <w:rPr>
          <w:rFonts w:ascii="Times New Roman" w:hAnsi="Times New Roman"/>
          <w:color w:val="0070C0"/>
          <w:sz w:val="24"/>
          <w:lang w:val="en-US"/>
          <w:rPrChange w:id="77" w:author="BZs" w:date="2024-12-19T08:36:00Z">
            <w:rPr>
              <w:rFonts w:ascii="Times New Roman" w:hAnsi="Times New Roman"/>
              <w:color w:val="020202"/>
              <w:sz w:val="24"/>
              <w:lang w:val="en-US"/>
            </w:rPr>
          </w:rPrChange>
        </w:rPr>
      </w:pPr>
    </w:p>
    <w:p w14:paraId="5379C098" w14:textId="103DDAAD"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Methods</w:t>
      </w:r>
    </w:p>
    <w:p w14:paraId="38B56AF2" w14:textId="56064A2D" w:rsidR="007839F3"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78" w:name="_bqf2dhu2ikf2" w:colFirst="0" w:colLast="0"/>
      <w:bookmarkEnd w:id="78"/>
      <w:r w:rsidRPr="006D0604">
        <w:rPr>
          <w:rFonts w:ascii="Times New Roman" w:eastAsia="Georgia" w:hAnsi="Times New Roman" w:cs="Times New Roman"/>
          <w:b/>
          <w:color w:val="020202"/>
          <w:sz w:val="24"/>
          <w:szCs w:val="24"/>
          <w:lang w:val="en-US"/>
        </w:rPr>
        <w:t>Cells and viruses</w:t>
      </w:r>
    </w:p>
    <w:p w14:paraId="71F5C350" w14:textId="3915960C" w:rsidR="00D44670" w:rsidRPr="006D0604" w:rsidRDefault="007839F3"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rPr>
        <w:t xml:space="preserve">In this study, we utilized the field isolate </w:t>
      </w:r>
      <w:r w:rsidRPr="006D0604">
        <w:rPr>
          <w:rFonts w:ascii="Times New Roman" w:hAnsi="Times New Roman" w:cs="Times New Roman"/>
          <w:i/>
          <w:sz w:val="24"/>
          <w:szCs w:val="24"/>
          <w:lang w:val="en-US"/>
        </w:rPr>
        <w:t xml:space="preserve">equid </w:t>
      </w:r>
      <w:proofErr w:type="spellStart"/>
      <w:r w:rsidRPr="006D0604">
        <w:rPr>
          <w:rFonts w:ascii="Times New Roman" w:hAnsi="Times New Roman" w:cs="Times New Roman"/>
          <w:i/>
          <w:sz w:val="24"/>
          <w:szCs w:val="24"/>
          <w:lang w:val="en-US"/>
        </w:rPr>
        <w:t>alphaherpesvirus</w:t>
      </w:r>
      <w:proofErr w:type="spellEnd"/>
      <w:r w:rsidRPr="006D0604">
        <w:rPr>
          <w:rFonts w:ascii="Times New Roman" w:hAnsi="Times New Roman" w:cs="Times New Roman"/>
          <w:i/>
          <w:sz w:val="24"/>
          <w:szCs w:val="24"/>
          <w:lang w:val="en-US"/>
        </w:rPr>
        <w:t xml:space="preserve"> 1</w:t>
      </w:r>
      <w:r w:rsidRPr="006D0604">
        <w:rPr>
          <w:rFonts w:ascii="Times New Roman" w:hAnsi="Times New Roman" w:cs="Times New Roman"/>
          <w:sz w:val="24"/>
          <w:szCs w:val="24"/>
          <w:lang w:val="en-US"/>
        </w:rPr>
        <w:t xml:space="preserve"> strain </w:t>
      </w:r>
      <w:proofErr w:type="spellStart"/>
      <w:r w:rsidRPr="006D0604">
        <w:rPr>
          <w:rFonts w:ascii="Times New Roman" w:hAnsi="Times New Roman" w:cs="Times New Roman"/>
          <w:sz w:val="24"/>
          <w:szCs w:val="24"/>
          <w:lang w:val="en-US"/>
        </w:rPr>
        <w:t>MdBio</w:t>
      </w:r>
      <w:proofErr w:type="spellEnd"/>
      <w:r w:rsidRPr="006D0604">
        <w:rPr>
          <w:rFonts w:ascii="Times New Roman" w:hAnsi="Times New Roman" w:cs="Times New Roman"/>
          <w:sz w:val="24"/>
          <w:szCs w:val="24"/>
          <w:lang w:val="en-US"/>
        </w:rPr>
        <w:t xml:space="preserve"> (EHV-1-MdBio), which was originally isolated from the organs of an aborted colt fetus in the 1980s at </w:t>
      </w:r>
      <w:proofErr w:type="spellStart"/>
      <w:r w:rsidRPr="006D0604">
        <w:rPr>
          <w:rFonts w:ascii="Times New Roman" w:hAnsi="Times New Roman" w:cs="Times New Roman"/>
          <w:sz w:val="24"/>
          <w:szCs w:val="24"/>
          <w:lang w:val="en-US"/>
        </w:rPr>
        <w:t>Marócpuszta</w:t>
      </w:r>
      <w:proofErr w:type="spellEnd"/>
      <w:r w:rsidRPr="006D0604">
        <w:rPr>
          <w:rFonts w:ascii="Times New Roman" w:hAnsi="Times New Roman" w:cs="Times New Roman"/>
          <w:sz w:val="24"/>
          <w:szCs w:val="24"/>
          <w:lang w:val="en-US"/>
        </w:rPr>
        <w:t xml:space="preserve">, Hungary, and has been previously described </w:t>
      </w:r>
      <w:r w:rsidR="005B7088"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5B7088" w:rsidRPr="006D0604">
        <w:rPr>
          <w:rFonts w:ascii="Times New Roman" w:eastAsia="Georgia" w:hAnsi="Times New Roman" w:cs="Times New Roman"/>
          <w:color w:val="020202"/>
          <w:sz w:val="24"/>
          <w:szCs w:val="24"/>
          <w:lang w:val="en-US"/>
        </w:rPr>
        <w:fldChar w:fldCharType="end"/>
      </w:r>
      <w:r w:rsidR="005B7088" w:rsidRPr="006D0604">
        <w:rPr>
          <w:rFonts w:ascii="Times New Roman" w:eastAsia="Georgia" w:hAnsi="Times New Roman" w:cs="Times New Roman"/>
          <w:color w:val="020202"/>
          <w:sz w:val="24"/>
          <w:szCs w:val="24"/>
          <w:lang w:val="en-US"/>
        </w:rPr>
        <w:t>.</w:t>
      </w:r>
      <w:r w:rsidR="00D44670" w:rsidRPr="006D0604">
        <w:rPr>
          <w:rFonts w:ascii="Times New Roman" w:hAnsi="Times New Roman" w:cs="Times New Roman"/>
          <w:sz w:val="24"/>
          <w:szCs w:val="24"/>
          <w:lang w:val="en-US"/>
        </w:rPr>
        <w:t xml:space="preserve"> The virus </w:t>
      </w:r>
      <w:proofErr w:type="gramStart"/>
      <w:r w:rsidR="00D44670" w:rsidRPr="006D0604">
        <w:rPr>
          <w:rFonts w:ascii="Times New Roman" w:hAnsi="Times New Roman" w:cs="Times New Roman"/>
          <w:sz w:val="24"/>
          <w:szCs w:val="24"/>
          <w:lang w:val="en-US"/>
        </w:rPr>
        <w:t>was propagated</w:t>
      </w:r>
      <w:proofErr w:type="gramEnd"/>
      <w:r w:rsidR="00D44670" w:rsidRPr="006D0604">
        <w:rPr>
          <w:rFonts w:ascii="Times New Roman" w:hAnsi="Times New Roman" w:cs="Times New Roman"/>
          <w:sz w:val="24"/>
          <w:szCs w:val="24"/>
          <w:lang w:val="en-US"/>
        </w:rPr>
        <w:t xml:space="preserve"> in a confluent rabbit kidney (RK-13) epithelial cell line (ECACC: 00021715). </w:t>
      </w:r>
      <w:r w:rsidR="00D44670" w:rsidRPr="006D0604">
        <w:rPr>
          <w:rFonts w:ascii="Times New Roman" w:hAnsi="Times New Roman" w:cs="Times New Roman"/>
          <w:sz w:val="24"/>
          <w:szCs w:val="24"/>
          <w:lang w:val="en-US" w:bidi="en-US"/>
        </w:rPr>
        <w:t>Cells were cultivated in DMEM (Sigma), supplemented with 10% fetal calf serum and 80 </w:t>
      </w:r>
      <w:proofErr w:type="spellStart"/>
      <w:r w:rsidR="00D44670" w:rsidRPr="006D0604">
        <w:rPr>
          <w:rFonts w:ascii="Times New Roman" w:hAnsi="Times New Roman" w:cs="Times New Roman"/>
          <w:sz w:val="24"/>
          <w:szCs w:val="24"/>
          <w:lang w:val="en-US" w:bidi="en-US"/>
        </w:rPr>
        <w:t>μg</w:t>
      </w:r>
      <w:proofErr w:type="spellEnd"/>
      <w:r w:rsidR="00D44670" w:rsidRPr="006D0604">
        <w:rPr>
          <w:rFonts w:ascii="Times New Roman" w:hAnsi="Times New Roman" w:cs="Times New Roman"/>
          <w:sz w:val="24"/>
          <w:szCs w:val="24"/>
          <w:lang w:val="en-US" w:bidi="en-US"/>
        </w:rPr>
        <w:t xml:space="preserve"> of gentamycin per ml (</w:t>
      </w:r>
      <w:proofErr w:type="spellStart"/>
      <w:r w:rsidR="00D44670" w:rsidRPr="006D0604">
        <w:rPr>
          <w:rFonts w:ascii="Times New Roman" w:hAnsi="Times New Roman" w:cs="Times New Roman"/>
          <w:sz w:val="24"/>
          <w:szCs w:val="24"/>
          <w:lang w:val="en-US" w:bidi="en-US"/>
        </w:rPr>
        <w:t>Gibco</w:t>
      </w:r>
      <w:proofErr w:type="spellEnd"/>
      <w:r w:rsidR="00D44670" w:rsidRPr="006D0604">
        <w:rPr>
          <w:rFonts w:ascii="Times New Roman" w:hAnsi="Times New Roman" w:cs="Times New Roman"/>
          <w:sz w:val="24"/>
          <w:szCs w:val="24"/>
          <w:lang w:val="en-US" w:bidi="en-US"/>
        </w:rPr>
        <w:t>) at 37 °C in the presence of 5% CO</w:t>
      </w:r>
      <w:r w:rsidR="00D44670" w:rsidRPr="006D0604">
        <w:rPr>
          <w:rFonts w:ascii="Times New Roman" w:hAnsi="Times New Roman" w:cs="Times New Roman"/>
          <w:sz w:val="24"/>
          <w:szCs w:val="24"/>
          <w:vertAlign w:val="subscript"/>
          <w:lang w:val="en-US" w:bidi="en-US"/>
        </w:rPr>
        <w:t>2</w:t>
      </w:r>
      <w:r w:rsidR="00D44670" w:rsidRPr="006D0604">
        <w:rPr>
          <w:rFonts w:ascii="Times New Roman" w:hAnsi="Times New Roman" w:cs="Times New Roman"/>
          <w:sz w:val="24"/>
          <w:szCs w:val="24"/>
          <w:lang w:val="en-US" w:bidi="en-US"/>
        </w:rPr>
        <w:t>. For the preparation of virus stock solution, cells were infected with 0.1 multiplicity of infection [MOI = plaque-forming units (</w:t>
      </w:r>
      <w:proofErr w:type="spellStart"/>
      <w:r w:rsidR="00D44670" w:rsidRPr="006D0604">
        <w:rPr>
          <w:rFonts w:ascii="Times New Roman" w:hAnsi="Times New Roman" w:cs="Times New Roman"/>
          <w:sz w:val="24"/>
          <w:szCs w:val="24"/>
          <w:lang w:val="en-US" w:bidi="en-US"/>
        </w:rPr>
        <w:t>pfu</w:t>
      </w:r>
      <w:proofErr w:type="spellEnd"/>
      <w:r w:rsidR="00D44670" w:rsidRPr="006D0604">
        <w:rPr>
          <w:rFonts w:ascii="Times New Roman" w:hAnsi="Times New Roman" w:cs="Times New Roman"/>
          <w:sz w:val="24"/>
          <w:szCs w:val="24"/>
          <w:lang w:val="en-US" w:bidi="en-US"/>
        </w:rPr>
        <w:t xml:space="preserve">)/cell]. Viral infection </w:t>
      </w:r>
      <w:proofErr w:type="gramStart"/>
      <w:r w:rsidR="00D44670" w:rsidRPr="006D0604">
        <w:rPr>
          <w:rFonts w:ascii="Times New Roman" w:hAnsi="Times New Roman" w:cs="Times New Roman"/>
          <w:sz w:val="24"/>
          <w:szCs w:val="24"/>
          <w:lang w:val="en-US" w:bidi="en-US"/>
        </w:rPr>
        <w:t>was allowed</w:t>
      </w:r>
      <w:proofErr w:type="gramEnd"/>
      <w:r w:rsidR="00D44670" w:rsidRPr="006D0604">
        <w:rPr>
          <w:rFonts w:ascii="Times New Roman" w:hAnsi="Times New Roman" w:cs="Times New Roman"/>
          <w:sz w:val="24"/>
          <w:szCs w:val="24"/>
          <w:lang w:val="en-US" w:bidi="en-US"/>
        </w:rPr>
        <w:t xml:space="preserve"> to progress until complete cytopathic effect was observed. As a next step, three successive cycles of freezing and thawing of infected cells </w:t>
      </w:r>
      <w:proofErr w:type="gramStart"/>
      <w:r w:rsidR="00D44670" w:rsidRPr="006D0604">
        <w:rPr>
          <w:rFonts w:ascii="Times New Roman" w:hAnsi="Times New Roman" w:cs="Times New Roman"/>
          <w:sz w:val="24"/>
          <w:szCs w:val="24"/>
          <w:lang w:val="en-US" w:bidi="en-US"/>
        </w:rPr>
        <w:t>were carried out</w:t>
      </w:r>
      <w:proofErr w:type="gramEnd"/>
      <w:r w:rsidR="00D44670" w:rsidRPr="006D0604">
        <w:rPr>
          <w:rFonts w:ascii="Times New Roman" w:hAnsi="Times New Roman" w:cs="Times New Roman"/>
          <w:sz w:val="24"/>
          <w:szCs w:val="24"/>
          <w:lang w:val="en-US" w:bidi="en-US"/>
        </w:rPr>
        <w:t xml:space="preserve"> to release of viruses from the cells. For the sequencing experiments, RK-13 cells were infected with </w:t>
      </w:r>
      <w:proofErr w:type="gramStart"/>
      <w:r w:rsidR="00D44670" w:rsidRPr="006D0604">
        <w:rPr>
          <w:rFonts w:ascii="Times New Roman" w:hAnsi="Times New Roman" w:cs="Times New Roman"/>
          <w:sz w:val="24"/>
          <w:szCs w:val="24"/>
          <w:lang w:val="en-US" w:bidi="en-US"/>
        </w:rPr>
        <w:t>4</w:t>
      </w:r>
      <w:proofErr w:type="gramEnd"/>
      <w:r w:rsidR="00D44670" w:rsidRPr="006D0604">
        <w:rPr>
          <w:rFonts w:ascii="Times New Roman" w:hAnsi="Times New Roman" w:cs="Times New Roman"/>
          <w:sz w:val="24"/>
          <w:szCs w:val="24"/>
          <w:lang w:val="en-US" w:bidi="en-US"/>
        </w:rPr>
        <w:t xml:space="preserve"> MOI of EHV-1-MdBio in three technical replicates. Infected cells </w:t>
      </w:r>
      <w:proofErr w:type="gramStart"/>
      <w:r w:rsidR="00D44670" w:rsidRPr="006D0604">
        <w:rPr>
          <w:rFonts w:ascii="Times New Roman" w:hAnsi="Times New Roman" w:cs="Times New Roman"/>
          <w:sz w:val="24"/>
          <w:szCs w:val="24"/>
          <w:lang w:val="en-US" w:bidi="en-US"/>
        </w:rPr>
        <w:t>were incubated</w:t>
      </w:r>
      <w:proofErr w:type="gramEnd"/>
      <w:r w:rsidR="00D44670" w:rsidRPr="006D0604">
        <w:rPr>
          <w:rFonts w:ascii="Times New Roman" w:hAnsi="Times New Roman" w:cs="Times New Roman"/>
          <w:sz w:val="24"/>
          <w:szCs w:val="24"/>
          <w:lang w:val="en-US" w:bidi="en-US"/>
        </w:rPr>
        <w:t xml:space="preserve"> for 1 h at 4 °C, followed by removal of the virus suspension and washing the cells with phosphate-buffered saline. As a next step, new culture medium </w:t>
      </w:r>
      <w:proofErr w:type="gramStart"/>
      <w:r w:rsidR="00D44670" w:rsidRPr="006D0604">
        <w:rPr>
          <w:rFonts w:ascii="Times New Roman" w:hAnsi="Times New Roman" w:cs="Times New Roman"/>
          <w:sz w:val="24"/>
          <w:szCs w:val="24"/>
          <w:lang w:val="en-US" w:bidi="en-US"/>
        </w:rPr>
        <w:t>was added</w:t>
      </w:r>
      <w:proofErr w:type="gramEnd"/>
      <w:r w:rsidR="00D44670" w:rsidRPr="006D0604">
        <w:rPr>
          <w:rFonts w:ascii="Times New Roman" w:hAnsi="Times New Roman" w:cs="Times New Roman"/>
          <w:sz w:val="24"/>
          <w:szCs w:val="24"/>
          <w:lang w:val="en-US" w:bidi="en-US"/>
        </w:rPr>
        <w:t xml:space="preserve"> to the infected cells, which were incubated for 1, 2, 4, 6, 8, 12, 18, 24, or 48 h. After the </w:t>
      </w:r>
      <w:r w:rsidR="00D44670" w:rsidRPr="006D0604">
        <w:rPr>
          <w:rFonts w:ascii="Times New Roman" w:hAnsi="Times New Roman" w:cs="Times New Roman"/>
          <w:sz w:val="24"/>
          <w:szCs w:val="24"/>
          <w:lang w:val="en-US" w:bidi="en-US"/>
        </w:rPr>
        <w:lastRenderedPageBreak/>
        <w:t xml:space="preserve">incubation, the culture medium </w:t>
      </w:r>
      <w:proofErr w:type="gramStart"/>
      <w:r w:rsidR="00D44670" w:rsidRPr="006D0604">
        <w:rPr>
          <w:rFonts w:ascii="Times New Roman" w:hAnsi="Times New Roman" w:cs="Times New Roman"/>
          <w:sz w:val="24"/>
          <w:szCs w:val="24"/>
          <w:lang w:val="en-US" w:bidi="en-US"/>
        </w:rPr>
        <w:t>was removed</w:t>
      </w:r>
      <w:proofErr w:type="gramEnd"/>
      <w:r w:rsidR="00D44670" w:rsidRPr="006D0604">
        <w:rPr>
          <w:rFonts w:ascii="Times New Roman" w:hAnsi="Times New Roman" w:cs="Times New Roman"/>
          <w:sz w:val="24"/>
          <w:szCs w:val="24"/>
          <w:lang w:val="en-US" w:bidi="en-US"/>
        </w:rPr>
        <w:t xml:space="preserve">, and the infected cells were frozen at −80 °C until further use. </w:t>
      </w:r>
    </w:p>
    <w:p w14:paraId="0C2A13CB" w14:textId="2FD67B26" w:rsidR="00066B87" w:rsidRPr="006D0604" w:rsidRDefault="00066B87" w:rsidP="0031603D">
      <w:pPr>
        <w:spacing w:after="120" w:line="240" w:lineRule="auto"/>
        <w:jc w:val="both"/>
        <w:rPr>
          <w:rFonts w:ascii="Times New Roman" w:hAnsi="Times New Roman" w:cs="Times New Roman"/>
          <w:b/>
          <w:sz w:val="24"/>
          <w:szCs w:val="24"/>
          <w:lang w:val="en-US" w:bidi="en-US"/>
        </w:rPr>
      </w:pPr>
      <w:r w:rsidRPr="006D0604">
        <w:rPr>
          <w:rFonts w:ascii="Times New Roman" w:hAnsi="Times New Roman" w:cs="Times New Roman"/>
          <w:b/>
          <w:sz w:val="24"/>
          <w:szCs w:val="24"/>
          <w:lang w:val="en-US" w:bidi="en-US"/>
        </w:rPr>
        <w:t>Et</w:t>
      </w:r>
      <w:r w:rsidR="00234118" w:rsidRPr="006D0604">
        <w:rPr>
          <w:rFonts w:ascii="Times New Roman" w:hAnsi="Times New Roman" w:cs="Times New Roman"/>
          <w:b/>
          <w:sz w:val="24"/>
          <w:szCs w:val="24"/>
          <w:lang w:val="en-US" w:bidi="en-US"/>
        </w:rPr>
        <w:t>hics Statement</w:t>
      </w:r>
    </w:p>
    <w:p w14:paraId="523F1C12" w14:textId="0FFF5DA9" w:rsidR="00234118" w:rsidRPr="006D0604" w:rsidRDefault="00234118"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bidi="en-US"/>
        </w:rPr>
        <w:t xml:space="preserve">Ethics approval is "Not Applicable," as no animal experiments </w:t>
      </w:r>
      <w:proofErr w:type="gramStart"/>
      <w:r w:rsidRPr="006D0604">
        <w:rPr>
          <w:rFonts w:ascii="Times New Roman" w:hAnsi="Times New Roman" w:cs="Times New Roman"/>
          <w:sz w:val="24"/>
          <w:szCs w:val="24"/>
          <w:lang w:val="en-US" w:bidi="en-US"/>
        </w:rPr>
        <w:t>were performed</w:t>
      </w:r>
      <w:proofErr w:type="gramEnd"/>
      <w:r w:rsidRPr="006D0604">
        <w:rPr>
          <w:rFonts w:ascii="Times New Roman" w:hAnsi="Times New Roman" w:cs="Times New Roman"/>
          <w:sz w:val="24"/>
          <w:szCs w:val="24"/>
          <w:lang w:val="en-US" w:bidi="en-US"/>
        </w:rPr>
        <w:t>.</w:t>
      </w:r>
    </w:p>
    <w:p w14:paraId="7C52BE75" w14:textId="77777777" w:rsidR="00D44670" w:rsidRPr="006D0604" w:rsidRDefault="00D44670" w:rsidP="0031603D">
      <w:pPr>
        <w:spacing w:after="120" w:line="240" w:lineRule="auto"/>
        <w:jc w:val="both"/>
        <w:rPr>
          <w:rFonts w:ascii="Times New Roman" w:hAnsi="Times New Roman" w:cs="Times New Roman"/>
          <w:b/>
          <w:sz w:val="24"/>
          <w:szCs w:val="24"/>
          <w:lang w:val="en-US" w:bidi="en-US"/>
        </w:rPr>
      </w:pPr>
      <w:proofErr w:type="spellStart"/>
      <w:r w:rsidRPr="006D0604">
        <w:rPr>
          <w:rFonts w:ascii="Times New Roman" w:eastAsia="Georgia" w:hAnsi="Times New Roman" w:cs="Times New Roman"/>
          <w:b/>
          <w:color w:val="020202"/>
          <w:sz w:val="24"/>
          <w:szCs w:val="24"/>
          <w:lang w:val="en-US"/>
        </w:rPr>
        <w:t>Cycloheximide</w:t>
      </w:r>
      <w:proofErr w:type="spellEnd"/>
      <w:r w:rsidRPr="006D0604">
        <w:rPr>
          <w:rFonts w:ascii="Times New Roman" w:eastAsia="Georgia" w:hAnsi="Times New Roman" w:cs="Times New Roman"/>
          <w:b/>
          <w:color w:val="020202"/>
          <w:sz w:val="24"/>
          <w:szCs w:val="24"/>
          <w:lang w:val="en-US"/>
        </w:rPr>
        <w:t xml:space="preserve"> </w:t>
      </w:r>
      <w:r w:rsidRPr="006D0604">
        <w:rPr>
          <w:rFonts w:ascii="Times New Roman" w:hAnsi="Times New Roman" w:cs="Times New Roman"/>
          <w:b/>
          <w:sz w:val="24"/>
          <w:szCs w:val="24"/>
          <w:lang w:val="en-US" w:bidi="en-US"/>
        </w:rPr>
        <w:t>treatment of cells</w:t>
      </w:r>
    </w:p>
    <w:p w14:paraId="0D61978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RK-13 cells </w:t>
      </w:r>
      <w:proofErr w:type="gramStart"/>
      <w:r w:rsidRPr="006D0604">
        <w:rPr>
          <w:rFonts w:ascii="Times New Roman" w:eastAsia="Georgia" w:hAnsi="Times New Roman" w:cs="Times New Roman"/>
          <w:color w:val="020202"/>
          <w:sz w:val="24"/>
          <w:szCs w:val="24"/>
          <w:lang w:val="en-US"/>
        </w:rPr>
        <w:t>were grown</w:t>
      </w:r>
      <w:proofErr w:type="gramEnd"/>
      <w:r w:rsidRPr="006D0604">
        <w:rPr>
          <w:rFonts w:ascii="Times New Roman" w:eastAsia="Georgia" w:hAnsi="Times New Roman" w:cs="Times New Roman"/>
          <w:color w:val="020202"/>
          <w:sz w:val="24"/>
          <w:szCs w:val="24"/>
          <w:lang w:val="en-US"/>
        </w:rPr>
        <w:t xml:space="preserve"> in DMEM supplemented with 10% fetal bovine serum until they reached 60–70% </w:t>
      </w:r>
      <w:proofErr w:type="spellStart"/>
      <w:r w:rsidRPr="006D0604">
        <w:rPr>
          <w:rFonts w:ascii="Times New Roman" w:eastAsia="Georgia" w:hAnsi="Times New Roman" w:cs="Times New Roman"/>
          <w:color w:val="020202"/>
          <w:sz w:val="24"/>
          <w:szCs w:val="24"/>
          <w:lang w:val="en-US"/>
        </w:rPr>
        <w:t>confluency</w:t>
      </w:r>
      <w:proofErr w:type="spellEnd"/>
      <w:r w:rsidRPr="006D0604">
        <w:rPr>
          <w:rFonts w:ascii="Times New Roman" w:eastAsia="Georgia" w:hAnsi="Times New Roman" w:cs="Times New Roman"/>
          <w:color w:val="020202"/>
          <w:sz w:val="24"/>
          <w:szCs w:val="24"/>
          <w:lang w:val="en-US"/>
        </w:rPr>
        <w:t xml:space="preserve">. The medium </w:t>
      </w:r>
      <w:proofErr w:type="gramStart"/>
      <w:r w:rsidRPr="006D0604">
        <w:rPr>
          <w:rFonts w:ascii="Times New Roman" w:eastAsia="Georgia" w:hAnsi="Times New Roman" w:cs="Times New Roman"/>
          <w:color w:val="020202"/>
          <w:sz w:val="24"/>
          <w:szCs w:val="24"/>
          <w:lang w:val="en-US"/>
        </w:rPr>
        <w:t>was then replaced</w:t>
      </w:r>
      <w:proofErr w:type="gramEnd"/>
      <w:r w:rsidRPr="006D0604">
        <w:rPr>
          <w:rFonts w:ascii="Times New Roman" w:eastAsia="Georgia" w:hAnsi="Times New Roman" w:cs="Times New Roman"/>
          <w:color w:val="020202"/>
          <w:sz w:val="24"/>
          <w:szCs w:val="24"/>
          <w:lang w:val="en-US"/>
        </w:rPr>
        <w:t xml:space="preserve"> with 5 mL of serum-free DMEM containing either 20 or 100 </w:t>
      </w:r>
      <w:proofErr w:type="spellStart"/>
      <w:r w:rsidRPr="006D0604">
        <w:rPr>
          <w:rFonts w:ascii="Times New Roman" w:eastAsia="Georgia" w:hAnsi="Times New Roman" w:cs="Times New Roman"/>
          <w:color w:val="020202"/>
          <w:sz w:val="24"/>
          <w:szCs w:val="24"/>
          <w:lang w:val="en-US"/>
        </w:rPr>
        <w:t>μg</w:t>
      </w:r>
      <w:proofErr w:type="spellEnd"/>
      <w:r w:rsidRPr="006D0604">
        <w:rPr>
          <w:rFonts w:ascii="Times New Roman" w:eastAsia="Georgia" w:hAnsi="Times New Roman" w:cs="Times New Roman"/>
          <w:color w:val="020202"/>
          <w:sz w:val="24"/>
          <w:szCs w:val="24"/>
          <w:lang w:val="en-US"/>
        </w:rPr>
        <w:t xml:space="preserve">/mL </w:t>
      </w:r>
      <w:proofErr w:type="spellStart"/>
      <w:r w:rsidRPr="006D0604">
        <w:rPr>
          <w:rFonts w:ascii="Times New Roman" w:eastAsia="Georgia" w:hAnsi="Times New Roman" w:cs="Times New Roman"/>
          <w:color w:val="020202"/>
          <w:sz w:val="24"/>
          <w:szCs w:val="24"/>
          <w:lang w:val="en-US"/>
        </w:rPr>
        <w:t>cycloheximide</w:t>
      </w:r>
      <w:proofErr w:type="spellEnd"/>
      <w:r w:rsidRPr="006D0604">
        <w:rPr>
          <w:rFonts w:ascii="Times New Roman" w:eastAsia="Georgia" w:hAnsi="Times New Roman" w:cs="Times New Roman"/>
          <w:color w:val="020202"/>
          <w:sz w:val="24"/>
          <w:szCs w:val="24"/>
          <w:lang w:val="en-US"/>
        </w:rPr>
        <w:t xml:space="preserve"> (CHX). After a 1-hour incubation, this medium </w:t>
      </w:r>
      <w:proofErr w:type="gramStart"/>
      <w:r w:rsidRPr="006D0604">
        <w:rPr>
          <w:rFonts w:ascii="Times New Roman" w:eastAsia="Georgia" w:hAnsi="Times New Roman" w:cs="Times New Roman"/>
          <w:color w:val="020202"/>
          <w:sz w:val="24"/>
          <w:szCs w:val="24"/>
          <w:lang w:val="en-US"/>
        </w:rPr>
        <w:t>was substituted</w:t>
      </w:r>
      <w:proofErr w:type="gramEnd"/>
      <w:r w:rsidRPr="006D0604">
        <w:rPr>
          <w:rFonts w:ascii="Times New Roman" w:eastAsia="Georgia" w:hAnsi="Times New Roman" w:cs="Times New Roman"/>
          <w:color w:val="020202"/>
          <w:sz w:val="24"/>
          <w:szCs w:val="24"/>
          <w:lang w:val="en-US"/>
        </w:rPr>
        <w:t xml:space="preserve"> with 2 mL of a 10 MOI virus solution, also containing the same CHX concentrations, and the cells were incubated for either 6 or 8 hours. Post-incubation, the CHX-treated cells </w:t>
      </w:r>
      <w:proofErr w:type="gramStart"/>
      <w:r w:rsidRPr="006D0604">
        <w:rPr>
          <w:rFonts w:ascii="Times New Roman" w:eastAsia="Georgia" w:hAnsi="Times New Roman" w:cs="Times New Roman"/>
          <w:color w:val="020202"/>
          <w:sz w:val="24"/>
          <w:szCs w:val="24"/>
          <w:lang w:val="en-US"/>
        </w:rPr>
        <w:t>were washed once with PBS, scraped off the dish, and centrifuged at 2000 g for 2 minutes</w:t>
      </w:r>
      <w:proofErr w:type="gramEnd"/>
      <w:r w:rsidRPr="006D0604">
        <w:rPr>
          <w:rFonts w:ascii="Times New Roman" w:eastAsia="Georgia" w:hAnsi="Times New Roman" w:cs="Times New Roman"/>
          <w:color w:val="020202"/>
          <w:sz w:val="24"/>
          <w:szCs w:val="24"/>
          <w:lang w:val="en-US"/>
        </w:rPr>
        <w:t xml:space="preserve">. Following the removal of the supernatant, the cell samples </w:t>
      </w:r>
      <w:proofErr w:type="gramStart"/>
      <w:r w:rsidRPr="006D0604">
        <w:rPr>
          <w:rFonts w:ascii="Times New Roman" w:eastAsia="Georgia" w:hAnsi="Times New Roman" w:cs="Times New Roman"/>
          <w:color w:val="020202"/>
          <w:sz w:val="24"/>
          <w:szCs w:val="24"/>
          <w:lang w:val="en-US"/>
        </w:rPr>
        <w:t>were immediately placed</w:t>
      </w:r>
      <w:proofErr w:type="gramEnd"/>
      <w:r w:rsidRPr="006D0604">
        <w:rPr>
          <w:rFonts w:ascii="Times New Roman" w:eastAsia="Georgia" w:hAnsi="Times New Roman" w:cs="Times New Roman"/>
          <w:color w:val="020202"/>
          <w:sz w:val="24"/>
          <w:szCs w:val="24"/>
          <w:lang w:val="en-US"/>
        </w:rPr>
        <w:t xml:space="preserve"> on dry ice for future analysis.</w:t>
      </w:r>
    </w:p>
    <w:p w14:paraId="73FFB83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RNA extraction</w:t>
      </w:r>
    </w:p>
    <w:p w14:paraId="344BE8F5" w14:textId="48ED48CA" w:rsidR="00D44670" w:rsidRPr="006D0604" w:rsidRDefault="00D44670"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The RNA extraction </w:t>
      </w:r>
      <w:proofErr w:type="gramStart"/>
      <w:r w:rsidRPr="006D0604">
        <w:rPr>
          <w:rFonts w:ascii="Times New Roman" w:hAnsi="Times New Roman" w:cs="Times New Roman"/>
          <w:sz w:val="24"/>
          <w:szCs w:val="24"/>
          <w:lang w:val="en-US"/>
        </w:rPr>
        <w:t>was conducted</w:t>
      </w:r>
      <w:proofErr w:type="gramEnd"/>
      <w:r w:rsidRPr="006D0604">
        <w:rPr>
          <w:rFonts w:ascii="Times New Roman" w:hAnsi="Times New Roman" w:cs="Times New Roman"/>
          <w:sz w:val="24"/>
          <w:szCs w:val="24"/>
          <w:lang w:val="en-US"/>
        </w:rPr>
        <w:t xml:space="preserve"> using the </w:t>
      </w:r>
      <w:proofErr w:type="spellStart"/>
      <w:r w:rsidRPr="006D0604">
        <w:rPr>
          <w:rFonts w:ascii="Times New Roman" w:hAnsi="Times New Roman" w:cs="Times New Roman"/>
          <w:sz w:val="24"/>
          <w:szCs w:val="24"/>
          <w:lang w:val="en-US"/>
        </w:rPr>
        <w:t>NucleoSpin</w:t>
      </w:r>
      <w:proofErr w:type="spellEnd"/>
      <w:r w:rsidRPr="006D0604">
        <w:rPr>
          <w:rFonts w:ascii="Times New Roman" w:hAnsi="Times New Roman" w:cs="Times New Roman"/>
          <w:sz w:val="24"/>
          <w:szCs w:val="24"/>
          <w:lang w:val="en-US"/>
        </w:rPr>
        <w:t xml:space="preserve"> RNA kit from </w:t>
      </w:r>
      <w:proofErr w:type="spellStart"/>
      <w:r w:rsidRPr="006D0604">
        <w:rPr>
          <w:rFonts w:ascii="Times New Roman" w:hAnsi="Times New Roman" w:cs="Times New Roman"/>
          <w:sz w:val="24"/>
          <w:szCs w:val="24"/>
          <w:lang w:val="en-US"/>
        </w:rPr>
        <w:t>Macherey</w:t>
      </w:r>
      <w:proofErr w:type="spellEnd"/>
      <w:r w:rsidRPr="006D0604">
        <w:rPr>
          <w:rFonts w:ascii="Times New Roman" w:hAnsi="Times New Roman" w:cs="Times New Roman"/>
          <w:sz w:val="24"/>
          <w:szCs w:val="24"/>
          <w:lang w:val="en-US"/>
        </w:rPr>
        <w:t xml:space="preserve">-Nagel. The process began by lysing the cells in a buffer containing </w:t>
      </w:r>
      <w:proofErr w:type="spellStart"/>
      <w:r w:rsidRPr="006D0604">
        <w:rPr>
          <w:rFonts w:ascii="Times New Roman" w:hAnsi="Times New Roman" w:cs="Times New Roman"/>
          <w:sz w:val="24"/>
          <w:szCs w:val="24"/>
          <w:lang w:val="en-US"/>
        </w:rPr>
        <w:t>chaotropic</w:t>
      </w:r>
      <w:proofErr w:type="spellEnd"/>
      <w:r w:rsidRPr="006D0604">
        <w:rPr>
          <w:rFonts w:ascii="Times New Roman" w:hAnsi="Times New Roman" w:cs="Times New Roman"/>
          <w:sz w:val="24"/>
          <w:szCs w:val="24"/>
          <w:lang w:val="en-US"/>
        </w:rPr>
        <w:t xml:space="preserve"> ions to deactivate RNases. This step facilitated the binding of DNA and RNA molecules to the silica membrane. To eliminate any residual genomic DNA (</w:t>
      </w:r>
      <w:proofErr w:type="spellStart"/>
      <w:r w:rsidRPr="006D0604">
        <w:rPr>
          <w:rFonts w:ascii="Times New Roman" w:hAnsi="Times New Roman" w:cs="Times New Roman"/>
          <w:sz w:val="24"/>
          <w:szCs w:val="24"/>
          <w:lang w:val="en-US"/>
        </w:rPr>
        <w:t>gDNA</w:t>
      </w:r>
      <w:proofErr w:type="spellEnd"/>
      <w:r w:rsidRPr="006D0604">
        <w:rPr>
          <w:rFonts w:ascii="Times New Roman" w:hAnsi="Times New Roman" w:cs="Times New Roman"/>
          <w:sz w:val="24"/>
          <w:szCs w:val="24"/>
          <w:lang w:val="en-US"/>
        </w:rPr>
        <w:t xml:space="preserve">), all samples </w:t>
      </w:r>
      <w:proofErr w:type="gramStart"/>
      <w:r w:rsidRPr="006D0604">
        <w:rPr>
          <w:rFonts w:ascii="Times New Roman" w:hAnsi="Times New Roman" w:cs="Times New Roman"/>
          <w:sz w:val="24"/>
          <w:szCs w:val="24"/>
          <w:lang w:val="en-US"/>
        </w:rPr>
        <w:t>were treated</w:t>
      </w:r>
      <w:proofErr w:type="gramEnd"/>
      <w:r w:rsidRPr="006D0604">
        <w:rPr>
          <w:rFonts w:ascii="Times New Roman" w:hAnsi="Times New Roman" w:cs="Times New Roman"/>
          <w:sz w:val="24"/>
          <w:szCs w:val="24"/>
          <w:lang w:val="en-US"/>
        </w:rPr>
        <w:t xml:space="preserve"> with DNase I. The total RNA </w:t>
      </w:r>
      <w:proofErr w:type="gramStart"/>
      <w:r w:rsidRPr="006D0604">
        <w:rPr>
          <w:rFonts w:ascii="Times New Roman" w:hAnsi="Times New Roman" w:cs="Times New Roman"/>
          <w:sz w:val="24"/>
          <w:szCs w:val="24"/>
          <w:lang w:val="en-US"/>
        </w:rPr>
        <w:t>was then eluted</w:t>
      </w:r>
      <w:proofErr w:type="gramEnd"/>
      <w:r w:rsidRPr="006D0604">
        <w:rPr>
          <w:rFonts w:ascii="Times New Roman" w:hAnsi="Times New Roman" w:cs="Times New Roman"/>
          <w:sz w:val="24"/>
          <w:szCs w:val="24"/>
          <w:lang w:val="en-US"/>
        </w:rPr>
        <w:t xml:space="preserve"> in nuclease-free water. Further purification to remove any remaining </w:t>
      </w:r>
      <w:proofErr w:type="spellStart"/>
      <w:r w:rsidRPr="006D0604">
        <w:rPr>
          <w:rFonts w:ascii="Times New Roman" w:hAnsi="Times New Roman" w:cs="Times New Roman"/>
          <w:sz w:val="24"/>
          <w:szCs w:val="24"/>
          <w:lang w:val="en-US"/>
        </w:rPr>
        <w:t>gDNA</w:t>
      </w:r>
      <w:proofErr w:type="spellEnd"/>
      <w:r w:rsidRPr="006D0604">
        <w:rPr>
          <w:rFonts w:ascii="Times New Roman" w:hAnsi="Times New Roman" w:cs="Times New Roman"/>
          <w:sz w:val="24"/>
          <w:szCs w:val="24"/>
          <w:lang w:val="en-US"/>
        </w:rPr>
        <w:t xml:space="preserve"> </w:t>
      </w:r>
      <w:proofErr w:type="gramStart"/>
      <w:r w:rsidRPr="006D0604">
        <w:rPr>
          <w:rFonts w:ascii="Times New Roman" w:hAnsi="Times New Roman" w:cs="Times New Roman"/>
          <w:sz w:val="24"/>
          <w:szCs w:val="24"/>
          <w:lang w:val="en-US"/>
        </w:rPr>
        <w:t>was achieved</w:t>
      </w:r>
      <w:proofErr w:type="gramEnd"/>
      <w:r w:rsidRPr="006D0604">
        <w:rPr>
          <w:rFonts w:ascii="Times New Roman" w:hAnsi="Times New Roman" w:cs="Times New Roman"/>
          <w:sz w:val="24"/>
          <w:szCs w:val="24"/>
          <w:lang w:val="en-US"/>
        </w:rPr>
        <w:t xml:space="preserve"> using the TURBO DNA-free™ Kit from Invitrogen. The RNA concentration in the samples was determined using the Qubit 4.0 </w:t>
      </w:r>
      <w:proofErr w:type="spellStart"/>
      <w:r w:rsidRPr="006D0604">
        <w:rPr>
          <w:rFonts w:ascii="Times New Roman" w:hAnsi="Times New Roman" w:cs="Times New Roman"/>
          <w:sz w:val="24"/>
          <w:szCs w:val="24"/>
          <w:lang w:val="en-US"/>
        </w:rPr>
        <w:t>fluorometer</w:t>
      </w:r>
      <w:proofErr w:type="spellEnd"/>
      <w:r w:rsidRPr="006D0604">
        <w:rPr>
          <w:rFonts w:ascii="Times New Roman" w:hAnsi="Times New Roman" w:cs="Times New Roman"/>
          <w:sz w:val="24"/>
          <w:szCs w:val="24"/>
          <w:lang w:val="en-US"/>
        </w:rPr>
        <w:t xml:space="preserve"> and the Qubit Broad Range RNA Assay </w:t>
      </w:r>
      <w:proofErr w:type="gramStart"/>
      <w:r w:rsidRPr="006D0604">
        <w:rPr>
          <w:rFonts w:ascii="Times New Roman" w:hAnsi="Times New Roman" w:cs="Times New Roman"/>
          <w:sz w:val="24"/>
          <w:szCs w:val="24"/>
          <w:lang w:val="en-US"/>
        </w:rPr>
        <w:t>Kit, also</w:t>
      </w:r>
      <w:proofErr w:type="gramEnd"/>
      <w:r w:rsidRPr="006D0604">
        <w:rPr>
          <w:rFonts w:ascii="Times New Roman" w:hAnsi="Times New Roman" w:cs="Times New Roman"/>
          <w:sz w:val="24"/>
          <w:szCs w:val="24"/>
          <w:lang w:val="en-US"/>
        </w:rPr>
        <w:t xml:space="preserve"> from Invitrogen (</w:t>
      </w:r>
      <w:r w:rsidRPr="006D0604">
        <w:rPr>
          <w:rFonts w:ascii="Times New Roman" w:eastAsia="Georgia" w:hAnsi="Times New Roman" w:cs="Times New Roman"/>
          <w:b/>
          <w:bCs/>
          <w:sz w:val="24"/>
          <w:szCs w:val="24"/>
          <w:lang w:val="en-US"/>
        </w:rPr>
        <w:t xml:space="preserve">Supplementary Table </w:t>
      </w:r>
      <w:del w:id="79" w:author="BZs" w:date="2024-12-19T08:36:00Z">
        <w:r w:rsidRPr="006D0604">
          <w:rPr>
            <w:rFonts w:ascii="Times New Roman" w:eastAsia="Georgia" w:hAnsi="Times New Roman" w:cs="Times New Roman"/>
            <w:b/>
            <w:bCs/>
            <w:sz w:val="24"/>
            <w:szCs w:val="24"/>
            <w:lang w:val="en-US"/>
          </w:rPr>
          <w:delText>4</w:delText>
        </w:r>
      </w:del>
      <w:ins w:id="80" w:author="BZs" w:date="2024-12-19T08:36:00Z">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ins>
      <w:r w:rsidRPr="006D0604">
        <w:rPr>
          <w:rFonts w:ascii="Times New Roman" w:hAnsi="Times New Roman" w:cs="Times New Roman"/>
          <w:sz w:val="24"/>
          <w:szCs w:val="24"/>
          <w:lang w:val="en-US"/>
        </w:rPr>
        <w:t xml:space="preserve">). Quality control </w:t>
      </w:r>
      <w:proofErr w:type="gramStart"/>
      <w:r w:rsidRPr="006D0604">
        <w:rPr>
          <w:rFonts w:ascii="Times New Roman" w:hAnsi="Times New Roman" w:cs="Times New Roman"/>
          <w:sz w:val="24"/>
          <w:szCs w:val="24"/>
          <w:lang w:val="en-US"/>
        </w:rPr>
        <w:t>was performed</w:t>
      </w:r>
      <w:proofErr w:type="gramEnd"/>
      <w:r w:rsidRPr="006D0604">
        <w:rPr>
          <w:rFonts w:ascii="Times New Roman" w:hAnsi="Times New Roman" w:cs="Times New Roman"/>
          <w:sz w:val="24"/>
          <w:szCs w:val="24"/>
          <w:lang w:val="en-US"/>
        </w:rPr>
        <w:t xml:space="preserve"> with the Agilent </w:t>
      </w:r>
      <w:proofErr w:type="spellStart"/>
      <w:r w:rsidRPr="006D0604">
        <w:rPr>
          <w:rFonts w:ascii="Times New Roman" w:hAnsi="Times New Roman" w:cs="Times New Roman"/>
          <w:sz w:val="24"/>
          <w:szCs w:val="24"/>
          <w:lang w:val="en-US"/>
        </w:rPr>
        <w:t>TapeStation</w:t>
      </w:r>
      <w:proofErr w:type="spellEnd"/>
      <w:r w:rsidRPr="006D0604">
        <w:rPr>
          <w:rFonts w:ascii="Times New Roman" w:hAnsi="Times New Roman" w:cs="Times New Roman"/>
          <w:sz w:val="24"/>
          <w:szCs w:val="24"/>
          <w:lang w:val="en-US"/>
        </w:rPr>
        <w:t xml:space="preserve"> 4150, and only samples with RIN scores equal to or greater than 9.2 were used for cDNA synthesis and subsequent experiments.</w:t>
      </w:r>
    </w:p>
    <w:p w14:paraId="5F34CEF3" w14:textId="77777777" w:rsidR="00D44670" w:rsidRPr="006D0604" w:rsidRDefault="00D44670"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Purification of </w:t>
      </w:r>
      <w:proofErr w:type="spellStart"/>
      <w:r w:rsidRPr="006D0604">
        <w:rPr>
          <w:rFonts w:ascii="Times New Roman" w:hAnsi="Times New Roman" w:cs="Times New Roman"/>
          <w:b/>
          <w:sz w:val="24"/>
          <w:szCs w:val="24"/>
          <w:lang w:val="en-US"/>
        </w:rPr>
        <w:t>polyadenylated</w:t>
      </w:r>
      <w:proofErr w:type="spellEnd"/>
      <w:r w:rsidRPr="006D0604">
        <w:rPr>
          <w:rFonts w:ascii="Times New Roman" w:hAnsi="Times New Roman" w:cs="Times New Roman"/>
          <w:b/>
          <w:sz w:val="24"/>
          <w:szCs w:val="24"/>
          <w:lang w:val="en-US"/>
        </w:rPr>
        <w:t xml:space="preserve"> RNA </w:t>
      </w:r>
    </w:p>
    <w:p w14:paraId="07F43937" w14:textId="520E590E" w:rsidR="00D44670" w:rsidRPr="006D0604" w:rsidRDefault="00D44670"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sz w:val="24"/>
          <w:szCs w:val="24"/>
          <w:lang w:val="en-US"/>
        </w:rPr>
        <w:t xml:space="preserve">The </w:t>
      </w:r>
      <w:proofErr w:type="gramStart"/>
      <w:r w:rsidRPr="006D0604">
        <w:rPr>
          <w:rFonts w:ascii="Times New Roman" w:hAnsi="Times New Roman" w:cs="Times New Roman"/>
          <w:sz w:val="24"/>
          <w:szCs w:val="24"/>
          <w:lang w:val="en-US"/>
        </w:rPr>
        <w:t>poly(</w:t>
      </w:r>
      <w:proofErr w:type="gramEnd"/>
      <w:r w:rsidRPr="006D0604">
        <w:rPr>
          <w:rFonts w:ascii="Times New Roman" w:hAnsi="Times New Roman" w:cs="Times New Roman"/>
          <w:sz w:val="24"/>
          <w:szCs w:val="24"/>
          <w:lang w:val="en-US"/>
        </w:rPr>
        <w:t>A)</w:t>
      </w:r>
      <w:r w:rsidRPr="006D0604">
        <w:rPr>
          <w:rFonts w:ascii="Times New Roman" w:hAnsi="Times New Roman" w:cs="Times New Roman"/>
          <w:sz w:val="24"/>
          <w:szCs w:val="24"/>
          <w:vertAlign w:val="superscript"/>
          <w:lang w:val="en-US"/>
        </w:rPr>
        <w:t>+</w:t>
      </w:r>
      <w:r w:rsidRPr="006D0604">
        <w:rPr>
          <w:rFonts w:ascii="Times New Roman" w:hAnsi="Times New Roman" w:cs="Times New Roman"/>
          <w:sz w:val="24"/>
          <w:szCs w:val="24"/>
          <w:lang w:val="en-US"/>
        </w:rPr>
        <w:t xml:space="preserve"> RNA fraction was extracted from the total RNA using the </w:t>
      </w:r>
      <w:proofErr w:type="spellStart"/>
      <w:r w:rsidRPr="006D0604">
        <w:rPr>
          <w:rFonts w:ascii="Times New Roman" w:hAnsi="Times New Roman" w:cs="Times New Roman"/>
          <w:sz w:val="24"/>
          <w:szCs w:val="24"/>
          <w:lang w:val="en-US"/>
        </w:rPr>
        <w:t>Oligotex</w:t>
      </w:r>
      <w:proofErr w:type="spellEnd"/>
      <w:r w:rsidRPr="006D0604">
        <w:rPr>
          <w:rFonts w:ascii="Times New Roman" w:hAnsi="Times New Roman" w:cs="Times New Roman"/>
          <w:sz w:val="24"/>
          <w:szCs w:val="24"/>
          <w:lang w:val="en-US"/>
        </w:rPr>
        <w:t xml:space="preserve"> mRNA Mini Kit by Qiagen. Initially, the volume of each sample </w:t>
      </w:r>
      <w:proofErr w:type="gramStart"/>
      <w:r w:rsidRPr="006D0604">
        <w:rPr>
          <w:rFonts w:ascii="Times New Roman" w:hAnsi="Times New Roman" w:cs="Times New Roman"/>
          <w:sz w:val="24"/>
          <w:szCs w:val="24"/>
          <w:lang w:val="en-US"/>
        </w:rPr>
        <w:t>was adjusted</w:t>
      </w:r>
      <w:proofErr w:type="gramEnd"/>
      <w:r w:rsidRPr="006D0604">
        <w:rPr>
          <w:rFonts w:ascii="Times New Roman" w:hAnsi="Times New Roman" w:cs="Times New Roman"/>
          <w:sz w:val="24"/>
          <w:szCs w:val="24"/>
          <w:lang w:val="en-US"/>
        </w:rPr>
        <w:t xml:space="preserve"> to 250 µL with RNase-free water. Then, 15 µL of </w:t>
      </w:r>
      <w:proofErr w:type="spellStart"/>
      <w:r w:rsidRPr="006D0604">
        <w:rPr>
          <w:rFonts w:ascii="Times New Roman" w:hAnsi="Times New Roman" w:cs="Times New Roman"/>
          <w:sz w:val="24"/>
          <w:szCs w:val="24"/>
          <w:lang w:val="en-US"/>
        </w:rPr>
        <w:t>Oligotex</w:t>
      </w:r>
      <w:proofErr w:type="spellEnd"/>
      <w:r w:rsidRPr="006D0604">
        <w:rPr>
          <w:rFonts w:ascii="Times New Roman" w:hAnsi="Times New Roman" w:cs="Times New Roman"/>
          <w:sz w:val="24"/>
          <w:szCs w:val="24"/>
          <w:lang w:val="en-US"/>
        </w:rPr>
        <w:t xml:space="preserve"> suspension and 250 µL of OBB buffer, both from the Qiagen kit, </w:t>
      </w:r>
      <w:proofErr w:type="gramStart"/>
      <w:r w:rsidRPr="006D0604">
        <w:rPr>
          <w:rFonts w:ascii="Times New Roman" w:hAnsi="Times New Roman" w:cs="Times New Roman"/>
          <w:sz w:val="24"/>
          <w:szCs w:val="24"/>
          <w:lang w:val="en-US"/>
        </w:rPr>
        <w:t>were added</w:t>
      </w:r>
      <w:proofErr w:type="gramEnd"/>
      <w:r w:rsidRPr="006D0604">
        <w:rPr>
          <w:rFonts w:ascii="Times New Roman" w:hAnsi="Times New Roman" w:cs="Times New Roman"/>
          <w:sz w:val="24"/>
          <w:szCs w:val="24"/>
          <w:lang w:val="en-US"/>
        </w:rPr>
        <w:t xml:space="preserve"> to the samples. The mixture </w:t>
      </w:r>
      <w:proofErr w:type="gramStart"/>
      <w:r w:rsidRPr="006D0604">
        <w:rPr>
          <w:rFonts w:ascii="Times New Roman" w:hAnsi="Times New Roman" w:cs="Times New Roman"/>
          <w:sz w:val="24"/>
          <w:szCs w:val="24"/>
          <w:lang w:val="en-US"/>
        </w:rPr>
        <w:t>was heated to 70°C for 3 minutes and subsequently cooled to 25°C for 10 minutes</w:t>
      </w:r>
      <w:proofErr w:type="gramEnd"/>
      <w:r w:rsidRPr="006D0604">
        <w:rPr>
          <w:rFonts w:ascii="Times New Roman" w:hAnsi="Times New Roman" w:cs="Times New Roman"/>
          <w:sz w:val="24"/>
          <w:szCs w:val="24"/>
          <w:lang w:val="en-US"/>
        </w:rPr>
        <w:t xml:space="preserve">. After centrifuging at </w:t>
      </w:r>
      <w:proofErr w:type="gramStart"/>
      <w:r w:rsidRPr="006D0604">
        <w:rPr>
          <w:rFonts w:ascii="Times New Roman" w:hAnsi="Times New Roman" w:cs="Times New Roman"/>
          <w:sz w:val="24"/>
          <w:szCs w:val="24"/>
          <w:lang w:val="en-US"/>
        </w:rPr>
        <w:t>14,000×</w:t>
      </w:r>
      <w:proofErr w:type="gramEnd"/>
      <w:r w:rsidRPr="006D0604">
        <w:rPr>
          <w:rFonts w:ascii="Times New Roman" w:hAnsi="Times New Roman" w:cs="Times New Roman"/>
          <w:sz w:val="24"/>
          <w:szCs w:val="24"/>
          <w:lang w:val="en-US"/>
        </w:rPr>
        <w:t xml:space="preserve">g for 2 minutes, the supernatants were discarded. The samples were then washed with 400 µL of OW2 wash buffer from the kit and transferred to spin columns provided in the kit, followed by centrifugation at </w:t>
      </w:r>
      <w:proofErr w:type="gramStart"/>
      <w:r w:rsidRPr="006D0604">
        <w:rPr>
          <w:rFonts w:ascii="Times New Roman" w:hAnsi="Times New Roman" w:cs="Times New Roman"/>
          <w:sz w:val="24"/>
          <w:szCs w:val="24"/>
          <w:lang w:val="en-US"/>
        </w:rPr>
        <w:t>14,000×</w:t>
      </w:r>
      <w:proofErr w:type="gramEnd"/>
      <w:r w:rsidRPr="006D0604">
        <w:rPr>
          <w:rFonts w:ascii="Times New Roman" w:hAnsi="Times New Roman" w:cs="Times New Roman"/>
          <w:sz w:val="24"/>
          <w:szCs w:val="24"/>
          <w:lang w:val="en-US"/>
        </w:rPr>
        <w:t xml:space="preserve">g for 1 minute. This washing step </w:t>
      </w:r>
      <w:proofErr w:type="gramStart"/>
      <w:r w:rsidRPr="006D0604">
        <w:rPr>
          <w:rFonts w:ascii="Times New Roman" w:hAnsi="Times New Roman" w:cs="Times New Roman"/>
          <w:sz w:val="24"/>
          <w:szCs w:val="24"/>
          <w:lang w:val="en-US"/>
        </w:rPr>
        <w:t>was repeated</w:t>
      </w:r>
      <w:proofErr w:type="gramEnd"/>
      <w:r w:rsidRPr="006D0604">
        <w:rPr>
          <w:rFonts w:ascii="Times New Roman" w:hAnsi="Times New Roman" w:cs="Times New Roman"/>
          <w:sz w:val="24"/>
          <w:szCs w:val="24"/>
          <w:lang w:val="en-US"/>
        </w:rPr>
        <w:t xml:space="preserve">. Finally, the </w:t>
      </w:r>
      <w:proofErr w:type="spellStart"/>
      <w:r w:rsidRPr="006D0604">
        <w:rPr>
          <w:rFonts w:ascii="Times New Roman" w:hAnsi="Times New Roman" w:cs="Times New Roman"/>
          <w:sz w:val="24"/>
          <w:szCs w:val="24"/>
          <w:lang w:val="en-US"/>
        </w:rPr>
        <w:t>polyadenylated</w:t>
      </w:r>
      <w:proofErr w:type="spellEnd"/>
      <w:r w:rsidRPr="006D0604">
        <w:rPr>
          <w:rFonts w:ascii="Times New Roman" w:hAnsi="Times New Roman" w:cs="Times New Roman"/>
          <w:sz w:val="24"/>
          <w:szCs w:val="24"/>
          <w:lang w:val="en-US"/>
        </w:rPr>
        <w:t xml:space="preserve"> RNA was eluted from the membrane using 50 µl of pre-heated elution buffer from the Qiagen kit, collected in </w:t>
      </w:r>
      <w:proofErr w:type="gramStart"/>
      <w:r w:rsidRPr="006D0604">
        <w:rPr>
          <w:rFonts w:ascii="Times New Roman" w:hAnsi="Times New Roman" w:cs="Times New Roman"/>
          <w:sz w:val="24"/>
          <w:szCs w:val="24"/>
          <w:lang w:val="en-US"/>
        </w:rPr>
        <w:t>60 µl</w:t>
      </w:r>
      <w:proofErr w:type="gramEnd"/>
      <w:r w:rsidRPr="006D0604">
        <w:rPr>
          <w:rFonts w:ascii="Times New Roman" w:hAnsi="Times New Roman" w:cs="Times New Roman"/>
          <w:sz w:val="24"/>
          <w:szCs w:val="24"/>
          <w:lang w:val="en-US"/>
        </w:rPr>
        <w:t xml:space="preserve"> elution buffer, with a second elution step performed to maximize the yield (</w:t>
      </w:r>
      <w:r w:rsidRPr="006D0604">
        <w:rPr>
          <w:rFonts w:ascii="Times New Roman" w:eastAsia="Georgia" w:hAnsi="Times New Roman" w:cs="Times New Roman"/>
          <w:b/>
          <w:bCs/>
          <w:sz w:val="24"/>
          <w:szCs w:val="24"/>
          <w:lang w:val="en-US"/>
        </w:rPr>
        <w:t xml:space="preserve">Supplementary Table </w:t>
      </w:r>
      <w:del w:id="81" w:author="BZs" w:date="2024-12-19T08:36:00Z">
        <w:r w:rsidRPr="006D0604">
          <w:rPr>
            <w:rFonts w:ascii="Times New Roman" w:eastAsia="Georgia" w:hAnsi="Times New Roman" w:cs="Times New Roman"/>
            <w:b/>
            <w:bCs/>
            <w:sz w:val="24"/>
            <w:szCs w:val="24"/>
            <w:lang w:val="en-US"/>
          </w:rPr>
          <w:delText>4</w:delText>
        </w:r>
      </w:del>
      <w:ins w:id="82" w:author="BZs" w:date="2024-12-19T08:36:00Z">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ins>
      <w:r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w:t>
      </w:r>
    </w:p>
    <w:p w14:paraId="3F43ACE7"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w:t>
      </w:r>
      <w:proofErr w:type="gramStart"/>
      <w:r w:rsidRPr="006D0604">
        <w:rPr>
          <w:rFonts w:ascii="Times New Roman" w:eastAsia="Times New Roman" w:hAnsi="Times New Roman" w:cs="Times New Roman"/>
          <w:snapToGrid w:val="0"/>
          <w:sz w:val="24"/>
          <w:szCs w:val="24"/>
          <w:lang w:val="en-US" w:eastAsia="de-DE" w:bidi="en-US"/>
        </w:rPr>
        <w:t>poly(</w:t>
      </w:r>
      <w:proofErr w:type="gramEnd"/>
      <w:r w:rsidRPr="006D0604">
        <w:rPr>
          <w:rFonts w:ascii="Times New Roman" w:eastAsia="Times New Roman" w:hAnsi="Times New Roman" w:cs="Times New Roman"/>
          <w:snapToGrid w:val="0"/>
          <w:sz w:val="24"/>
          <w:szCs w:val="24"/>
          <w:lang w:val="en-US" w:eastAsia="de-DE" w:bidi="en-US"/>
        </w:rPr>
        <w:t xml:space="preserve">A)+ </w:t>
      </w:r>
      <w:r w:rsidR="00123068" w:rsidRPr="006D0604">
        <w:rPr>
          <w:rFonts w:ascii="Times New Roman" w:eastAsia="Times New Roman" w:hAnsi="Times New Roman" w:cs="Times New Roman"/>
          <w:snapToGrid w:val="0"/>
          <w:sz w:val="24"/>
          <w:szCs w:val="24"/>
          <w:lang w:val="en-US" w:eastAsia="de-DE" w:bidi="en-US"/>
        </w:rPr>
        <w:t>fraction</w:t>
      </w:r>
      <w:r w:rsidRPr="006D0604">
        <w:rPr>
          <w:rFonts w:ascii="Times New Roman" w:eastAsia="Times New Roman" w:hAnsi="Times New Roman" w:cs="Times New Roman"/>
          <w:snapToGrid w:val="0"/>
          <w:sz w:val="24"/>
          <w:szCs w:val="24"/>
          <w:lang w:val="en-US" w:eastAsia="de-DE" w:bidi="en-US"/>
        </w:rPr>
        <w:t xml:space="preserve">, the Qubit RNA HS Assay Kit, also from Invitrogen (Carlsbad, CA, United States), was employed. The final concentrations of these RNA samples were determined using the Qubit® 4 </w:t>
      </w:r>
      <w:proofErr w:type="spellStart"/>
      <w:r w:rsidRPr="006D0604">
        <w:rPr>
          <w:rFonts w:ascii="Times New Roman" w:eastAsia="Times New Roman" w:hAnsi="Times New Roman" w:cs="Times New Roman"/>
          <w:snapToGrid w:val="0"/>
          <w:sz w:val="24"/>
          <w:szCs w:val="24"/>
          <w:lang w:val="en-US" w:eastAsia="de-DE" w:bidi="en-US"/>
        </w:rPr>
        <w:t>fluorometer</w:t>
      </w:r>
      <w:proofErr w:type="spellEnd"/>
      <w:r w:rsidRPr="006D0604">
        <w:rPr>
          <w:rFonts w:ascii="Times New Roman" w:eastAsia="Times New Roman" w:hAnsi="Times New Roman" w:cs="Times New Roman"/>
          <w:snapToGrid w:val="0"/>
          <w:sz w:val="24"/>
          <w:szCs w:val="24"/>
          <w:lang w:val="en-US" w:eastAsia="de-DE" w:bidi="en-US"/>
        </w:rPr>
        <w:t>.</w:t>
      </w:r>
    </w:p>
    <w:p w14:paraId="79C93255"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proofErr w:type="gramStart"/>
      <w:r w:rsidRPr="006D0604">
        <w:rPr>
          <w:rFonts w:ascii="Times New Roman" w:eastAsia="Times New Roman" w:hAnsi="Times New Roman" w:cs="Times New Roman"/>
          <w:b/>
          <w:snapToGrid w:val="0"/>
          <w:sz w:val="24"/>
          <w:szCs w:val="24"/>
          <w:lang w:val="en-US" w:eastAsia="de-DE" w:bidi="en-US"/>
        </w:rPr>
        <w:t>cDNA</w:t>
      </w:r>
      <w:proofErr w:type="gramEnd"/>
      <w:r w:rsidRPr="006D0604">
        <w:rPr>
          <w:rFonts w:ascii="Times New Roman" w:eastAsia="Times New Roman" w:hAnsi="Times New Roman" w:cs="Times New Roman"/>
          <w:b/>
          <w:snapToGrid w:val="0"/>
          <w:sz w:val="24"/>
          <w:szCs w:val="24"/>
          <w:lang w:val="en-US" w:eastAsia="de-DE" w:bidi="en-US"/>
        </w:rPr>
        <w:t xml:space="preserve"> Quantification and Quality Assessment</w:t>
      </w:r>
    </w:p>
    <w:p w14:paraId="369CD553" w14:textId="77777777"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The concentrations of cDNA samples and sequencing-ready libraries </w:t>
      </w:r>
      <w:proofErr w:type="gramStart"/>
      <w:r w:rsidRPr="006D0604">
        <w:rPr>
          <w:rFonts w:ascii="Times New Roman" w:eastAsia="Times New Roman" w:hAnsi="Times New Roman" w:cs="Times New Roman"/>
          <w:snapToGrid w:val="0"/>
          <w:sz w:val="24"/>
          <w:szCs w:val="24"/>
          <w:lang w:val="en-US" w:eastAsia="de-DE" w:bidi="en-US"/>
        </w:rPr>
        <w:t>were ascertained</w:t>
      </w:r>
      <w:proofErr w:type="gramEnd"/>
      <w:r w:rsidRPr="006D0604">
        <w:rPr>
          <w:rFonts w:ascii="Times New Roman" w:eastAsia="Times New Roman" w:hAnsi="Times New Roman" w:cs="Times New Roman"/>
          <w:snapToGrid w:val="0"/>
          <w:sz w:val="24"/>
          <w:szCs w:val="24"/>
          <w:lang w:val="en-US" w:eastAsia="de-DE" w:bidi="en-US"/>
        </w:rPr>
        <w:t xml:space="preserve"> using the Qubit dsDNA HS Assay Kit from Invitrogen (Carlsbad, CA, United States). The quality of RNA, crucial for sequencing, </w:t>
      </w:r>
      <w:proofErr w:type="gramStart"/>
      <w:r w:rsidRPr="006D0604">
        <w:rPr>
          <w:rFonts w:ascii="Times New Roman" w:eastAsia="Times New Roman" w:hAnsi="Times New Roman" w:cs="Times New Roman"/>
          <w:snapToGrid w:val="0"/>
          <w:sz w:val="24"/>
          <w:szCs w:val="24"/>
          <w:lang w:val="en-US" w:eastAsia="de-DE" w:bidi="en-US"/>
        </w:rPr>
        <w:t>was evaluated</w:t>
      </w:r>
      <w:proofErr w:type="gramEnd"/>
      <w:r w:rsidRPr="006D0604">
        <w:rPr>
          <w:rFonts w:ascii="Times New Roman" w:eastAsia="Times New Roman" w:hAnsi="Times New Roman" w:cs="Times New Roman"/>
          <w:snapToGrid w:val="0"/>
          <w:sz w:val="24"/>
          <w:szCs w:val="24"/>
          <w:lang w:val="en-US" w:eastAsia="de-DE" w:bidi="en-US"/>
        </w:rPr>
        <w:t xml:space="preserve"> using the Agilent 2100 </w:t>
      </w:r>
      <w:proofErr w:type="spellStart"/>
      <w:r w:rsidRPr="006D0604">
        <w:rPr>
          <w:rFonts w:ascii="Times New Roman" w:eastAsia="Times New Roman" w:hAnsi="Times New Roman" w:cs="Times New Roman"/>
          <w:snapToGrid w:val="0"/>
          <w:sz w:val="24"/>
          <w:szCs w:val="24"/>
          <w:lang w:val="en-US" w:eastAsia="de-DE" w:bidi="en-US"/>
        </w:rPr>
        <w:t>Bioanalyzer</w:t>
      </w:r>
      <w:proofErr w:type="spellEnd"/>
      <w:r w:rsidRPr="006D0604">
        <w:rPr>
          <w:rFonts w:ascii="Times New Roman" w:eastAsia="Times New Roman" w:hAnsi="Times New Roman" w:cs="Times New Roman"/>
          <w:snapToGrid w:val="0"/>
          <w:sz w:val="24"/>
          <w:szCs w:val="24"/>
          <w:lang w:val="en-US" w:eastAsia="de-DE" w:bidi="en-US"/>
        </w:rPr>
        <w:t xml:space="preserve"> for PacBio sequencing, and the Agilent 4150 </w:t>
      </w:r>
      <w:proofErr w:type="spellStart"/>
      <w:r w:rsidRPr="006D0604">
        <w:rPr>
          <w:rFonts w:ascii="Times New Roman" w:eastAsia="Times New Roman" w:hAnsi="Times New Roman" w:cs="Times New Roman"/>
          <w:snapToGrid w:val="0"/>
          <w:sz w:val="24"/>
          <w:szCs w:val="24"/>
          <w:lang w:val="en-US" w:eastAsia="de-DE" w:bidi="en-US"/>
        </w:rPr>
        <w:t>TapeStation</w:t>
      </w:r>
      <w:proofErr w:type="spellEnd"/>
      <w:r w:rsidRPr="006D0604">
        <w:rPr>
          <w:rFonts w:ascii="Times New Roman" w:eastAsia="Times New Roman" w:hAnsi="Times New Roman" w:cs="Times New Roman"/>
          <w:snapToGrid w:val="0"/>
          <w:sz w:val="24"/>
          <w:szCs w:val="24"/>
          <w:lang w:val="en-US" w:eastAsia="de-DE" w:bidi="en-US"/>
        </w:rPr>
        <w:t xml:space="preserve"> System for </w:t>
      </w:r>
      <w:proofErr w:type="spellStart"/>
      <w:r w:rsidRPr="006D0604">
        <w:rPr>
          <w:rFonts w:ascii="Times New Roman" w:eastAsia="Times New Roman" w:hAnsi="Times New Roman" w:cs="Times New Roman"/>
          <w:snapToGrid w:val="0"/>
          <w:sz w:val="24"/>
          <w:szCs w:val="24"/>
          <w:lang w:val="en-US" w:eastAsia="de-DE" w:bidi="en-US"/>
        </w:rPr>
        <w:t>MinION</w:t>
      </w:r>
      <w:proofErr w:type="spellEnd"/>
      <w:r w:rsidRPr="006D0604">
        <w:rPr>
          <w:rFonts w:ascii="Times New Roman" w:eastAsia="Times New Roman" w:hAnsi="Times New Roman" w:cs="Times New Roman"/>
          <w:snapToGrid w:val="0"/>
          <w:sz w:val="24"/>
          <w:szCs w:val="24"/>
          <w:lang w:val="en-US" w:eastAsia="de-DE" w:bidi="en-US"/>
        </w:rPr>
        <w:t xml:space="preserve"> sequencing. Samples with RIN scores of 9.6 or higher </w:t>
      </w:r>
      <w:proofErr w:type="gramStart"/>
      <w:r w:rsidRPr="006D0604">
        <w:rPr>
          <w:rFonts w:ascii="Times New Roman" w:eastAsia="Times New Roman" w:hAnsi="Times New Roman" w:cs="Times New Roman"/>
          <w:snapToGrid w:val="0"/>
          <w:sz w:val="24"/>
          <w:szCs w:val="24"/>
          <w:lang w:val="en-US" w:eastAsia="de-DE" w:bidi="en-US"/>
        </w:rPr>
        <w:t>were selected</w:t>
      </w:r>
      <w:proofErr w:type="gramEnd"/>
      <w:r w:rsidRPr="006D0604">
        <w:rPr>
          <w:rFonts w:ascii="Times New Roman" w:eastAsia="Times New Roman" w:hAnsi="Times New Roman" w:cs="Times New Roman"/>
          <w:snapToGrid w:val="0"/>
          <w:sz w:val="24"/>
          <w:szCs w:val="24"/>
          <w:lang w:val="en-US" w:eastAsia="de-DE" w:bidi="en-US"/>
        </w:rPr>
        <w:t xml:space="preserve"> for cDNA synthesis.</w:t>
      </w:r>
    </w:p>
    <w:p w14:paraId="39B0A11A" w14:textId="77777777" w:rsidR="00D44670" w:rsidRPr="006D0604" w:rsidRDefault="00D44670" w:rsidP="0031603D">
      <w:pPr>
        <w:pStyle w:val="MDPI31text"/>
        <w:spacing w:after="120" w:line="240" w:lineRule="auto"/>
        <w:ind w:left="0" w:firstLine="0"/>
        <w:rPr>
          <w:rFonts w:ascii="Times New Roman" w:eastAsia="Arial" w:hAnsi="Times New Roman"/>
          <w:b/>
          <w:snapToGrid/>
          <w:color w:val="auto"/>
          <w:sz w:val="24"/>
          <w:szCs w:val="24"/>
          <w:lang w:eastAsia="hu-HU" w:bidi="ar-SA"/>
        </w:rPr>
      </w:pPr>
      <w:r w:rsidRPr="006D0604">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6D0604" w:rsidRDefault="00D44670" w:rsidP="0031603D">
      <w:pPr>
        <w:pStyle w:val="MDPI31text"/>
        <w:spacing w:after="120" w:line="240" w:lineRule="auto"/>
        <w:ind w:left="0" w:firstLine="0"/>
        <w:rPr>
          <w:rFonts w:ascii="Times New Roman" w:eastAsia="Arial" w:hAnsi="Times New Roman"/>
          <w:snapToGrid/>
          <w:color w:val="auto"/>
          <w:sz w:val="24"/>
          <w:szCs w:val="24"/>
          <w:lang w:eastAsia="hu-HU" w:bidi="ar-SA"/>
        </w:rPr>
      </w:pPr>
      <w:r w:rsidRPr="006D0604">
        <w:rPr>
          <w:rFonts w:ascii="Times New Roman" w:eastAsia="Arial" w:hAnsi="Times New Roman"/>
          <w:snapToGrid/>
          <w:color w:val="auto"/>
          <w:sz w:val="24"/>
          <w:szCs w:val="24"/>
          <w:lang w:eastAsia="hu-HU" w:bidi="ar-SA"/>
        </w:rPr>
        <w:lastRenderedPageBreak/>
        <w:t>The Cap analysis of gene expression sequencing (CAGE-</w:t>
      </w:r>
      <w:proofErr w:type="spellStart"/>
      <w:r w:rsidRPr="006D0604">
        <w:rPr>
          <w:rFonts w:ascii="Times New Roman" w:eastAsia="Arial" w:hAnsi="Times New Roman"/>
          <w:snapToGrid/>
          <w:color w:val="auto"/>
          <w:sz w:val="24"/>
          <w:szCs w:val="24"/>
          <w:lang w:eastAsia="hu-HU" w:bidi="ar-SA"/>
        </w:rPr>
        <w:t>Seq</w:t>
      </w:r>
      <w:proofErr w:type="spellEnd"/>
      <w:r w:rsidRPr="006D0604">
        <w:rPr>
          <w:rFonts w:ascii="Times New Roman" w:eastAsia="Arial" w:hAnsi="Times New Roman"/>
          <w:snapToGrid/>
          <w:color w:val="auto"/>
          <w:sz w:val="24"/>
          <w:szCs w:val="24"/>
          <w:lang w:eastAsia="hu-HU" w:bidi="ar-SA"/>
        </w:rPr>
        <w:t>) protocol has been previously described</w:t>
      </w:r>
      <w:r w:rsidR="00CF7861" w:rsidRPr="006D0604">
        <w:rPr>
          <w:rFonts w:ascii="Times New Roman" w:eastAsia="Arial" w:hAnsi="Times New Roman"/>
          <w:snapToGrid/>
          <w:color w:val="auto"/>
          <w:sz w:val="24"/>
          <w:szCs w:val="24"/>
          <w:lang w:eastAsia="hu-HU" w:bidi="ar-SA"/>
        </w:rPr>
        <w:t xml:space="preserve"> </w:t>
      </w:r>
      <w:r w:rsidRPr="006D0604">
        <w:rPr>
          <w:rFonts w:ascii="Times New Roman" w:eastAsia="Arial" w:hAnsi="Times New Roman"/>
          <w:snapToGrid/>
          <w:color w:val="auto"/>
          <w:sz w:val="24"/>
          <w:szCs w:val="24"/>
          <w:lang w:eastAsia="hu-HU" w:bidi="ar-SA"/>
        </w:rPr>
        <w:fldChar w:fldCharType="begin"/>
      </w:r>
      <w:r w:rsidR="006F598A" w:rsidRPr="006D0604">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6D0604">
        <w:rPr>
          <w:rFonts w:ascii="Times New Roman" w:eastAsia="Arial" w:hAnsi="Times New Roman"/>
          <w:snapToGrid/>
          <w:color w:val="auto"/>
          <w:sz w:val="24"/>
          <w:szCs w:val="24"/>
          <w:lang w:eastAsia="hu-HU" w:bidi="ar-SA"/>
        </w:rPr>
        <w:fldChar w:fldCharType="separate"/>
      </w:r>
      <w:r w:rsidR="006F598A" w:rsidRPr="006D0604">
        <w:rPr>
          <w:rFonts w:ascii="Times New Roman" w:hAnsi="Times New Roman"/>
          <w:sz w:val="24"/>
        </w:rPr>
        <w:t>[29]</w:t>
      </w:r>
      <w:r w:rsidRPr="006D0604">
        <w:rPr>
          <w:rFonts w:ascii="Times New Roman" w:eastAsia="Arial" w:hAnsi="Times New Roman"/>
          <w:snapToGrid/>
          <w:color w:val="auto"/>
          <w:sz w:val="24"/>
          <w:szCs w:val="24"/>
          <w:lang w:eastAsia="hu-HU" w:bidi="ar-SA"/>
        </w:rPr>
        <w:fldChar w:fldCharType="end"/>
      </w:r>
      <w:r w:rsidRPr="006D0604">
        <w:rPr>
          <w:rFonts w:ascii="Times New Roman" w:eastAsia="Arial" w:hAnsi="Times New Roman"/>
          <w:snapToGrid/>
          <w:color w:val="auto"/>
          <w:sz w:val="24"/>
          <w:szCs w:val="24"/>
          <w:lang w:eastAsia="hu-HU" w:bidi="ar-SA"/>
        </w:rPr>
        <w:t>. Briefly, using the CAGE™ Preparation Kit (DNAFORM, Japan), we performed CAGE-</w:t>
      </w:r>
      <w:proofErr w:type="spellStart"/>
      <w:r w:rsidRPr="006D0604">
        <w:rPr>
          <w:rFonts w:ascii="Times New Roman" w:eastAsia="Arial" w:hAnsi="Times New Roman"/>
          <w:snapToGrid/>
          <w:color w:val="auto"/>
          <w:sz w:val="24"/>
          <w:szCs w:val="24"/>
          <w:lang w:eastAsia="hu-HU" w:bidi="ar-SA"/>
        </w:rPr>
        <w:t>Seq</w:t>
      </w:r>
      <w:proofErr w:type="spellEnd"/>
      <w:r w:rsidRPr="006D0604">
        <w:rPr>
          <w:rFonts w:ascii="Times New Roman" w:eastAsia="Arial" w:hAnsi="Times New Roman"/>
          <w:snapToGrid/>
          <w:color w:val="auto"/>
          <w:sz w:val="24"/>
          <w:szCs w:val="24"/>
          <w:lang w:eastAsia="hu-HU" w:bidi="ar-SA"/>
        </w:rPr>
        <w:t xml:space="preserve"> on viral genomic regions employing three biological replicates. Initially, </w:t>
      </w:r>
      <w:proofErr w:type="gramStart"/>
      <w:r w:rsidRPr="006D0604">
        <w:rPr>
          <w:rFonts w:ascii="Times New Roman" w:eastAsia="Arial" w:hAnsi="Times New Roman"/>
          <w:snapToGrid/>
          <w:color w:val="auto"/>
          <w:sz w:val="24"/>
          <w:szCs w:val="24"/>
          <w:lang w:eastAsia="hu-HU" w:bidi="ar-SA"/>
        </w:rPr>
        <w:t>5</w:t>
      </w:r>
      <w:proofErr w:type="gramEnd"/>
      <w:r w:rsidRPr="006D0604">
        <w:rPr>
          <w:rFonts w:ascii="Times New Roman" w:eastAsia="Arial" w:hAnsi="Times New Roman"/>
          <w:snapToGrid/>
          <w:color w:val="auto"/>
          <w:sz w:val="24"/>
          <w:szCs w:val="24"/>
          <w:lang w:eastAsia="hu-HU" w:bidi="ar-SA"/>
        </w:rPr>
        <w:t xml:space="preserve"> µg of total RNA and the kit's RT primer were mixed and heated at 65 °C. </w:t>
      </w:r>
      <w:proofErr w:type="spellStart"/>
      <w:r w:rsidRPr="006D0604">
        <w:rPr>
          <w:rFonts w:ascii="Times New Roman" w:eastAsia="Arial" w:hAnsi="Times New Roman"/>
          <w:snapToGrid/>
          <w:color w:val="auto"/>
          <w:sz w:val="24"/>
          <w:szCs w:val="24"/>
          <w:lang w:eastAsia="hu-HU" w:bidi="ar-SA"/>
        </w:rPr>
        <w:t>SuperScript</w:t>
      </w:r>
      <w:proofErr w:type="spellEnd"/>
      <w:r w:rsidRPr="006D0604">
        <w:rPr>
          <w:rFonts w:ascii="Times New Roman" w:eastAsia="Arial" w:hAnsi="Times New Roman"/>
          <w:snapToGrid/>
          <w:color w:val="auto"/>
          <w:sz w:val="24"/>
          <w:szCs w:val="24"/>
          <w:lang w:eastAsia="hu-HU" w:bidi="ar-SA"/>
        </w:rPr>
        <w:t xml:space="preserve"> III Reverse Transcriptase (Invitrogen) and a </w:t>
      </w:r>
      <w:proofErr w:type="spellStart"/>
      <w:r w:rsidRPr="006D0604">
        <w:rPr>
          <w:rFonts w:ascii="Times New Roman" w:eastAsia="Arial" w:hAnsi="Times New Roman"/>
          <w:snapToGrid/>
          <w:color w:val="auto"/>
          <w:sz w:val="24"/>
          <w:szCs w:val="24"/>
          <w:lang w:eastAsia="hu-HU" w:bidi="ar-SA"/>
        </w:rPr>
        <w:t>trehalose</w:t>
      </w:r>
      <w:proofErr w:type="spellEnd"/>
      <w:r w:rsidRPr="006D0604">
        <w:rPr>
          <w:rFonts w:ascii="Times New Roman" w:eastAsia="Arial" w:hAnsi="Times New Roman"/>
          <w:snapToGrid/>
          <w:color w:val="auto"/>
          <w:sz w:val="24"/>
          <w:szCs w:val="24"/>
          <w:lang w:eastAsia="hu-HU" w:bidi="ar-SA"/>
        </w:rPr>
        <w:t xml:space="preserve">/sorbitol mixture (from the kit) </w:t>
      </w:r>
      <w:proofErr w:type="gramStart"/>
      <w:r w:rsidRPr="006D0604">
        <w:rPr>
          <w:rFonts w:ascii="Times New Roman" w:eastAsia="Arial" w:hAnsi="Times New Roman"/>
          <w:snapToGrid/>
          <w:color w:val="auto"/>
          <w:sz w:val="24"/>
          <w:szCs w:val="24"/>
          <w:lang w:eastAsia="hu-HU" w:bidi="ar-SA"/>
        </w:rPr>
        <w:t>were used</w:t>
      </w:r>
      <w:proofErr w:type="gramEnd"/>
      <w:r w:rsidRPr="006D0604">
        <w:rPr>
          <w:rFonts w:ascii="Times New Roman" w:eastAsia="Arial" w:hAnsi="Times New Roman"/>
          <w:snapToGrid/>
          <w:color w:val="auto"/>
          <w:sz w:val="24"/>
          <w:szCs w:val="24"/>
          <w:lang w:eastAsia="hu-HU" w:bidi="ar-SA"/>
        </w:rPr>
        <w:t xml:space="preserve"> for first-strand cDNA synthesis, followed by oxidation of the Cap's diol groups and </w:t>
      </w:r>
      <w:proofErr w:type="spellStart"/>
      <w:r w:rsidRPr="006D0604">
        <w:rPr>
          <w:rFonts w:ascii="Times New Roman" w:eastAsia="Arial" w:hAnsi="Times New Roman"/>
          <w:snapToGrid/>
          <w:color w:val="auto"/>
          <w:sz w:val="24"/>
          <w:szCs w:val="24"/>
          <w:lang w:eastAsia="hu-HU" w:bidi="ar-SA"/>
        </w:rPr>
        <w:t>biotinylation</w:t>
      </w:r>
      <w:proofErr w:type="spellEnd"/>
      <w:r w:rsidRPr="006D0604">
        <w:rPr>
          <w:rFonts w:ascii="Times New Roman" w:eastAsia="Arial" w:hAnsi="Times New Roman"/>
          <w:snapToGrid/>
          <w:color w:val="auto"/>
          <w:sz w:val="24"/>
          <w:szCs w:val="24"/>
          <w:lang w:eastAsia="hu-HU" w:bidi="ar-SA"/>
        </w:rPr>
        <w:t xml:space="preserve">. RNase I (from the kit) digested single-strand RNA. Biotinylated samples were then bound to Streptavidin beads, washed, and </w:t>
      </w:r>
      <w:proofErr w:type="spellStart"/>
      <w:r w:rsidRPr="006D0604">
        <w:rPr>
          <w:rFonts w:ascii="Times New Roman" w:eastAsia="Arial" w:hAnsi="Times New Roman"/>
          <w:snapToGrid/>
          <w:color w:val="auto"/>
          <w:sz w:val="24"/>
          <w:szCs w:val="24"/>
          <w:lang w:eastAsia="hu-HU" w:bidi="ar-SA"/>
        </w:rPr>
        <w:t>cDNAs</w:t>
      </w:r>
      <w:proofErr w:type="spellEnd"/>
      <w:r w:rsidRPr="006D0604">
        <w:rPr>
          <w:rFonts w:ascii="Times New Roman" w:eastAsia="Arial" w:hAnsi="Times New Roman"/>
          <w:snapToGrid/>
          <w:color w:val="auto"/>
          <w:sz w:val="24"/>
          <w:szCs w:val="24"/>
          <w:lang w:eastAsia="hu-HU" w:bidi="ar-SA"/>
        </w:rPr>
        <w:t xml:space="preserve"> </w:t>
      </w:r>
      <w:proofErr w:type="gramStart"/>
      <w:r w:rsidRPr="006D0604">
        <w:rPr>
          <w:rFonts w:ascii="Times New Roman" w:eastAsia="Arial" w:hAnsi="Times New Roman"/>
          <w:snapToGrid/>
          <w:color w:val="auto"/>
          <w:sz w:val="24"/>
          <w:szCs w:val="24"/>
          <w:lang w:eastAsia="hu-HU" w:bidi="ar-SA"/>
        </w:rPr>
        <w:t>were released and purified</w:t>
      </w:r>
      <w:proofErr w:type="gramEnd"/>
      <w:r w:rsidRPr="006D0604">
        <w:rPr>
          <w:rFonts w:ascii="Times New Roman" w:eastAsia="Arial" w:hAnsi="Times New Roman"/>
          <w:snapToGrid/>
          <w:color w:val="auto"/>
          <w:sz w:val="24"/>
          <w:szCs w:val="24"/>
          <w:lang w:eastAsia="hu-HU" w:bidi="ar-SA"/>
        </w:rPr>
        <w:t xml:space="preserve">. RNase mixture treated the samples to digest any residual RNA. Streptavidin beads, coated with </w:t>
      </w:r>
      <w:proofErr w:type="spellStart"/>
      <w:r w:rsidRPr="006D0604">
        <w:rPr>
          <w:rFonts w:ascii="Times New Roman" w:eastAsia="Arial" w:hAnsi="Times New Roman"/>
          <w:snapToGrid/>
          <w:color w:val="auto"/>
          <w:sz w:val="24"/>
          <w:szCs w:val="24"/>
          <w:lang w:eastAsia="hu-HU" w:bidi="ar-SA"/>
        </w:rPr>
        <w:t>tRNA</w:t>
      </w:r>
      <w:proofErr w:type="spellEnd"/>
      <w:r w:rsidRPr="006D0604">
        <w:rPr>
          <w:rFonts w:ascii="Times New Roman" w:eastAsia="Arial" w:hAnsi="Times New Roman"/>
          <w:snapToGrid/>
          <w:color w:val="auto"/>
          <w:sz w:val="24"/>
          <w:szCs w:val="24"/>
          <w:lang w:eastAsia="hu-HU" w:bidi="ar-SA"/>
        </w:rPr>
        <w:t xml:space="preserve">, were prepared for linker ligation. After reducing the sample volumes using the </w:t>
      </w:r>
      <w:proofErr w:type="spellStart"/>
      <w:r w:rsidRPr="006D0604">
        <w:rPr>
          <w:rFonts w:ascii="Times New Roman" w:eastAsia="Arial" w:hAnsi="Times New Roman"/>
          <w:snapToGrid/>
          <w:color w:val="auto"/>
          <w:sz w:val="24"/>
          <w:szCs w:val="24"/>
          <w:lang w:eastAsia="hu-HU" w:bidi="ar-SA"/>
        </w:rPr>
        <w:t>miVac</w:t>
      </w:r>
      <w:proofErr w:type="spellEnd"/>
      <w:r w:rsidRPr="006D0604">
        <w:rPr>
          <w:rFonts w:ascii="Times New Roman" w:eastAsia="Arial" w:hAnsi="Times New Roman"/>
          <w:snapToGrid/>
          <w:color w:val="auto"/>
          <w:sz w:val="24"/>
          <w:szCs w:val="24"/>
          <w:lang w:eastAsia="hu-HU" w:bidi="ar-SA"/>
        </w:rPr>
        <w:t xml:space="preserve"> DUO Centrifugal Concentrator (</w:t>
      </w:r>
      <w:proofErr w:type="spellStart"/>
      <w:r w:rsidRPr="006D0604">
        <w:rPr>
          <w:rFonts w:ascii="Times New Roman" w:eastAsia="Arial" w:hAnsi="Times New Roman"/>
          <w:snapToGrid/>
          <w:color w:val="auto"/>
          <w:sz w:val="24"/>
          <w:szCs w:val="24"/>
          <w:lang w:eastAsia="hu-HU" w:bidi="ar-SA"/>
        </w:rPr>
        <w:t>Genevac</w:t>
      </w:r>
      <w:proofErr w:type="spellEnd"/>
      <w:r w:rsidRPr="006D0604">
        <w:rPr>
          <w:rFonts w:ascii="Times New Roman" w:eastAsia="Arial" w:hAnsi="Times New Roman"/>
          <w:snapToGrid/>
          <w:color w:val="auto"/>
          <w:sz w:val="24"/>
          <w:szCs w:val="24"/>
          <w:lang w:eastAsia="hu-HU" w:bidi="ar-SA"/>
        </w:rPr>
        <w:t xml:space="preserve">), 5′ and 3′ linkers </w:t>
      </w:r>
      <w:proofErr w:type="gramStart"/>
      <w:r w:rsidRPr="006D0604">
        <w:rPr>
          <w:rFonts w:ascii="Times New Roman" w:eastAsia="Arial" w:hAnsi="Times New Roman"/>
          <w:snapToGrid/>
          <w:color w:val="auto"/>
          <w:sz w:val="24"/>
          <w:szCs w:val="24"/>
          <w:lang w:eastAsia="hu-HU" w:bidi="ar-SA"/>
        </w:rPr>
        <w:t>were ligated</w:t>
      </w:r>
      <w:proofErr w:type="gramEnd"/>
      <w:r w:rsidRPr="006D0604">
        <w:rPr>
          <w:rFonts w:ascii="Times New Roman" w:eastAsia="Arial" w:hAnsi="Times New Roman"/>
          <w:snapToGrid/>
          <w:color w:val="auto"/>
          <w:sz w:val="24"/>
          <w:szCs w:val="24"/>
          <w:lang w:eastAsia="hu-HU" w:bidi="ar-SA"/>
        </w:rPr>
        <w:t xml:space="preserve">, followed by Shrimp Alkaline Phosphatase (SAP) and USER enzyme treatments. The second cDNA strand </w:t>
      </w:r>
      <w:proofErr w:type="gramStart"/>
      <w:r w:rsidRPr="006D0604">
        <w:rPr>
          <w:rFonts w:ascii="Times New Roman" w:eastAsia="Arial" w:hAnsi="Times New Roman"/>
          <w:snapToGrid/>
          <w:color w:val="auto"/>
          <w:sz w:val="24"/>
          <w:szCs w:val="24"/>
          <w:lang w:eastAsia="hu-HU" w:bidi="ar-SA"/>
        </w:rPr>
        <w:t>was synthesized</w:t>
      </w:r>
      <w:proofErr w:type="gramEnd"/>
      <w:r w:rsidRPr="006D0604">
        <w:rPr>
          <w:rFonts w:ascii="Times New Roman" w:eastAsia="Arial" w:hAnsi="Times New Roman"/>
          <w:snapToGrid/>
          <w:color w:val="auto"/>
          <w:sz w:val="24"/>
          <w:szCs w:val="24"/>
          <w:lang w:eastAsia="hu-HU" w:bidi="ar-SA"/>
        </w:rPr>
        <w:t xml:space="preserve">, treated with Exonuclease I, and samples were dried and </w:t>
      </w:r>
      <w:proofErr w:type="spellStart"/>
      <w:r w:rsidRPr="006D0604">
        <w:rPr>
          <w:rFonts w:ascii="Times New Roman" w:eastAsia="Arial" w:hAnsi="Times New Roman"/>
          <w:snapToGrid/>
          <w:color w:val="auto"/>
          <w:sz w:val="24"/>
          <w:szCs w:val="24"/>
          <w:lang w:eastAsia="hu-HU" w:bidi="ar-SA"/>
        </w:rPr>
        <w:t>resuspended</w:t>
      </w:r>
      <w:proofErr w:type="spellEnd"/>
      <w:r w:rsidRPr="006D0604">
        <w:rPr>
          <w:rFonts w:ascii="Times New Roman" w:eastAsia="Arial" w:hAnsi="Times New Roman"/>
          <w:snapToGrid/>
          <w:color w:val="auto"/>
          <w:sz w:val="24"/>
          <w:szCs w:val="24"/>
          <w:lang w:eastAsia="hu-HU" w:bidi="ar-SA"/>
        </w:rPr>
        <w:t xml:space="preserve"> in nuclease-free water. Single-stranded cDNA concentrations </w:t>
      </w:r>
      <w:proofErr w:type="gramStart"/>
      <w:r w:rsidRPr="006D0604">
        <w:rPr>
          <w:rFonts w:ascii="Times New Roman" w:eastAsia="Arial" w:hAnsi="Times New Roman"/>
          <w:snapToGrid/>
          <w:color w:val="auto"/>
          <w:sz w:val="24"/>
          <w:szCs w:val="24"/>
          <w:lang w:eastAsia="hu-HU" w:bidi="ar-SA"/>
        </w:rPr>
        <w:t>were measured</w:t>
      </w:r>
      <w:proofErr w:type="gramEnd"/>
      <w:r w:rsidRPr="006D0604">
        <w:rPr>
          <w:rFonts w:ascii="Times New Roman" w:eastAsia="Arial" w:hAnsi="Times New Roman"/>
          <w:snapToGrid/>
          <w:color w:val="auto"/>
          <w:sz w:val="24"/>
          <w:szCs w:val="24"/>
          <w:lang w:eastAsia="hu-HU" w:bidi="ar-SA"/>
        </w:rPr>
        <w:t xml:space="preserve"> using Qubit 2.0 and the Qubit </w:t>
      </w:r>
      <w:proofErr w:type="spellStart"/>
      <w:r w:rsidRPr="006D0604">
        <w:rPr>
          <w:rFonts w:ascii="Times New Roman" w:eastAsia="Arial" w:hAnsi="Times New Roman"/>
          <w:snapToGrid/>
          <w:color w:val="auto"/>
          <w:sz w:val="24"/>
          <w:szCs w:val="24"/>
          <w:lang w:eastAsia="hu-HU" w:bidi="ar-SA"/>
        </w:rPr>
        <w:t>ssDNA</w:t>
      </w:r>
      <w:proofErr w:type="spellEnd"/>
      <w:r w:rsidRPr="006D0604">
        <w:rPr>
          <w:rFonts w:ascii="Times New Roman" w:eastAsia="Arial" w:hAnsi="Times New Roman"/>
          <w:snapToGrid/>
          <w:color w:val="auto"/>
          <w:sz w:val="24"/>
          <w:szCs w:val="24"/>
          <w:lang w:eastAsia="hu-HU" w:bidi="ar-SA"/>
        </w:rPr>
        <w:t xml:space="preserve"> HS Assay Kit. Purification steps employed </w:t>
      </w:r>
      <w:proofErr w:type="spellStart"/>
      <w:r w:rsidRPr="006D0604">
        <w:rPr>
          <w:rFonts w:ascii="Times New Roman" w:eastAsia="Arial" w:hAnsi="Times New Roman"/>
          <w:snapToGrid/>
          <w:color w:val="auto"/>
          <w:sz w:val="24"/>
          <w:szCs w:val="24"/>
          <w:lang w:eastAsia="hu-HU" w:bidi="ar-SA"/>
        </w:rPr>
        <w:t>RNAClean</w:t>
      </w:r>
      <w:proofErr w:type="spellEnd"/>
      <w:r w:rsidRPr="006D0604">
        <w:rPr>
          <w:rFonts w:ascii="Times New Roman" w:eastAsia="Arial" w:hAnsi="Times New Roman"/>
          <w:snapToGrid/>
          <w:color w:val="auto"/>
          <w:sz w:val="24"/>
          <w:szCs w:val="24"/>
          <w:lang w:eastAsia="hu-HU" w:bidi="ar-SA"/>
        </w:rPr>
        <w:t xml:space="preserve"> XP and </w:t>
      </w:r>
      <w:proofErr w:type="spellStart"/>
      <w:r w:rsidRPr="006D0604">
        <w:rPr>
          <w:rFonts w:ascii="Times New Roman" w:eastAsia="Arial" w:hAnsi="Times New Roman"/>
          <w:snapToGrid/>
          <w:color w:val="auto"/>
          <w:sz w:val="24"/>
          <w:szCs w:val="24"/>
          <w:lang w:eastAsia="hu-HU" w:bidi="ar-SA"/>
        </w:rPr>
        <w:t>AmpureXP</w:t>
      </w:r>
      <w:proofErr w:type="spellEnd"/>
      <w:r w:rsidRPr="006D0604">
        <w:rPr>
          <w:rFonts w:ascii="Times New Roman" w:eastAsia="Arial" w:hAnsi="Times New Roman"/>
          <w:snapToGrid/>
          <w:color w:val="auto"/>
          <w:sz w:val="24"/>
          <w:szCs w:val="24"/>
          <w:lang w:eastAsia="hu-HU" w:bidi="ar-SA"/>
        </w:rPr>
        <w:t xml:space="preserve"> Beads at various stages. Pooled libraries with different barcodes </w:t>
      </w:r>
      <w:proofErr w:type="gramStart"/>
      <w:r w:rsidRPr="006D0604">
        <w:rPr>
          <w:rFonts w:ascii="Times New Roman" w:eastAsia="Arial" w:hAnsi="Times New Roman"/>
          <w:snapToGrid/>
          <w:color w:val="auto"/>
          <w:sz w:val="24"/>
          <w:szCs w:val="24"/>
          <w:lang w:eastAsia="hu-HU" w:bidi="ar-SA"/>
        </w:rPr>
        <w:t>were sequenced</w:t>
      </w:r>
      <w:proofErr w:type="gramEnd"/>
      <w:r w:rsidRPr="006D0604">
        <w:rPr>
          <w:rFonts w:ascii="Times New Roman" w:eastAsia="Arial" w:hAnsi="Times New Roman"/>
          <w:snapToGrid/>
          <w:color w:val="auto"/>
          <w:sz w:val="24"/>
          <w:szCs w:val="24"/>
          <w:lang w:eastAsia="hu-HU" w:bidi="ar-SA"/>
        </w:rPr>
        <w:t xml:space="preserve"> on a </w:t>
      </w:r>
      <w:proofErr w:type="spellStart"/>
      <w:r w:rsidRPr="006D0604">
        <w:rPr>
          <w:rFonts w:ascii="Times New Roman" w:eastAsia="Arial" w:hAnsi="Times New Roman"/>
          <w:snapToGrid/>
          <w:color w:val="auto"/>
          <w:sz w:val="24"/>
          <w:szCs w:val="24"/>
          <w:lang w:eastAsia="hu-HU" w:bidi="ar-SA"/>
        </w:rPr>
        <w:t>MiSeq</w:t>
      </w:r>
      <w:proofErr w:type="spellEnd"/>
      <w:r w:rsidRPr="006D0604">
        <w:rPr>
          <w:rFonts w:ascii="Times New Roman" w:eastAsia="Arial" w:hAnsi="Times New Roman"/>
          <w:snapToGrid/>
          <w:color w:val="auto"/>
          <w:sz w:val="24"/>
          <w:szCs w:val="24"/>
          <w:lang w:eastAsia="hu-HU" w:bidi="ar-SA"/>
        </w:rPr>
        <w:t xml:space="preserve"> instrument using v3 (150 cycles) and v2 (300 cycles) chemistries (Illumina). The final concentration and quality of the libraries were assessed using Qubit 4.0 with a </w:t>
      </w:r>
      <w:proofErr w:type="gramStart"/>
      <w:r w:rsidRPr="006D0604">
        <w:rPr>
          <w:rFonts w:ascii="Times New Roman" w:eastAsia="Arial" w:hAnsi="Times New Roman"/>
          <w:snapToGrid/>
          <w:color w:val="auto"/>
          <w:sz w:val="24"/>
          <w:szCs w:val="24"/>
          <w:lang w:eastAsia="hu-HU" w:bidi="ar-SA"/>
        </w:rPr>
        <w:t>1X</w:t>
      </w:r>
      <w:proofErr w:type="gramEnd"/>
      <w:r w:rsidRPr="006D0604">
        <w:rPr>
          <w:rFonts w:ascii="Times New Roman" w:eastAsia="Arial" w:hAnsi="Times New Roman"/>
          <w:snapToGrid/>
          <w:color w:val="auto"/>
          <w:sz w:val="24"/>
          <w:szCs w:val="24"/>
          <w:lang w:eastAsia="hu-HU" w:bidi="ar-SA"/>
        </w:rPr>
        <w:t xml:space="preserve"> dsDNA High Sensitivity (HS) Assay and </w:t>
      </w:r>
      <w:proofErr w:type="spellStart"/>
      <w:r w:rsidRPr="006D0604">
        <w:rPr>
          <w:rFonts w:ascii="Times New Roman" w:eastAsia="Arial" w:hAnsi="Times New Roman"/>
          <w:snapToGrid/>
          <w:color w:val="auto"/>
          <w:sz w:val="24"/>
          <w:szCs w:val="24"/>
          <w:lang w:eastAsia="hu-HU" w:bidi="ar-SA"/>
        </w:rPr>
        <w:t>TapeStation</w:t>
      </w:r>
      <w:proofErr w:type="spellEnd"/>
      <w:r w:rsidRPr="006D0604">
        <w:rPr>
          <w:rFonts w:ascii="Times New Roman" w:eastAsia="Arial" w:hAnsi="Times New Roman"/>
          <w:snapToGrid/>
          <w:color w:val="auto"/>
          <w:sz w:val="24"/>
          <w:szCs w:val="24"/>
          <w:lang w:eastAsia="hu-HU" w:bidi="ar-SA"/>
        </w:rPr>
        <w:t>, respectively.</w:t>
      </w:r>
    </w:p>
    <w:p w14:paraId="3CFBBABD" w14:textId="77777777" w:rsidR="00D44670" w:rsidRPr="006D0604" w:rsidRDefault="00D44670"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 xml:space="preserve">Library Construction and cDNA Sequencing Using ONT </w:t>
      </w:r>
      <w:proofErr w:type="spellStart"/>
      <w:r w:rsidRPr="006D0604">
        <w:rPr>
          <w:rFonts w:ascii="Times New Roman" w:hAnsi="Times New Roman"/>
          <w:b/>
          <w:color w:val="auto"/>
          <w:sz w:val="24"/>
          <w:szCs w:val="24"/>
        </w:rPr>
        <w:t>MinION</w:t>
      </w:r>
      <w:proofErr w:type="spellEnd"/>
    </w:p>
    <w:p w14:paraId="2037A7CC" w14:textId="2C7FC35A" w:rsidR="00D44670" w:rsidRPr="006D0604" w:rsidRDefault="00D44670" w:rsidP="0031603D">
      <w:pPr>
        <w:pStyle w:val="MDPI31text"/>
        <w:spacing w:after="120" w:line="240" w:lineRule="auto"/>
        <w:ind w:left="0" w:firstLine="0"/>
        <w:rPr>
          <w:rFonts w:ascii="Times New Roman" w:hAnsi="Times New Roman"/>
          <w:color w:val="auto"/>
          <w:sz w:val="24"/>
          <w:szCs w:val="24"/>
        </w:rPr>
      </w:pPr>
      <w:r w:rsidRPr="006D0604">
        <w:rPr>
          <w:rFonts w:ascii="Times New Roman" w:hAnsi="Times New Roman"/>
          <w:color w:val="auto"/>
          <w:sz w:val="24"/>
          <w:szCs w:val="24"/>
        </w:rPr>
        <w:t xml:space="preserve">Libraries for direct cDNA sequencing on the ONT </w:t>
      </w:r>
      <w:proofErr w:type="spellStart"/>
      <w:r w:rsidRPr="006D0604">
        <w:rPr>
          <w:rFonts w:ascii="Times New Roman" w:hAnsi="Times New Roman"/>
          <w:color w:val="auto"/>
          <w:sz w:val="24"/>
          <w:szCs w:val="24"/>
        </w:rPr>
        <w:t>MinION</w:t>
      </w:r>
      <w:proofErr w:type="spellEnd"/>
      <w:r w:rsidRPr="006D0604">
        <w:rPr>
          <w:rFonts w:ascii="Times New Roman" w:hAnsi="Times New Roman"/>
          <w:color w:val="auto"/>
          <w:sz w:val="24"/>
          <w:szCs w:val="24"/>
        </w:rPr>
        <w:t xml:space="preserve"> device were constructed using </w:t>
      </w:r>
      <w:proofErr w:type="gramStart"/>
      <w:r w:rsidRPr="006D0604">
        <w:rPr>
          <w:rFonts w:ascii="Times New Roman" w:hAnsi="Times New Roman"/>
          <w:color w:val="auto"/>
          <w:sz w:val="24"/>
          <w:szCs w:val="24"/>
        </w:rPr>
        <w:t>poly(</w:t>
      </w:r>
      <w:proofErr w:type="gramEnd"/>
      <w:r w:rsidRPr="006D0604">
        <w:rPr>
          <w:rFonts w:ascii="Times New Roman" w:hAnsi="Times New Roman"/>
          <w:color w:val="auto"/>
          <w:sz w:val="24"/>
          <w:szCs w:val="24"/>
        </w:rPr>
        <w:t>A)</w:t>
      </w:r>
      <w:r w:rsidRPr="006D0604">
        <w:rPr>
          <w:rFonts w:ascii="Times New Roman" w:hAnsi="Times New Roman"/>
          <w:color w:val="auto"/>
          <w:sz w:val="24"/>
          <w:szCs w:val="24"/>
          <w:vertAlign w:val="superscript"/>
        </w:rPr>
        <w:t>+</w:t>
      </w:r>
      <w:r w:rsidRPr="006D0604">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w:t>
      </w:r>
      <w:proofErr w:type="spellStart"/>
      <w:r w:rsidRPr="006D0604">
        <w:rPr>
          <w:rFonts w:ascii="Times New Roman" w:hAnsi="Times New Roman"/>
          <w:color w:val="auto"/>
          <w:sz w:val="24"/>
          <w:szCs w:val="24"/>
        </w:rPr>
        <w:t>mM</w:t>
      </w:r>
      <w:proofErr w:type="spellEnd"/>
      <w:r w:rsidRPr="006D0604">
        <w:rPr>
          <w:rFonts w:ascii="Times New Roman" w:hAnsi="Times New Roman"/>
          <w:color w:val="auto"/>
          <w:sz w:val="24"/>
          <w:szCs w:val="24"/>
        </w:rPr>
        <w:t xml:space="preserve"> </w:t>
      </w:r>
      <w:proofErr w:type="spellStart"/>
      <w:r w:rsidRPr="006D0604">
        <w:rPr>
          <w:rFonts w:ascii="Times New Roman" w:hAnsi="Times New Roman"/>
          <w:color w:val="auto"/>
          <w:sz w:val="24"/>
          <w:szCs w:val="24"/>
        </w:rPr>
        <w:t>dNTPs</w:t>
      </w:r>
      <w:proofErr w:type="spellEnd"/>
      <w:r w:rsidRPr="006D0604">
        <w:rPr>
          <w:rFonts w:ascii="Times New Roman" w:hAnsi="Times New Roman"/>
          <w:color w:val="auto"/>
          <w:sz w:val="24"/>
          <w:szCs w:val="24"/>
        </w:rPr>
        <w:t xml:space="preserve">, and heated at 65°C for 5 minutes. This was followed by the addition of </w:t>
      </w:r>
      <w:proofErr w:type="gramStart"/>
      <w:r w:rsidRPr="006D0604">
        <w:rPr>
          <w:rFonts w:ascii="Times New Roman" w:hAnsi="Times New Roman"/>
          <w:color w:val="auto"/>
          <w:sz w:val="24"/>
          <w:szCs w:val="24"/>
        </w:rPr>
        <w:t>5x</w:t>
      </w:r>
      <w:proofErr w:type="gramEnd"/>
      <w:r w:rsidRPr="006D0604">
        <w:rPr>
          <w:rFonts w:ascii="Times New Roman" w:hAnsi="Times New Roman"/>
          <w:color w:val="auto"/>
          <w:sz w:val="24"/>
          <w:szCs w:val="24"/>
        </w:rPr>
        <w:t xml:space="preserve"> RT Buffer, </w:t>
      </w:r>
      <w:proofErr w:type="spellStart"/>
      <w:r w:rsidRPr="006D0604">
        <w:rPr>
          <w:rFonts w:ascii="Times New Roman" w:hAnsi="Times New Roman"/>
          <w:color w:val="auto"/>
          <w:sz w:val="24"/>
          <w:szCs w:val="24"/>
        </w:rPr>
        <w:t>RNaseOUT</w:t>
      </w:r>
      <w:proofErr w:type="spellEnd"/>
      <w:r w:rsidRPr="006D0604">
        <w:rPr>
          <w:rFonts w:ascii="Times New Roman" w:hAnsi="Times New Roman"/>
          <w:color w:val="auto"/>
          <w:sz w:val="24"/>
          <w:szCs w:val="24"/>
        </w:rPr>
        <w:t xml:space="preserve">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and Strand-Switching Primer (SSP; from the ONT Kit), and a subsequent 2-minute heating at 42°C. The first cDNA strand synthesis involved the Maxima H Minus Reverse Transcriptase enzyme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with the reaction occurring at 42°C for 90 minutes, and enzyme inactivation at 85°C for 5 minutes. RNA strands from RNA-cDNA hybrids </w:t>
      </w:r>
      <w:proofErr w:type="gramStart"/>
      <w:r w:rsidRPr="006D0604">
        <w:rPr>
          <w:rFonts w:ascii="Times New Roman" w:hAnsi="Times New Roman"/>
          <w:color w:val="auto"/>
          <w:sz w:val="24"/>
          <w:szCs w:val="24"/>
        </w:rPr>
        <w:t>were removed</w:t>
      </w:r>
      <w:proofErr w:type="gramEnd"/>
      <w:r w:rsidRPr="006D0604">
        <w:rPr>
          <w:rFonts w:ascii="Times New Roman" w:hAnsi="Times New Roman"/>
          <w:color w:val="auto"/>
          <w:sz w:val="24"/>
          <w:szCs w:val="24"/>
        </w:rPr>
        <w:t xml:space="preserve"> using the RNase Cocktail Enzyme Mix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at 37°C for 10 minutes. The second cDNA strand was synthesized using </w:t>
      </w:r>
      <w:proofErr w:type="spellStart"/>
      <w:r w:rsidRPr="006D0604">
        <w:rPr>
          <w:rFonts w:ascii="Times New Roman" w:hAnsi="Times New Roman"/>
          <w:color w:val="auto"/>
          <w:sz w:val="24"/>
          <w:szCs w:val="24"/>
        </w:rPr>
        <w:t>LongAmp</w:t>
      </w:r>
      <w:proofErr w:type="spellEnd"/>
      <w:r w:rsidRPr="006D0604">
        <w:rPr>
          <w:rFonts w:ascii="Times New Roman" w:hAnsi="Times New Roman"/>
          <w:color w:val="auto"/>
          <w:sz w:val="24"/>
          <w:szCs w:val="24"/>
        </w:rPr>
        <w:t xml:space="preserve"> </w:t>
      </w:r>
      <w:proofErr w:type="spellStart"/>
      <w:r w:rsidRPr="006D0604">
        <w:rPr>
          <w:rFonts w:ascii="Times New Roman" w:hAnsi="Times New Roman"/>
          <w:color w:val="auto"/>
          <w:sz w:val="24"/>
          <w:szCs w:val="24"/>
        </w:rPr>
        <w:t>Taq</w:t>
      </w:r>
      <w:proofErr w:type="spellEnd"/>
      <w:r w:rsidRPr="006D0604">
        <w:rPr>
          <w:rFonts w:ascii="Times New Roman" w:hAnsi="Times New Roman"/>
          <w:color w:val="auto"/>
          <w:sz w:val="24"/>
          <w:szCs w:val="24"/>
        </w:rPr>
        <w:t xml:space="preserve"> Master Mix [from New England </w:t>
      </w:r>
      <w:proofErr w:type="spellStart"/>
      <w:r w:rsidRPr="006D0604">
        <w:rPr>
          <w:rFonts w:ascii="Times New Roman" w:hAnsi="Times New Roman"/>
          <w:color w:val="auto"/>
          <w:sz w:val="24"/>
          <w:szCs w:val="24"/>
        </w:rPr>
        <w:t>Biolabs</w:t>
      </w:r>
      <w:proofErr w:type="spellEnd"/>
      <w:r w:rsidRPr="006D0604">
        <w:rPr>
          <w:rFonts w:ascii="Times New Roman" w:hAnsi="Times New Roman"/>
          <w:color w:val="auto"/>
          <w:sz w:val="24"/>
          <w:szCs w:val="24"/>
        </w:rPr>
        <w:t xml:space="preserve"> (NEB)] and PR2 Primer (PR2P), with PCR reaction specifics </w:t>
      </w:r>
      <w:r w:rsidR="00CE0A57" w:rsidRPr="006D0604">
        <w:rPr>
          <w:rFonts w:ascii="Times New Roman" w:hAnsi="Times New Roman"/>
          <w:color w:val="auto"/>
          <w:sz w:val="24"/>
          <w:szCs w:val="24"/>
        </w:rPr>
        <w:t xml:space="preserve">is described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DNA fragments </w:t>
      </w:r>
      <w:proofErr w:type="gramStart"/>
      <w:r w:rsidRPr="006D0604">
        <w:rPr>
          <w:rFonts w:ascii="Times New Roman" w:hAnsi="Times New Roman"/>
          <w:color w:val="auto"/>
          <w:sz w:val="24"/>
          <w:szCs w:val="24"/>
        </w:rPr>
        <w:t>were then processed</w:t>
      </w:r>
      <w:proofErr w:type="gramEnd"/>
      <w:r w:rsidRPr="006D0604">
        <w:rPr>
          <w:rFonts w:ascii="Times New Roman" w:hAnsi="Times New Roman"/>
          <w:color w:val="auto"/>
          <w:sz w:val="24"/>
          <w:szCs w:val="24"/>
        </w:rPr>
        <w:t xml:space="preserve"> for end-repair and </w:t>
      </w:r>
      <w:proofErr w:type="spellStart"/>
      <w:r w:rsidRPr="006D0604">
        <w:rPr>
          <w:rFonts w:ascii="Times New Roman" w:hAnsi="Times New Roman"/>
          <w:color w:val="auto"/>
          <w:sz w:val="24"/>
          <w:szCs w:val="24"/>
        </w:rPr>
        <w:t>dA</w:t>
      </w:r>
      <w:proofErr w:type="spellEnd"/>
      <w:r w:rsidRPr="006D0604">
        <w:rPr>
          <w:rFonts w:ascii="Times New Roman" w:hAnsi="Times New Roman"/>
          <w:color w:val="auto"/>
          <w:sz w:val="24"/>
          <w:szCs w:val="24"/>
        </w:rPr>
        <w:t xml:space="preserve">-tailing using the </w:t>
      </w:r>
      <w:proofErr w:type="spellStart"/>
      <w:r w:rsidRPr="006D0604">
        <w:rPr>
          <w:rFonts w:ascii="Times New Roman" w:hAnsi="Times New Roman"/>
          <w:color w:val="auto"/>
          <w:sz w:val="24"/>
          <w:szCs w:val="24"/>
        </w:rPr>
        <w:t>NEBNext</w:t>
      </w:r>
      <w:proofErr w:type="spellEnd"/>
      <w:r w:rsidRPr="006D0604">
        <w:rPr>
          <w:rFonts w:ascii="Times New Roman" w:hAnsi="Times New Roman"/>
          <w:color w:val="auto"/>
          <w:sz w:val="24"/>
          <w:szCs w:val="24"/>
        </w:rPr>
        <w:t xml:space="preserve"> End repair/</w:t>
      </w:r>
      <w:proofErr w:type="spellStart"/>
      <w:r w:rsidRPr="006D0604">
        <w:rPr>
          <w:rFonts w:ascii="Times New Roman" w:hAnsi="Times New Roman"/>
          <w:color w:val="auto"/>
          <w:sz w:val="24"/>
          <w:szCs w:val="24"/>
        </w:rPr>
        <w:t>dA</w:t>
      </w:r>
      <w:proofErr w:type="spellEnd"/>
      <w:r w:rsidRPr="006D0604">
        <w:rPr>
          <w:rFonts w:ascii="Times New Roman" w:hAnsi="Times New Roman"/>
          <w:color w:val="auto"/>
          <w:sz w:val="24"/>
          <w:szCs w:val="24"/>
        </w:rPr>
        <w:t xml:space="preserve">-tailing Module (NEB) at 20°C for 5 minutes, followed by 65°C for 5 minutes. This step </w:t>
      </w:r>
      <w:proofErr w:type="gramStart"/>
      <w:r w:rsidRPr="006D0604">
        <w:rPr>
          <w:rFonts w:ascii="Times New Roman" w:hAnsi="Times New Roman"/>
          <w:color w:val="auto"/>
          <w:sz w:val="24"/>
          <w:szCs w:val="24"/>
        </w:rPr>
        <w:t>was followed</w:t>
      </w:r>
      <w:proofErr w:type="gramEnd"/>
      <w:r w:rsidRPr="006D0604">
        <w:rPr>
          <w:rFonts w:ascii="Times New Roman" w:hAnsi="Times New Roman"/>
          <w:color w:val="auto"/>
          <w:sz w:val="24"/>
          <w:szCs w:val="24"/>
        </w:rPr>
        <w:t xml:space="preserve"> by adapter ligation using the NEB Blunt/TA Ligase Master Mix (NEB) at room temperature for 10 minutes. The ONT dcDNA libraries were barcoded as outlined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and as per the ONT Native Barcoding (12) Kit instructions. The prepared cDNA libraries (200 </w:t>
      </w:r>
      <w:proofErr w:type="spellStart"/>
      <w:r w:rsidRPr="006D0604">
        <w:rPr>
          <w:rFonts w:ascii="Times New Roman" w:hAnsi="Times New Roman"/>
          <w:color w:val="auto"/>
          <w:sz w:val="24"/>
          <w:szCs w:val="24"/>
        </w:rPr>
        <w:t>fmol</w:t>
      </w:r>
      <w:proofErr w:type="spellEnd"/>
      <w:r w:rsidRPr="006D0604">
        <w:rPr>
          <w:rFonts w:ascii="Times New Roman" w:hAnsi="Times New Roman"/>
          <w:color w:val="auto"/>
          <w:sz w:val="24"/>
          <w:szCs w:val="24"/>
        </w:rPr>
        <w:t xml:space="preserve">/flow cell) were purified and loaded onto ONT R9.4.1 </w:t>
      </w:r>
      <w:proofErr w:type="spellStart"/>
      <w:r w:rsidRPr="006D0604">
        <w:rPr>
          <w:rFonts w:ascii="Times New Roman" w:hAnsi="Times New Roman"/>
          <w:color w:val="auto"/>
          <w:sz w:val="24"/>
          <w:szCs w:val="24"/>
        </w:rPr>
        <w:t>SpotON</w:t>
      </w:r>
      <w:proofErr w:type="spellEnd"/>
      <w:r w:rsidRPr="006D0604">
        <w:rPr>
          <w:rFonts w:ascii="Times New Roman" w:hAnsi="Times New Roman"/>
          <w:color w:val="auto"/>
          <w:sz w:val="24"/>
          <w:szCs w:val="24"/>
        </w:rPr>
        <w:t xml:space="preserve"> Flow Cells, using </w:t>
      </w:r>
      <w:proofErr w:type="gramStart"/>
      <w:r w:rsidRPr="006D0604">
        <w:rPr>
          <w:rFonts w:ascii="Times New Roman" w:hAnsi="Times New Roman"/>
          <w:color w:val="auto"/>
          <w:sz w:val="24"/>
          <w:szCs w:val="24"/>
        </w:rPr>
        <w:t>a total of five</w:t>
      </w:r>
      <w:proofErr w:type="gramEnd"/>
      <w:r w:rsidRPr="006D0604">
        <w:rPr>
          <w:rFonts w:ascii="Times New Roman" w:hAnsi="Times New Roman"/>
          <w:color w:val="auto"/>
          <w:sz w:val="24"/>
          <w:szCs w:val="24"/>
        </w:rPr>
        <w:t xml:space="preserve"> flow cells for sequencing. To prevent "barcode hopping," samples from earlier and later time points </w:t>
      </w:r>
      <w:proofErr w:type="gramStart"/>
      <w:r w:rsidRPr="006D0604">
        <w:rPr>
          <w:rFonts w:ascii="Times New Roman" w:hAnsi="Times New Roman"/>
          <w:color w:val="auto"/>
          <w:sz w:val="24"/>
          <w:szCs w:val="24"/>
        </w:rPr>
        <w:t>were sequenced</w:t>
      </w:r>
      <w:proofErr w:type="gramEnd"/>
      <w:r w:rsidRPr="006D0604">
        <w:rPr>
          <w:rFonts w:ascii="Times New Roman" w:hAnsi="Times New Roman"/>
          <w:color w:val="auto"/>
          <w:sz w:val="24"/>
          <w:szCs w:val="24"/>
        </w:rPr>
        <w:t xml:space="preserve"> separately. After each enzymatic step, </w:t>
      </w:r>
      <w:proofErr w:type="spellStart"/>
      <w:r w:rsidRPr="006D0604">
        <w:rPr>
          <w:rFonts w:ascii="Times New Roman" w:hAnsi="Times New Roman"/>
          <w:color w:val="auto"/>
          <w:sz w:val="24"/>
          <w:szCs w:val="24"/>
        </w:rPr>
        <w:t>AMPure</w:t>
      </w:r>
      <w:proofErr w:type="spellEnd"/>
      <w:r w:rsidRPr="006D0604">
        <w:rPr>
          <w:rFonts w:ascii="Times New Roman" w:hAnsi="Times New Roman"/>
          <w:color w:val="auto"/>
          <w:sz w:val="24"/>
          <w:szCs w:val="24"/>
        </w:rPr>
        <w:t xml:space="preserve"> XP Beads </w:t>
      </w:r>
      <w:proofErr w:type="gramStart"/>
      <w:r w:rsidRPr="006D0604">
        <w:rPr>
          <w:rFonts w:ascii="Times New Roman" w:hAnsi="Times New Roman"/>
          <w:color w:val="auto"/>
          <w:sz w:val="24"/>
          <w:szCs w:val="24"/>
        </w:rPr>
        <w:t>were used</w:t>
      </w:r>
      <w:proofErr w:type="gramEnd"/>
      <w:r w:rsidRPr="006D0604">
        <w:rPr>
          <w:rFonts w:ascii="Times New Roman" w:hAnsi="Times New Roman"/>
          <w:color w:val="auto"/>
          <w:sz w:val="24"/>
          <w:szCs w:val="24"/>
        </w:rPr>
        <w:t xml:space="preserve"> for purification. The samples were then eluted in </w:t>
      </w:r>
      <w:proofErr w:type="spellStart"/>
      <w:r w:rsidRPr="006D0604">
        <w:rPr>
          <w:rFonts w:ascii="Times New Roman" w:hAnsi="Times New Roman"/>
          <w:color w:val="auto"/>
          <w:sz w:val="24"/>
          <w:szCs w:val="24"/>
        </w:rPr>
        <w:t>UltraPure</w:t>
      </w:r>
      <w:proofErr w:type="spellEnd"/>
      <w:r w:rsidRPr="006D0604">
        <w:rPr>
          <w:rFonts w:ascii="Times New Roman" w:hAnsi="Times New Roman"/>
          <w:color w:val="auto"/>
          <w:sz w:val="24"/>
          <w:szCs w:val="24"/>
        </w:rPr>
        <w:t xml:space="preserve">™ nuclease-free water (from Invitrogen), and their concentration was measured using the Qubit 4.0 </w:t>
      </w:r>
      <w:proofErr w:type="spellStart"/>
      <w:r w:rsidRPr="006D0604">
        <w:rPr>
          <w:rFonts w:ascii="Times New Roman" w:hAnsi="Times New Roman"/>
          <w:color w:val="auto"/>
          <w:sz w:val="24"/>
          <w:szCs w:val="24"/>
        </w:rPr>
        <w:t>fluorometer</w:t>
      </w:r>
      <w:proofErr w:type="spellEnd"/>
      <w:r w:rsidRPr="006D0604">
        <w:rPr>
          <w:rFonts w:ascii="Times New Roman" w:hAnsi="Times New Roman"/>
          <w:color w:val="auto"/>
          <w:sz w:val="24"/>
          <w:szCs w:val="24"/>
        </w:rPr>
        <w:t xml:space="preserve"> and Qubit dsDNA HS Assay kit.</w:t>
      </w:r>
    </w:p>
    <w:p w14:paraId="122D0D5C" w14:textId="185E2061" w:rsidR="00D44670" w:rsidRPr="006D0604" w:rsidRDefault="006D0604"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Pre-Processing</w:t>
      </w:r>
    </w:p>
    <w:p w14:paraId="65664A80" w14:textId="77777777" w:rsidR="00D44670" w:rsidRPr="006D0604" w:rsidRDefault="00D44670" w:rsidP="0031603D">
      <w:pPr>
        <w:spacing w:after="120" w:line="240" w:lineRule="auto"/>
        <w:jc w:val="both"/>
        <w:rPr>
          <w:rFonts w:ascii="Times New Roman" w:hAnsi="Times New Roman" w:cs="Times New Roman"/>
          <w:i/>
          <w:color w:val="000000" w:themeColor="text1"/>
          <w:sz w:val="24"/>
          <w:szCs w:val="24"/>
          <w:lang w:val="en-US" w:eastAsia="zh-CN"/>
        </w:rPr>
      </w:pPr>
      <w:proofErr w:type="gramStart"/>
      <w:r w:rsidRPr="006D0604">
        <w:rPr>
          <w:rFonts w:ascii="Times New Roman" w:hAnsi="Times New Roman" w:cs="Times New Roman"/>
          <w:i/>
          <w:color w:val="000000" w:themeColor="text1"/>
          <w:sz w:val="24"/>
          <w:szCs w:val="24"/>
          <w:lang w:val="en-US" w:eastAsia="zh-CN"/>
        </w:rPr>
        <w:t>dcDNA</w:t>
      </w:r>
      <w:proofErr w:type="gramEnd"/>
      <w:r w:rsidRPr="006D0604">
        <w:rPr>
          <w:rFonts w:ascii="Times New Roman" w:hAnsi="Times New Roman" w:cs="Times New Roman"/>
          <w:i/>
          <w:color w:val="000000" w:themeColor="text1"/>
          <w:sz w:val="24"/>
          <w:szCs w:val="24"/>
          <w:lang w:val="en-US" w:eastAsia="zh-CN"/>
        </w:rPr>
        <w:t xml:space="preserve"> sequencing</w:t>
      </w:r>
    </w:p>
    <w:p w14:paraId="543AC81C" w14:textId="512A7A0D" w:rsidR="006D0604" w:rsidRPr="006D0604" w:rsidRDefault="00D44670"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The raw current signals obtained from ONT-</w:t>
      </w:r>
      <w:proofErr w:type="spellStart"/>
      <w:r w:rsidRPr="006D0604">
        <w:rPr>
          <w:rFonts w:ascii="Times New Roman" w:hAnsi="Times New Roman"/>
          <w:color w:val="000000" w:themeColor="text1"/>
          <w:sz w:val="24"/>
          <w:szCs w:val="24"/>
          <w:lang w:val="en-US" w:eastAsia="zh-CN"/>
        </w:rPr>
        <w:t>minION</w:t>
      </w:r>
      <w:proofErr w:type="spellEnd"/>
      <w:r w:rsidRPr="006D0604">
        <w:rPr>
          <w:rFonts w:ascii="Times New Roman" w:hAnsi="Times New Roman"/>
          <w:color w:val="000000" w:themeColor="text1"/>
          <w:sz w:val="24"/>
          <w:szCs w:val="24"/>
          <w:lang w:val="en-US" w:eastAsia="zh-CN"/>
        </w:rPr>
        <w:t xml:space="preserve"> sequencing were basecalled to nucleotides with the Dorado-0.7.2 </w:t>
      </w:r>
      <w:proofErr w:type="spellStart"/>
      <w:r w:rsidRPr="006D0604">
        <w:rPr>
          <w:rFonts w:ascii="Times New Roman" w:hAnsi="Times New Roman"/>
          <w:color w:val="000000" w:themeColor="text1"/>
          <w:sz w:val="24"/>
          <w:szCs w:val="24"/>
          <w:lang w:val="en-US" w:eastAsia="zh-CN"/>
        </w:rPr>
        <w:t>basecaller</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7030A0"/>
          <w:sz w:val="24"/>
          <w:szCs w:val="24"/>
          <w:lang w:val="en-US" w:eastAsia="zh-CN"/>
        </w:rPr>
        <w:t>(</w:t>
      </w:r>
      <w:hyperlink r:id="rId15" w:history="1">
        <w:r w:rsidRPr="006D0604">
          <w:rPr>
            <w:rStyle w:val="Hiperhivatkozs"/>
            <w:rFonts w:ascii="Times New Roman" w:hAnsi="Times New Roman"/>
            <w:sz w:val="24"/>
            <w:szCs w:val="24"/>
            <w:lang w:val="en-US" w:eastAsia="zh-CN"/>
          </w:rPr>
          <w:t>https://github.com/nanoporetech/dorado/</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 xml:space="preserve">using a quality threshold of </w:t>
      </w:r>
      <w:proofErr w:type="gramStart"/>
      <w:r w:rsidRPr="006D0604">
        <w:rPr>
          <w:rFonts w:ascii="Times New Roman" w:hAnsi="Times New Roman"/>
          <w:color w:val="000000" w:themeColor="text1"/>
          <w:sz w:val="24"/>
          <w:szCs w:val="24"/>
          <w:lang w:val="en-US" w:eastAsia="zh-CN"/>
        </w:rPr>
        <w:t>7</w:t>
      </w:r>
      <w:proofErr w:type="gramEnd"/>
      <w:r w:rsidRPr="006D0604">
        <w:rPr>
          <w:rFonts w:ascii="Times New Roman" w:hAnsi="Times New Roman"/>
          <w:color w:val="000000" w:themeColor="text1"/>
          <w:sz w:val="24"/>
          <w:szCs w:val="24"/>
          <w:lang w:val="en-US" w:eastAsia="zh-CN"/>
        </w:rPr>
        <w:t xml:space="preserve">. The resulting reads were aligned to the reference genome (accession number: NC_001491.2) using the minimap2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[30]</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program. During the alignment with minimap2, the following settings </w:t>
      </w:r>
      <w:proofErr w:type="gramStart"/>
      <w:r w:rsidRPr="006D0604">
        <w:rPr>
          <w:rFonts w:ascii="Times New Roman" w:hAnsi="Times New Roman"/>
          <w:color w:val="000000" w:themeColor="text1"/>
          <w:sz w:val="24"/>
          <w:szCs w:val="24"/>
          <w:lang w:val="en-US" w:eastAsia="zh-CN"/>
        </w:rPr>
        <w:t>were applied</w:t>
      </w:r>
      <w:proofErr w:type="gramEnd"/>
      <w:r w:rsidRPr="006D0604">
        <w:rPr>
          <w:rFonts w:ascii="Times New Roman" w:hAnsi="Times New Roman"/>
          <w:color w:val="000000" w:themeColor="text1"/>
          <w:sz w:val="24"/>
          <w:szCs w:val="24"/>
          <w:lang w:val="en-US" w:eastAsia="zh-CN"/>
        </w:rPr>
        <w:t xml:space="preserve">: -ax splice -Y -C5 -cs. To identify TSS, TES, and intron positions, we used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toolkit </w:t>
      </w:r>
      <w:r w:rsidRPr="006D0604">
        <w:rPr>
          <w:rFonts w:ascii="Times New Roman" w:hAnsi="Times New Roman"/>
          <w:color w:val="7030A0"/>
          <w:sz w:val="24"/>
          <w:szCs w:val="24"/>
          <w:lang w:val="en-US" w:eastAsia="zh-CN"/>
        </w:rPr>
        <w:t>(</w:t>
      </w:r>
      <w:hyperlink r:id="rId16" w:tgtFrame="_new" w:history="1">
        <w:r w:rsidRPr="006D0604">
          <w:rPr>
            <w:rStyle w:val="Hiperhivatkozs"/>
            <w:rFonts w:ascii="Times New Roman" w:hAnsi="Times New Roman"/>
            <w:sz w:val="24"/>
            <w:szCs w:val="24"/>
            <w:lang w:val="en-US" w:eastAsia="zh-CN"/>
          </w:rPr>
          <w:t>https://github.com/zsolt-balazs/LoRTIA</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 xml:space="preserve">For evaluating direct cDNA </w:t>
      </w:r>
      <w:r w:rsidRPr="006D0604">
        <w:rPr>
          <w:rFonts w:ascii="Times New Roman" w:hAnsi="Times New Roman"/>
          <w:color w:val="000000" w:themeColor="text1"/>
          <w:sz w:val="24"/>
          <w:szCs w:val="24"/>
          <w:lang w:val="en-US" w:eastAsia="zh-CN"/>
        </w:rPr>
        <w:lastRenderedPageBreak/>
        <w:t>sequencing</w:t>
      </w:r>
      <w:r w:rsidR="002D35B0" w:rsidRPr="006D0604">
        <w:rPr>
          <w:rFonts w:ascii="Times New Roman" w:hAnsi="Times New Roman"/>
          <w:color w:val="000000" w:themeColor="text1"/>
          <w:sz w:val="24"/>
          <w:szCs w:val="24"/>
          <w:lang w:val="en-US" w:eastAsia="zh-CN"/>
        </w:rPr>
        <w:t xml:space="preserve"> (dcDNA-</w:t>
      </w:r>
      <w:proofErr w:type="spellStart"/>
      <w:r w:rsidR="002D35B0" w:rsidRPr="006D0604">
        <w:rPr>
          <w:rFonts w:ascii="Times New Roman" w:hAnsi="Times New Roman"/>
          <w:color w:val="000000" w:themeColor="text1"/>
          <w:sz w:val="24"/>
          <w:szCs w:val="24"/>
          <w:lang w:val="en-US" w:eastAsia="zh-CN"/>
        </w:rPr>
        <w:t>Seq</w:t>
      </w:r>
      <w:proofErr w:type="spellEnd"/>
      <w:r w:rsidR="002D35B0"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 xml:space="preserve">, the following settings </w:t>
      </w:r>
      <w:proofErr w:type="gramStart"/>
      <w:r w:rsidRPr="006D0604">
        <w:rPr>
          <w:rFonts w:ascii="Times New Roman" w:hAnsi="Times New Roman"/>
          <w:color w:val="000000" w:themeColor="text1"/>
          <w:sz w:val="24"/>
          <w:szCs w:val="24"/>
          <w:lang w:val="en-US" w:eastAsia="zh-CN"/>
        </w:rPr>
        <w:t>were applied</w:t>
      </w:r>
      <w:proofErr w:type="gramEnd"/>
      <w:r w:rsidRPr="006D0604">
        <w:rPr>
          <w:rFonts w:ascii="Times New Roman" w:hAnsi="Times New Roman"/>
          <w:color w:val="000000" w:themeColor="text1"/>
          <w:sz w:val="24"/>
          <w:szCs w:val="24"/>
          <w:lang w:val="en-US" w:eastAsia="zh-CN"/>
        </w:rPr>
        <w:t xml:space="preserve"> in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package: −5 TGCCATTAGGCCGGG</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five_score</w:t>
      </w:r>
      <w:proofErr w:type="spellEnd"/>
      <w:r w:rsidRPr="006D0604">
        <w:rPr>
          <w:rFonts w:ascii="Times New Roman" w:hAnsi="Times New Roman"/>
          <w:color w:val="000000" w:themeColor="text1"/>
          <w:sz w:val="24"/>
          <w:szCs w:val="24"/>
          <w:lang w:val="en-US" w:eastAsia="zh-CN"/>
        </w:rPr>
        <w:t xml:space="preserve"> 16</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check_in_soft</w:t>
      </w:r>
      <w:proofErr w:type="spellEnd"/>
      <w:r w:rsidRPr="006D0604">
        <w:rPr>
          <w:rFonts w:ascii="Times New Roman" w:hAnsi="Times New Roman"/>
          <w:color w:val="000000" w:themeColor="text1"/>
          <w:sz w:val="24"/>
          <w:szCs w:val="24"/>
          <w:lang w:val="en-US" w:eastAsia="zh-CN"/>
        </w:rPr>
        <w:t xml:space="preserve"> 15</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–3 AAAAAAAAAAAAAAA</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three_score</w:t>
      </w:r>
      <w:proofErr w:type="spellEnd"/>
      <w:r w:rsidRPr="006D0604">
        <w:rPr>
          <w:rFonts w:ascii="Times New Roman" w:hAnsi="Times New Roman"/>
          <w:color w:val="000000" w:themeColor="text1"/>
          <w:sz w:val="24"/>
          <w:szCs w:val="24"/>
          <w:lang w:val="en-US" w:eastAsia="zh-CN"/>
        </w:rPr>
        <w:t xml:space="preserve"> 16 </w:t>
      </w:r>
      <w:r w:rsidR="00D82E4F"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s Poisson</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 xml:space="preserve">–f true. A transcript </w:t>
      </w:r>
      <w:proofErr w:type="gramStart"/>
      <w:r w:rsidRPr="006D0604">
        <w:rPr>
          <w:rFonts w:ascii="Times New Roman" w:hAnsi="Times New Roman"/>
          <w:color w:val="000000" w:themeColor="text1"/>
          <w:sz w:val="24"/>
          <w:szCs w:val="24"/>
          <w:lang w:val="en-US" w:eastAsia="zh-CN"/>
        </w:rPr>
        <w:t>was accepted</w:t>
      </w:r>
      <w:proofErr w:type="gramEnd"/>
      <w:r w:rsidRPr="006D0604">
        <w:rPr>
          <w:rFonts w:ascii="Times New Roman" w:hAnsi="Times New Roman"/>
          <w:color w:val="000000" w:themeColor="text1"/>
          <w:sz w:val="24"/>
          <w:szCs w:val="24"/>
          <w:lang w:val="en-US" w:eastAsia="zh-CN"/>
        </w:rPr>
        <w:t xml:space="preserve">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proofErr w:type="spellStart"/>
      <w:r w:rsidRPr="006D0604">
        <w:rPr>
          <w:rFonts w:ascii="Times New Roman" w:hAnsi="Times New Roman"/>
          <w:i/>
          <w:color w:val="000000" w:themeColor="text1"/>
          <w:sz w:val="24"/>
          <w:szCs w:val="24"/>
          <w:lang w:val="en-US" w:eastAsia="zh-CN"/>
        </w:rPr>
        <w:t>stranded_only.bam</w:t>
      </w:r>
      <w:proofErr w:type="spellEnd"/>
      <w:r w:rsidRPr="006D0604">
        <w:rPr>
          <w:rFonts w:ascii="Times New Roman" w:hAnsi="Times New Roman"/>
          <w:color w:val="000000" w:themeColor="text1"/>
          <w:sz w:val="24"/>
          <w:szCs w:val="24"/>
          <w:lang w:val="en-US" w:eastAsia="zh-CN"/>
        </w:rPr>
        <w:t xml:space="preserve">” files from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output were imported into the R environment using </w:t>
      </w:r>
      <w:proofErr w:type="spellStart"/>
      <w:r w:rsidRPr="006D0604">
        <w:rPr>
          <w:rFonts w:ascii="Times New Roman" w:hAnsi="Times New Roman"/>
          <w:color w:val="000000" w:themeColor="text1"/>
          <w:sz w:val="24"/>
          <w:szCs w:val="24"/>
          <w:lang w:val="en-US" w:eastAsia="zh-CN"/>
        </w:rPr>
        <w:t>Rsmatools</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[31]</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 A database was then built from it, containing the count of unique mapping positions and the information from the bam-files regarding </w:t>
      </w:r>
      <w:proofErr w:type="spellStart"/>
      <w:r w:rsidRPr="006D0604">
        <w:rPr>
          <w:rFonts w:ascii="Times New Roman" w:hAnsi="Times New Roman"/>
          <w:color w:val="000000" w:themeColor="text1"/>
          <w:sz w:val="24"/>
          <w:szCs w:val="24"/>
          <w:lang w:val="en-US" w:eastAsia="zh-CN"/>
        </w:rPr>
        <w:t>LoRTIA’s</w:t>
      </w:r>
      <w:proofErr w:type="spellEnd"/>
      <w:r w:rsidRPr="006D0604">
        <w:rPr>
          <w:rFonts w:ascii="Times New Roman" w:hAnsi="Times New Roman"/>
          <w:color w:val="000000" w:themeColor="text1"/>
          <w:sz w:val="24"/>
          <w:szCs w:val="24"/>
          <w:lang w:val="en-US" w:eastAsia="zh-CN"/>
        </w:rPr>
        <w:t xml:space="preserve"> adapter searching using </w:t>
      </w:r>
      <w:proofErr w:type="spellStart"/>
      <w:r w:rsidRPr="006D0604">
        <w:rPr>
          <w:rFonts w:ascii="Times New Roman" w:hAnsi="Times New Roman"/>
          <w:color w:val="000000" w:themeColor="text1"/>
          <w:sz w:val="24"/>
          <w:szCs w:val="24"/>
          <w:lang w:val="en-US" w:eastAsia="zh-CN"/>
        </w:rPr>
        <w:t>data.table</w:t>
      </w:r>
      <w:proofErr w:type="spellEnd"/>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[32]</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R-package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[33]</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This </w:t>
      </w:r>
      <w:proofErr w:type="gramStart"/>
      <w:r w:rsidRPr="006D0604">
        <w:rPr>
          <w:rFonts w:ascii="Times New Roman" w:hAnsi="Times New Roman"/>
          <w:color w:val="000000" w:themeColor="text1"/>
          <w:sz w:val="24"/>
          <w:szCs w:val="24"/>
          <w:lang w:val="en-US" w:eastAsia="zh-CN"/>
        </w:rPr>
        <w:t>was then used</w:t>
      </w:r>
      <w:proofErr w:type="gramEnd"/>
      <w:r w:rsidRPr="006D0604">
        <w:rPr>
          <w:rFonts w:ascii="Times New Roman" w:hAnsi="Times New Roman"/>
          <w:color w:val="000000" w:themeColor="text1"/>
          <w:sz w:val="24"/>
          <w:szCs w:val="24"/>
          <w:lang w:val="en-US" w:eastAsia="zh-CN"/>
        </w:rPr>
        <w:t xml:space="preserve"> to count the 3</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 and 5</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ends per nucleotide and the coverages. </w:t>
      </w:r>
    </w:p>
    <w:p w14:paraId="234CA9AA" w14:textId="77777777" w:rsidR="006D0604" w:rsidRPr="006D0604" w:rsidRDefault="006D0604" w:rsidP="0031603D">
      <w:pPr>
        <w:spacing w:after="120" w:line="240" w:lineRule="auto"/>
        <w:jc w:val="both"/>
        <w:rPr>
          <w:rFonts w:ascii="Times New Roman" w:hAnsi="Times New Roman"/>
          <w:i/>
          <w:color w:val="000000" w:themeColor="text1"/>
          <w:sz w:val="24"/>
          <w:szCs w:val="24"/>
          <w:lang w:val="en-US" w:eastAsia="zh-CN"/>
        </w:rPr>
      </w:pPr>
      <w:r w:rsidRPr="006D0604">
        <w:rPr>
          <w:rFonts w:ascii="Times New Roman" w:hAnsi="Times New Roman"/>
          <w:i/>
          <w:color w:val="000000" w:themeColor="text1"/>
          <w:sz w:val="24"/>
          <w:szCs w:val="24"/>
          <w:lang w:val="en-US" w:eastAsia="zh-CN"/>
        </w:rPr>
        <w:t>CAGE sequencing</w:t>
      </w:r>
    </w:p>
    <w:p w14:paraId="4F159F45" w14:textId="77777777" w:rsidR="006D0604" w:rsidRPr="006D0604" w:rsidRDefault="006D0604"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STAR aligner (version 2.7.3 a)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[36]</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map the reads to the EHV-1 reference genome (NC_001491.2), utilizing --</w:t>
      </w:r>
      <w:proofErr w:type="spellStart"/>
      <w:r w:rsidRPr="006D0604">
        <w:rPr>
          <w:rFonts w:ascii="Times New Roman" w:hAnsi="Times New Roman"/>
          <w:color w:val="000000" w:themeColor="text1"/>
          <w:sz w:val="24"/>
          <w:szCs w:val="24"/>
          <w:lang w:val="en-US" w:eastAsia="zh-CN"/>
        </w:rPr>
        <w:t>genomeSAindexNbases</w:t>
      </w:r>
      <w:proofErr w:type="spellEnd"/>
      <w:r w:rsidRPr="006D0604">
        <w:rPr>
          <w:rFonts w:ascii="Times New Roman" w:hAnsi="Times New Roman"/>
          <w:color w:val="000000" w:themeColor="text1"/>
          <w:sz w:val="24"/>
          <w:szCs w:val="24"/>
          <w:lang w:val="en-US" w:eastAsia="zh-CN"/>
        </w:rPr>
        <w:t xml:space="preserve"> 8 and default parameters. “Bam” files obtained from CAGE-</w:t>
      </w:r>
      <w:proofErr w:type="spellStart"/>
      <w:r w:rsidRPr="006D0604">
        <w:rPr>
          <w:rFonts w:ascii="Times New Roman" w:hAnsi="Times New Roman"/>
          <w:color w:val="000000" w:themeColor="text1"/>
          <w:sz w:val="24"/>
          <w:szCs w:val="24"/>
          <w:lang w:val="en-US" w:eastAsia="zh-CN"/>
        </w:rPr>
        <w:t>seq</w:t>
      </w:r>
      <w:proofErr w:type="spellEnd"/>
      <w:r w:rsidRPr="006D0604">
        <w:rPr>
          <w:rFonts w:ascii="Times New Roman" w:hAnsi="Times New Roman"/>
          <w:color w:val="000000" w:themeColor="text1"/>
          <w:sz w:val="24"/>
          <w:szCs w:val="24"/>
          <w:lang w:val="en-US" w:eastAsia="zh-CN"/>
        </w:rPr>
        <w:t xml:space="preserve"> </w:t>
      </w:r>
      <w:proofErr w:type="gramStart"/>
      <w:r w:rsidRPr="006D0604">
        <w:rPr>
          <w:rFonts w:ascii="Times New Roman" w:hAnsi="Times New Roman"/>
          <w:color w:val="000000" w:themeColor="text1"/>
          <w:sz w:val="24"/>
          <w:szCs w:val="24"/>
          <w:lang w:val="en-US" w:eastAsia="zh-CN"/>
        </w:rPr>
        <w:t>were converted</w:t>
      </w:r>
      <w:proofErr w:type="gramEnd"/>
      <w:r w:rsidRPr="006D0604">
        <w:rPr>
          <w:rFonts w:ascii="Times New Roman" w:hAnsi="Times New Roman"/>
          <w:color w:val="000000" w:themeColor="text1"/>
          <w:sz w:val="24"/>
          <w:szCs w:val="24"/>
          <w:lang w:val="en-US" w:eastAsia="zh-CN"/>
        </w:rPr>
        <w:t xml:space="preserve"> to </w:t>
      </w:r>
      <w:proofErr w:type="spellStart"/>
      <w:r w:rsidRPr="006D0604">
        <w:rPr>
          <w:rFonts w:ascii="Times New Roman" w:hAnsi="Times New Roman"/>
          <w:color w:val="000000" w:themeColor="text1"/>
          <w:sz w:val="24"/>
          <w:szCs w:val="24"/>
          <w:lang w:val="en-US" w:eastAsia="zh-CN"/>
        </w:rPr>
        <w:t>BigWig</w:t>
      </w:r>
      <w:proofErr w:type="spellEnd"/>
      <w:r w:rsidRPr="006D0604">
        <w:rPr>
          <w:rFonts w:ascii="Times New Roman" w:hAnsi="Times New Roman"/>
          <w:color w:val="000000" w:themeColor="text1"/>
          <w:sz w:val="24"/>
          <w:szCs w:val="24"/>
          <w:lang w:val="en-US" w:eastAsia="zh-CN"/>
        </w:rPr>
        <w:t xml:space="preserve"> format to detect 5′ end coverage. The </w:t>
      </w:r>
      <w:proofErr w:type="spellStart"/>
      <w:r w:rsidRPr="006D0604">
        <w:rPr>
          <w:rFonts w:ascii="Times New Roman" w:hAnsi="Times New Roman"/>
          <w:color w:val="000000" w:themeColor="text1"/>
          <w:sz w:val="24"/>
          <w:szCs w:val="24"/>
          <w:lang w:val="en-US" w:eastAsia="zh-CN"/>
        </w:rPr>
        <w:t>CAGEfightR</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[37]</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w:t>
      </w:r>
      <w:proofErr w:type="spellStart"/>
      <w:r w:rsidRPr="006D0604">
        <w:rPr>
          <w:rFonts w:ascii="Times New Roman" w:hAnsi="Times New Roman"/>
          <w:color w:val="000000" w:themeColor="text1"/>
          <w:sz w:val="24"/>
          <w:szCs w:val="24"/>
          <w:lang w:val="en-US" w:eastAsia="zh-CN"/>
        </w:rPr>
        <w:t>pooledcutoff</w:t>
      </w:r>
      <w:proofErr w:type="spellEnd"/>
      <w:r w:rsidRPr="006D0604">
        <w:rPr>
          <w:rFonts w:ascii="Times New Roman" w:hAnsi="Times New Roman"/>
          <w:color w:val="000000" w:themeColor="text1"/>
          <w:sz w:val="24"/>
          <w:szCs w:val="24"/>
          <w:lang w:val="en-US" w:eastAsia="zh-CN"/>
        </w:rPr>
        <w:t xml:space="preserve">=1) of </w:t>
      </w:r>
      <w:proofErr w:type="gramStart"/>
      <w:r w:rsidRPr="006D0604">
        <w:rPr>
          <w:rFonts w:ascii="Times New Roman" w:hAnsi="Times New Roman"/>
          <w:color w:val="000000" w:themeColor="text1"/>
          <w:sz w:val="24"/>
          <w:szCs w:val="24"/>
          <w:lang w:val="en-US" w:eastAsia="zh-CN"/>
        </w:rPr>
        <w:t>1</w:t>
      </w:r>
      <w:proofErr w:type="gramEnd"/>
      <w:r w:rsidRPr="006D0604">
        <w:rPr>
          <w:rFonts w:ascii="Times New Roman" w:hAnsi="Times New Roman"/>
          <w:color w:val="000000" w:themeColor="text1"/>
          <w:sz w:val="24"/>
          <w:szCs w:val="24"/>
          <w:lang w:val="en-US" w:eastAsia="zh-CN"/>
        </w:rPr>
        <w:t xml:space="preserve"> and below were excluded from the further analysis.</w:t>
      </w:r>
    </w:p>
    <w:p w14:paraId="2685D4F4" w14:textId="6E0CEE78" w:rsidR="006D0604" w:rsidRPr="009E0A2A" w:rsidRDefault="006D0604" w:rsidP="0031603D">
      <w:pPr>
        <w:spacing w:after="120" w:line="240" w:lineRule="auto"/>
        <w:jc w:val="both"/>
        <w:rPr>
          <w:rFonts w:ascii="Times New Roman" w:hAnsi="Times New Roman"/>
          <w:b/>
          <w:color w:val="0070C0"/>
          <w:sz w:val="24"/>
          <w:lang w:val="en-US"/>
          <w:rPrChange w:id="83" w:author="BZs" w:date="2024-12-19T08:36:00Z">
            <w:rPr>
              <w:rFonts w:ascii="Times New Roman" w:hAnsi="Times New Roman"/>
              <w:b/>
              <w:sz w:val="24"/>
              <w:lang w:val="en-US"/>
            </w:rPr>
          </w:rPrChange>
        </w:rPr>
      </w:pPr>
      <w:r w:rsidRPr="009E0A2A">
        <w:rPr>
          <w:rFonts w:ascii="Times New Roman" w:hAnsi="Times New Roman"/>
          <w:b/>
          <w:color w:val="0070C0"/>
          <w:sz w:val="24"/>
          <w:lang w:val="en-US"/>
          <w:rPrChange w:id="84" w:author="BZs" w:date="2024-12-19T08:36:00Z">
            <w:rPr>
              <w:rFonts w:ascii="Times New Roman" w:hAnsi="Times New Roman"/>
              <w:b/>
              <w:sz w:val="24"/>
              <w:lang w:val="en-US"/>
            </w:rPr>
          </w:rPrChange>
        </w:rPr>
        <w:t>Data Analysis</w:t>
      </w:r>
    </w:p>
    <w:p w14:paraId="01256B82" w14:textId="0B7B489A" w:rsidR="006D0604" w:rsidRPr="009E0A2A" w:rsidRDefault="006D0604" w:rsidP="0031603D">
      <w:pPr>
        <w:spacing w:after="120" w:line="240" w:lineRule="auto"/>
        <w:jc w:val="both"/>
        <w:rPr>
          <w:rFonts w:ascii="Times New Roman" w:hAnsi="Times New Roman"/>
          <w:i/>
          <w:color w:val="0070C0"/>
          <w:sz w:val="24"/>
          <w:lang w:val="en-US"/>
          <w:rPrChange w:id="85" w:author="BZs" w:date="2024-12-19T08:36:00Z">
            <w:rPr>
              <w:rFonts w:ascii="Times New Roman" w:hAnsi="Times New Roman"/>
              <w:i/>
              <w:color w:val="000000" w:themeColor="text1"/>
              <w:sz w:val="24"/>
              <w:lang w:val="en-US"/>
            </w:rPr>
          </w:rPrChange>
        </w:rPr>
      </w:pPr>
      <w:del w:id="86" w:author="BZs" w:date="2024-12-19T08:36:00Z">
        <w:r w:rsidRPr="006D0604">
          <w:rPr>
            <w:rFonts w:ascii="Times New Roman" w:hAnsi="Times New Roman"/>
            <w:i/>
            <w:sz w:val="24"/>
            <w:szCs w:val="24"/>
            <w:lang w:val="en-US"/>
          </w:rPr>
          <w:delText>Transcipt</w:delText>
        </w:r>
      </w:del>
      <w:ins w:id="87" w:author="BZs" w:date="2024-12-19T08:36:00Z">
        <w:r w:rsidRPr="009E0A2A">
          <w:rPr>
            <w:rFonts w:ascii="Times New Roman" w:hAnsi="Times New Roman"/>
            <w:i/>
            <w:color w:val="0070C0"/>
            <w:sz w:val="24"/>
            <w:szCs w:val="24"/>
            <w:lang w:val="en-US"/>
          </w:rPr>
          <w:t>Transc</w:t>
        </w:r>
        <w:r w:rsidR="00234B39" w:rsidRPr="009E0A2A">
          <w:rPr>
            <w:rFonts w:ascii="Times New Roman" w:hAnsi="Times New Roman"/>
            <w:i/>
            <w:color w:val="0070C0"/>
            <w:sz w:val="24"/>
            <w:szCs w:val="24"/>
            <w:lang w:val="en-US"/>
          </w:rPr>
          <w:t>r</w:t>
        </w:r>
        <w:r w:rsidRPr="009E0A2A">
          <w:rPr>
            <w:rFonts w:ascii="Times New Roman" w:hAnsi="Times New Roman"/>
            <w:i/>
            <w:color w:val="0070C0"/>
            <w:sz w:val="24"/>
            <w:szCs w:val="24"/>
            <w:lang w:val="en-US"/>
          </w:rPr>
          <w:t>ipt</w:t>
        </w:r>
      </w:ins>
      <w:r w:rsidRPr="009E0A2A">
        <w:rPr>
          <w:rFonts w:ascii="Times New Roman" w:hAnsi="Times New Roman"/>
          <w:i/>
          <w:color w:val="0070C0"/>
          <w:sz w:val="24"/>
          <w:lang w:val="en-US"/>
          <w:rPrChange w:id="88" w:author="BZs" w:date="2024-12-19T08:36:00Z">
            <w:rPr>
              <w:rFonts w:ascii="Times New Roman" w:hAnsi="Times New Roman"/>
              <w:i/>
              <w:sz w:val="24"/>
              <w:lang w:val="en-US"/>
            </w:rPr>
          </w:rPrChange>
        </w:rPr>
        <w:t xml:space="preserve"> counting</w:t>
      </w:r>
    </w:p>
    <w:p w14:paraId="0920DD13" w14:textId="000B5E2E" w:rsidR="006D0604" w:rsidRPr="009E0A2A" w:rsidRDefault="00D44670" w:rsidP="0031603D">
      <w:pPr>
        <w:spacing w:after="120" w:line="240" w:lineRule="auto"/>
        <w:jc w:val="both"/>
        <w:rPr>
          <w:rFonts w:ascii="Times New Roman" w:hAnsi="Times New Roman"/>
          <w:color w:val="0070C0"/>
          <w:sz w:val="24"/>
          <w:lang w:val="en-US"/>
          <w:rPrChange w:id="89" w:author="BZs" w:date="2024-12-19T08:36:00Z">
            <w:rPr>
              <w:rFonts w:ascii="Times New Roman" w:hAnsi="Times New Roman"/>
              <w:color w:val="000000" w:themeColor="text1"/>
              <w:sz w:val="24"/>
              <w:lang w:val="en-US"/>
            </w:rPr>
          </w:rPrChange>
        </w:rPr>
      </w:pPr>
      <w:r w:rsidRPr="009E0A2A">
        <w:rPr>
          <w:rFonts w:ascii="Times New Roman" w:hAnsi="Times New Roman"/>
          <w:color w:val="0070C0"/>
          <w:sz w:val="24"/>
          <w:lang w:val="en-US"/>
          <w:rPrChange w:id="90" w:author="BZs" w:date="2024-12-19T08:36:00Z">
            <w:rPr>
              <w:rFonts w:ascii="Times New Roman" w:hAnsi="Times New Roman"/>
              <w:color w:val="000000" w:themeColor="text1"/>
              <w:sz w:val="24"/>
              <w:lang w:val="en-US"/>
            </w:rPr>
          </w:rPrChange>
        </w:rPr>
        <w:t>The GFF-compare script</w:t>
      </w:r>
      <w:r w:rsidR="00CF7861" w:rsidRPr="009E0A2A">
        <w:rPr>
          <w:rFonts w:ascii="Times New Roman" w:hAnsi="Times New Roman"/>
          <w:color w:val="0070C0"/>
          <w:sz w:val="24"/>
          <w:lang w:val="en-US"/>
          <w:rPrChange w:id="91" w:author="BZs" w:date="2024-12-19T08:36:00Z">
            <w:rPr>
              <w:rFonts w:ascii="Times New Roman" w:hAnsi="Times New Roman"/>
              <w:color w:val="000000" w:themeColor="text1"/>
              <w:sz w:val="24"/>
              <w:lang w:val="en-US"/>
            </w:rPr>
          </w:rPrChange>
        </w:rPr>
        <w:t xml:space="preserve"> </w:t>
      </w:r>
      <w:r w:rsidRPr="009E0A2A">
        <w:rPr>
          <w:rFonts w:ascii="Times New Roman" w:hAnsi="Times New Roman"/>
          <w:color w:val="0070C0"/>
          <w:sz w:val="24"/>
          <w:lang w:val="en-US"/>
          <w:rPrChange w:id="92" w:author="BZs" w:date="2024-12-19T08:36:00Z">
            <w:rPr>
              <w:rFonts w:ascii="Times New Roman" w:hAnsi="Times New Roman"/>
              <w:color w:val="000000" w:themeColor="text1"/>
              <w:sz w:val="24"/>
              <w:lang w:val="en-US"/>
            </w:rPr>
          </w:rPrChange>
        </w:rPr>
        <w:fldChar w:fldCharType="begin"/>
      </w:r>
      <w:r w:rsidR="006F598A" w:rsidRPr="009E0A2A">
        <w:rPr>
          <w:rFonts w:ascii="Times New Roman" w:hAnsi="Times New Roman"/>
          <w:color w:val="0070C0"/>
          <w:sz w:val="24"/>
          <w:lang w:val="en-US"/>
          <w:rPrChange w:id="93" w:author="BZs" w:date="2024-12-19T08:36:00Z">
            <w:rPr>
              <w:rFonts w:ascii="Times New Roman" w:hAnsi="Times New Roman"/>
              <w:color w:val="000000" w:themeColor="text1"/>
              <w:sz w:val="24"/>
              <w:lang w:val="en-US"/>
            </w:rPr>
          </w:rPrChange>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9E0A2A">
        <w:rPr>
          <w:rFonts w:ascii="Times New Roman" w:hAnsi="Times New Roman"/>
          <w:color w:val="0070C0"/>
          <w:sz w:val="24"/>
          <w:lang w:val="en-US"/>
          <w:rPrChange w:id="94" w:author="BZs" w:date="2024-12-19T08:36:00Z">
            <w:rPr>
              <w:rFonts w:ascii="Times New Roman" w:hAnsi="Times New Roman"/>
              <w:color w:val="000000" w:themeColor="text1"/>
              <w:sz w:val="24"/>
              <w:lang w:val="en-US"/>
            </w:rPr>
          </w:rPrChange>
        </w:rPr>
        <w:fldChar w:fldCharType="separate"/>
      </w:r>
      <w:r w:rsidR="006F598A" w:rsidRPr="009E0A2A">
        <w:rPr>
          <w:rFonts w:ascii="Times New Roman" w:hAnsi="Times New Roman"/>
          <w:color w:val="0070C0"/>
          <w:sz w:val="24"/>
          <w:lang w:val="en-US"/>
          <w:rPrChange w:id="95" w:author="BZs" w:date="2024-12-19T08:36:00Z">
            <w:rPr>
              <w:rFonts w:ascii="Times New Roman" w:hAnsi="Times New Roman"/>
              <w:sz w:val="24"/>
              <w:lang w:val="en-US"/>
            </w:rPr>
          </w:rPrChange>
        </w:rPr>
        <w:t>[34]</w:t>
      </w:r>
      <w:r w:rsidRPr="009E0A2A">
        <w:rPr>
          <w:rFonts w:ascii="Times New Roman" w:hAnsi="Times New Roman"/>
          <w:color w:val="0070C0"/>
          <w:sz w:val="24"/>
          <w:lang w:val="en-US"/>
          <w:rPrChange w:id="96" w:author="BZs" w:date="2024-12-19T08:36:00Z">
            <w:rPr>
              <w:rFonts w:ascii="Times New Roman" w:hAnsi="Times New Roman"/>
              <w:color w:val="000000" w:themeColor="text1"/>
              <w:sz w:val="24"/>
              <w:lang w:val="en-US"/>
            </w:rPr>
          </w:rPrChange>
        </w:rPr>
        <w:fldChar w:fldCharType="end"/>
      </w:r>
      <w:r w:rsidRPr="009E0A2A">
        <w:rPr>
          <w:rFonts w:ascii="Times New Roman" w:hAnsi="Times New Roman"/>
          <w:color w:val="0070C0"/>
          <w:sz w:val="24"/>
          <w:lang w:val="en-US"/>
          <w:rPrChange w:id="97" w:author="BZs" w:date="2024-12-19T08:36:00Z">
            <w:rPr>
              <w:rFonts w:ascii="Times New Roman" w:hAnsi="Times New Roman"/>
              <w:color w:val="000000" w:themeColor="text1"/>
              <w:sz w:val="24"/>
              <w:lang w:val="en-US"/>
            </w:rPr>
          </w:rPrChange>
        </w:rPr>
        <w:t xml:space="preserve"> was used to count the reference transcripts in the samples. </w:t>
      </w:r>
      <w:del w:id="98" w:author="BZs" w:date="2024-12-19T08:36:00Z">
        <w:r w:rsidRPr="006D0604">
          <w:rPr>
            <w:rFonts w:ascii="Times New Roman" w:hAnsi="Times New Roman"/>
            <w:color w:val="000000" w:themeColor="text1"/>
            <w:sz w:val="24"/>
            <w:szCs w:val="24"/>
            <w:lang w:val="en-US" w:eastAsia="zh-CN"/>
          </w:rPr>
          <w:delText>But because</w:delText>
        </w:r>
      </w:del>
      <w:ins w:id="99" w:author="BZs" w:date="2024-12-19T08:36:00Z">
        <w:r w:rsidR="007F4599">
          <w:rPr>
            <w:rFonts w:ascii="Times New Roman" w:hAnsi="Times New Roman"/>
            <w:color w:val="0070C0"/>
            <w:sz w:val="24"/>
            <w:szCs w:val="24"/>
            <w:lang w:val="en-US" w:eastAsia="zh-CN"/>
          </w:rPr>
          <w:t>However,</w:t>
        </w:r>
        <w:r w:rsidRPr="009E0A2A">
          <w:rPr>
            <w:rFonts w:ascii="Times New Roman" w:hAnsi="Times New Roman"/>
            <w:color w:val="0070C0"/>
            <w:sz w:val="24"/>
            <w:szCs w:val="24"/>
            <w:lang w:val="en-US" w:eastAsia="zh-CN"/>
          </w:rPr>
          <w:t xml:space="preserve"> </w:t>
        </w:r>
        <w:r w:rsidR="007F4599">
          <w:rPr>
            <w:rFonts w:ascii="Times New Roman" w:hAnsi="Times New Roman"/>
            <w:color w:val="0070C0"/>
            <w:sz w:val="24"/>
            <w:szCs w:val="24"/>
            <w:lang w:val="en-US" w:eastAsia="zh-CN"/>
          </w:rPr>
          <w:t>since</w:t>
        </w:r>
      </w:ins>
      <w:r w:rsidRPr="009E0A2A">
        <w:rPr>
          <w:rFonts w:ascii="Times New Roman" w:hAnsi="Times New Roman"/>
          <w:color w:val="0070C0"/>
          <w:sz w:val="24"/>
          <w:lang w:val="en-US"/>
          <w:rPrChange w:id="100" w:author="BZs" w:date="2024-12-19T08:36:00Z">
            <w:rPr>
              <w:rFonts w:ascii="Times New Roman" w:hAnsi="Times New Roman"/>
              <w:color w:val="000000" w:themeColor="text1"/>
              <w:sz w:val="24"/>
              <w:lang w:val="en-US"/>
            </w:rPr>
          </w:rPrChange>
        </w:rPr>
        <w:t xml:space="preserve"> this tool tends to assi</w:t>
      </w:r>
      <w:r w:rsidR="007F4599">
        <w:rPr>
          <w:rFonts w:ascii="Times New Roman" w:hAnsi="Times New Roman"/>
          <w:color w:val="0070C0"/>
          <w:sz w:val="24"/>
          <w:lang w:val="en-US"/>
          <w:rPrChange w:id="101" w:author="BZs" w:date="2024-12-19T08:36:00Z">
            <w:rPr>
              <w:rFonts w:ascii="Times New Roman" w:hAnsi="Times New Roman"/>
              <w:color w:val="000000" w:themeColor="text1"/>
              <w:sz w:val="24"/>
              <w:lang w:val="en-US"/>
            </w:rPr>
          </w:rPrChange>
        </w:rPr>
        <w:t>gn shorter transcript isoforms</w:t>
      </w:r>
      <w:del w:id="102" w:author="BZs" w:date="2024-12-19T08:36:00Z">
        <w:r w:rsidRPr="006D0604">
          <w:rPr>
            <w:rFonts w:ascii="Times New Roman" w:hAnsi="Times New Roman"/>
            <w:color w:val="000000" w:themeColor="text1"/>
            <w:sz w:val="24"/>
            <w:szCs w:val="24"/>
            <w:lang w:val="en-US" w:eastAsia="zh-CN"/>
          </w:rPr>
          <w:delText>, which are</w:delText>
        </w:r>
      </w:del>
      <w:ins w:id="103" w:author="BZs" w:date="2024-12-19T08:36:00Z">
        <w:r w:rsidR="007F4599">
          <w:rPr>
            <w:rFonts w:ascii="Times New Roman" w:hAnsi="Times New Roman"/>
            <w:color w:val="0070C0"/>
            <w:sz w:val="24"/>
            <w:szCs w:val="24"/>
            <w:lang w:val="en-US" w:eastAsia="zh-CN"/>
          </w:rPr>
          <w:t xml:space="preserve"> – those</w:t>
        </w:r>
      </w:ins>
      <w:r w:rsidR="007F4599">
        <w:rPr>
          <w:rFonts w:ascii="Times New Roman" w:hAnsi="Times New Roman"/>
          <w:color w:val="0070C0"/>
          <w:sz w:val="24"/>
          <w:lang w:val="en-US"/>
          <w:rPrChange w:id="104" w:author="BZs" w:date="2024-12-19T08:36:00Z">
            <w:rPr>
              <w:rFonts w:ascii="Times New Roman" w:hAnsi="Times New Roman"/>
              <w:color w:val="000000" w:themeColor="text1"/>
              <w:sz w:val="24"/>
              <w:lang w:val="en-US"/>
            </w:rPr>
          </w:rPrChange>
        </w:rPr>
        <w:t xml:space="preserve"> </w:t>
      </w:r>
      <w:r w:rsidRPr="009E0A2A">
        <w:rPr>
          <w:rFonts w:ascii="Times New Roman" w:hAnsi="Times New Roman"/>
          <w:color w:val="0070C0"/>
          <w:sz w:val="24"/>
          <w:lang w:val="en-US"/>
          <w:rPrChange w:id="105" w:author="BZs" w:date="2024-12-19T08:36:00Z">
            <w:rPr>
              <w:rFonts w:ascii="Times New Roman" w:hAnsi="Times New Roman"/>
              <w:color w:val="000000" w:themeColor="text1"/>
              <w:sz w:val="24"/>
              <w:lang w:val="en-US"/>
            </w:rPr>
          </w:rPrChange>
        </w:rPr>
        <w:t>cont</w:t>
      </w:r>
      <w:r w:rsidR="007F4599">
        <w:rPr>
          <w:rFonts w:ascii="Times New Roman" w:hAnsi="Times New Roman"/>
          <w:color w:val="0070C0"/>
          <w:sz w:val="24"/>
          <w:lang w:val="en-US"/>
          <w:rPrChange w:id="106" w:author="BZs" w:date="2024-12-19T08:36:00Z">
            <w:rPr>
              <w:rFonts w:ascii="Times New Roman" w:hAnsi="Times New Roman"/>
              <w:color w:val="000000" w:themeColor="text1"/>
              <w:sz w:val="24"/>
              <w:lang w:val="en-US"/>
            </w:rPr>
          </w:rPrChange>
        </w:rPr>
        <w:t>ained within another transcript</w:t>
      </w:r>
      <w:del w:id="107" w:author="BZs" w:date="2024-12-19T08:36:00Z">
        <w:r w:rsidRPr="006D0604">
          <w:rPr>
            <w:rFonts w:ascii="Times New Roman" w:hAnsi="Times New Roman"/>
            <w:color w:val="000000" w:themeColor="text1"/>
            <w:sz w:val="24"/>
            <w:szCs w:val="24"/>
            <w:lang w:val="en-US" w:eastAsia="zh-CN"/>
          </w:rPr>
          <w:delText>,</w:delText>
        </w:r>
      </w:del>
      <w:ins w:id="108" w:author="BZs" w:date="2024-12-19T08:36:00Z">
        <w:r w:rsidR="007F4599">
          <w:rPr>
            <w:rFonts w:ascii="Times New Roman" w:hAnsi="Times New Roman"/>
            <w:color w:val="0070C0"/>
            <w:sz w:val="24"/>
            <w:szCs w:val="24"/>
            <w:lang w:val="en-US" w:eastAsia="zh-CN"/>
          </w:rPr>
          <w:t xml:space="preserve"> -</w:t>
        </w:r>
      </w:ins>
      <w:r w:rsidRPr="009E0A2A">
        <w:rPr>
          <w:rFonts w:ascii="Times New Roman" w:hAnsi="Times New Roman"/>
          <w:color w:val="0070C0"/>
          <w:sz w:val="24"/>
          <w:lang w:val="en-US"/>
          <w:rPrChange w:id="109" w:author="BZs" w:date="2024-12-19T08:36:00Z">
            <w:rPr>
              <w:rFonts w:ascii="Times New Roman" w:hAnsi="Times New Roman"/>
              <w:color w:val="000000" w:themeColor="text1"/>
              <w:sz w:val="24"/>
              <w:lang w:val="en-US"/>
            </w:rPr>
          </w:rPrChange>
        </w:rPr>
        <w:t xml:space="preserve"> to the longer one, we ran this tool iteratively for each </w:t>
      </w:r>
      <w:r w:rsidR="007F4599">
        <w:rPr>
          <w:rFonts w:ascii="Times New Roman" w:hAnsi="Times New Roman"/>
          <w:color w:val="0070C0"/>
          <w:sz w:val="24"/>
          <w:lang w:val="en-US"/>
          <w:rPrChange w:id="110" w:author="BZs" w:date="2024-12-19T08:36:00Z">
            <w:rPr>
              <w:rFonts w:ascii="Times New Roman" w:hAnsi="Times New Roman"/>
              <w:color w:val="000000" w:themeColor="text1"/>
              <w:sz w:val="24"/>
              <w:lang w:val="en-US"/>
            </w:rPr>
          </w:rPrChange>
        </w:rPr>
        <w:t>reference transcript separately</w:t>
      </w:r>
      <w:del w:id="111" w:author="BZs" w:date="2024-12-19T08:36:00Z">
        <w:r w:rsidRPr="006D0604">
          <w:rPr>
            <w:rFonts w:ascii="Times New Roman" w:hAnsi="Times New Roman"/>
            <w:color w:val="000000" w:themeColor="text1"/>
            <w:sz w:val="24"/>
            <w:szCs w:val="24"/>
            <w:lang w:val="en-US" w:eastAsia="zh-CN"/>
          </w:rPr>
          <w:delText xml:space="preserve"> and the</w:delText>
        </w:r>
      </w:del>
      <w:ins w:id="112" w:author="BZs" w:date="2024-12-19T08:36:00Z">
        <w:r w:rsidR="007F4599">
          <w:rPr>
            <w:rFonts w:ascii="Times New Roman" w:hAnsi="Times New Roman"/>
            <w:color w:val="0070C0"/>
            <w:sz w:val="24"/>
            <w:szCs w:val="24"/>
            <w:lang w:val="en-US" w:eastAsia="zh-CN"/>
          </w:rPr>
          <w:t>. T</w:t>
        </w:r>
        <w:r w:rsidR="00F33468">
          <w:rPr>
            <w:rFonts w:ascii="Times New Roman" w:hAnsi="Times New Roman"/>
            <w:color w:val="0070C0"/>
            <w:sz w:val="24"/>
            <w:szCs w:val="24"/>
            <w:lang w:val="en-US" w:eastAsia="zh-CN"/>
          </w:rPr>
          <w:t>he</w:t>
        </w:r>
      </w:ins>
      <w:r w:rsidR="00F33468">
        <w:rPr>
          <w:rFonts w:ascii="Times New Roman" w:hAnsi="Times New Roman"/>
          <w:color w:val="0070C0"/>
          <w:sz w:val="24"/>
          <w:lang w:val="en-US"/>
          <w:rPrChange w:id="113" w:author="BZs" w:date="2024-12-19T08:36:00Z">
            <w:rPr>
              <w:rFonts w:ascii="Times New Roman" w:hAnsi="Times New Roman"/>
              <w:color w:val="000000" w:themeColor="text1"/>
              <w:sz w:val="24"/>
              <w:lang w:val="en-US"/>
            </w:rPr>
          </w:rPrChange>
        </w:rPr>
        <w:t xml:space="preserve"> results </w:t>
      </w:r>
      <w:proofErr w:type="gramStart"/>
      <w:r w:rsidR="00F33468">
        <w:rPr>
          <w:rFonts w:ascii="Times New Roman" w:hAnsi="Times New Roman"/>
          <w:color w:val="0070C0"/>
          <w:sz w:val="24"/>
          <w:lang w:val="en-US"/>
          <w:rPrChange w:id="114" w:author="BZs" w:date="2024-12-19T08:36:00Z">
            <w:rPr>
              <w:rFonts w:ascii="Times New Roman" w:hAnsi="Times New Roman"/>
              <w:color w:val="000000" w:themeColor="text1"/>
              <w:sz w:val="24"/>
              <w:lang w:val="en-US"/>
            </w:rPr>
          </w:rPrChange>
        </w:rPr>
        <w:t>were merged</w:t>
      </w:r>
      <w:proofErr w:type="gramEnd"/>
      <w:del w:id="115" w:author="BZs" w:date="2024-12-19T08:36:00Z">
        <w:r w:rsidRPr="006D0604">
          <w:rPr>
            <w:rFonts w:ascii="Times New Roman" w:hAnsi="Times New Roman"/>
            <w:color w:val="000000" w:themeColor="text1"/>
            <w:sz w:val="24"/>
            <w:szCs w:val="24"/>
            <w:lang w:val="en-US" w:eastAsia="zh-CN"/>
          </w:rPr>
          <w:delText xml:space="preserve"> together</w:delText>
        </w:r>
      </w:del>
      <w:ins w:id="116" w:author="BZs" w:date="2024-12-19T08:36:00Z">
        <w:r w:rsidR="00F33468">
          <w:rPr>
            <w:rFonts w:ascii="Times New Roman" w:hAnsi="Times New Roman"/>
            <w:color w:val="0070C0"/>
            <w:sz w:val="24"/>
            <w:szCs w:val="24"/>
            <w:lang w:val="en-US" w:eastAsia="zh-CN"/>
          </w:rPr>
          <w:t>,</w:t>
        </w:r>
      </w:ins>
      <w:r w:rsidR="00F33468">
        <w:rPr>
          <w:rFonts w:ascii="Times New Roman" w:hAnsi="Times New Roman"/>
          <w:color w:val="0070C0"/>
          <w:sz w:val="24"/>
          <w:lang w:val="en-US"/>
          <w:rPrChange w:id="117" w:author="BZs" w:date="2024-12-19T08:36:00Z">
            <w:rPr>
              <w:rFonts w:ascii="Times New Roman" w:hAnsi="Times New Roman"/>
              <w:color w:val="000000" w:themeColor="text1"/>
              <w:sz w:val="24"/>
              <w:lang w:val="en-US"/>
            </w:rPr>
          </w:rPrChange>
        </w:rPr>
        <w:t xml:space="preserve"> </w:t>
      </w:r>
      <w:r w:rsidR="00F33468" w:rsidRPr="00F33468">
        <w:rPr>
          <w:rFonts w:ascii="Times New Roman" w:hAnsi="Times New Roman"/>
          <w:color w:val="0070C0"/>
          <w:sz w:val="24"/>
          <w:lang w:val="en-US"/>
          <w:rPrChange w:id="118" w:author="BZs" w:date="2024-12-19T08:36:00Z">
            <w:rPr>
              <w:rFonts w:ascii="Times New Roman" w:hAnsi="Times New Roman"/>
              <w:color w:val="000000" w:themeColor="text1"/>
              <w:sz w:val="24"/>
              <w:lang w:val="en-US"/>
            </w:rPr>
          </w:rPrChange>
        </w:rPr>
        <w:t xml:space="preserve">and </w:t>
      </w:r>
      <w:ins w:id="119" w:author="BZs" w:date="2024-12-19T08:36:00Z">
        <w:r w:rsidR="00F33468" w:rsidRPr="00F33468">
          <w:rPr>
            <w:rFonts w:ascii="Times New Roman" w:hAnsi="Times New Roman"/>
            <w:color w:val="0070C0"/>
            <w:sz w:val="24"/>
            <w:szCs w:val="24"/>
            <w:lang w:val="en-US" w:eastAsia="zh-CN"/>
          </w:rPr>
          <w:t xml:space="preserve">the best hit </w:t>
        </w:r>
      </w:ins>
      <w:r w:rsidR="00F33468" w:rsidRPr="00F33468">
        <w:rPr>
          <w:rFonts w:ascii="Times New Roman" w:hAnsi="Times New Roman"/>
          <w:color w:val="0070C0"/>
          <w:sz w:val="24"/>
          <w:lang w:val="en-US"/>
          <w:rPrChange w:id="120" w:author="BZs" w:date="2024-12-19T08:36:00Z">
            <w:rPr>
              <w:rFonts w:ascii="Times New Roman" w:hAnsi="Times New Roman"/>
              <w:color w:val="000000" w:themeColor="text1"/>
              <w:sz w:val="24"/>
              <w:lang w:val="en-US"/>
            </w:rPr>
          </w:rPrChange>
        </w:rPr>
        <w:t xml:space="preserve">for each query alignment </w:t>
      </w:r>
      <w:del w:id="121" w:author="BZs" w:date="2024-12-19T08:36:00Z">
        <w:r w:rsidRPr="006D0604">
          <w:rPr>
            <w:rFonts w:ascii="Times New Roman" w:hAnsi="Times New Roman"/>
            <w:color w:val="000000" w:themeColor="text1"/>
            <w:sz w:val="24"/>
            <w:szCs w:val="24"/>
            <w:lang w:val="en-US" w:eastAsia="zh-CN"/>
          </w:rPr>
          <w:delText xml:space="preserve">the best hit </w:delText>
        </w:r>
      </w:del>
      <w:r w:rsidR="00F33468" w:rsidRPr="00F33468">
        <w:rPr>
          <w:rFonts w:ascii="Times New Roman" w:hAnsi="Times New Roman"/>
          <w:color w:val="0070C0"/>
          <w:sz w:val="24"/>
          <w:lang w:val="en-US"/>
          <w:rPrChange w:id="122" w:author="BZs" w:date="2024-12-19T08:36:00Z">
            <w:rPr>
              <w:rFonts w:ascii="Times New Roman" w:hAnsi="Times New Roman"/>
              <w:color w:val="000000" w:themeColor="text1"/>
              <w:sz w:val="24"/>
              <w:lang w:val="en-US"/>
            </w:rPr>
          </w:rPrChange>
        </w:rPr>
        <w:t>was selected</w:t>
      </w:r>
      <w:del w:id="123" w:author="BZs" w:date="2024-12-19T08:36:00Z">
        <w:r w:rsidRPr="006D0604">
          <w:rPr>
            <w:rFonts w:ascii="Times New Roman" w:hAnsi="Times New Roman"/>
            <w:color w:val="000000" w:themeColor="text1"/>
            <w:sz w:val="24"/>
            <w:szCs w:val="24"/>
            <w:lang w:val="en-US" w:eastAsia="zh-CN"/>
          </w:rPr>
          <w:delText>, i.e. that reference</w:delText>
        </w:r>
      </w:del>
      <w:ins w:id="124" w:author="BZs" w:date="2024-12-19T08:36:00Z">
        <w:r w:rsidR="00F33468" w:rsidRPr="00F33468">
          <w:rPr>
            <w:rFonts w:ascii="Times New Roman" w:hAnsi="Times New Roman"/>
            <w:color w:val="0070C0"/>
            <w:sz w:val="24"/>
            <w:szCs w:val="24"/>
            <w:lang w:val="en-US" w:eastAsia="zh-CN"/>
          </w:rPr>
          <w:t xml:space="preserve"> based on the smallest distance between</w:t>
        </w:r>
      </w:ins>
      <w:r w:rsidR="00F33468" w:rsidRPr="00F33468">
        <w:rPr>
          <w:rFonts w:ascii="Times New Roman" w:hAnsi="Times New Roman"/>
          <w:color w:val="0070C0"/>
          <w:sz w:val="24"/>
          <w:lang w:val="en-US"/>
          <w:rPrChange w:id="125" w:author="BZs" w:date="2024-12-19T08:36:00Z">
            <w:rPr>
              <w:rFonts w:ascii="Times New Roman" w:hAnsi="Times New Roman"/>
              <w:color w:val="000000" w:themeColor="text1"/>
              <w:sz w:val="24"/>
              <w:lang w:val="en-US"/>
            </w:rPr>
          </w:rPrChange>
        </w:rPr>
        <w:t xml:space="preserve"> transcript</w:t>
      </w:r>
      <w:del w:id="126" w:author="BZs" w:date="2024-12-19T08:36:00Z">
        <w:r w:rsidRPr="006D0604">
          <w:rPr>
            <w:rFonts w:ascii="Times New Roman" w:hAnsi="Times New Roman"/>
            <w:color w:val="000000" w:themeColor="text1"/>
            <w:sz w:val="24"/>
            <w:szCs w:val="24"/>
            <w:lang w:val="en-US" w:eastAsia="zh-CN"/>
          </w:rPr>
          <w:delText>, the</w:delText>
        </w:r>
      </w:del>
      <w:r w:rsidR="00F33468" w:rsidRPr="00F33468">
        <w:rPr>
          <w:rFonts w:ascii="Times New Roman" w:hAnsi="Times New Roman"/>
          <w:color w:val="0070C0"/>
          <w:sz w:val="24"/>
          <w:lang w:val="en-US"/>
          <w:rPrChange w:id="127" w:author="BZs" w:date="2024-12-19T08:36:00Z">
            <w:rPr>
              <w:rFonts w:ascii="Times New Roman" w:hAnsi="Times New Roman"/>
              <w:color w:val="000000" w:themeColor="text1"/>
              <w:sz w:val="24"/>
              <w:lang w:val="en-US"/>
            </w:rPr>
          </w:rPrChange>
        </w:rPr>
        <w:t xml:space="preserve"> ends</w:t>
      </w:r>
      <w:del w:id="128" w:author="BZs" w:date="2024-12-19T08:36:00Z">
        <w:r w:rsidRPr="006D0604">
          <w:rPr>
            <w:rFonts w:ascii="Times New Roman" w:hAnsi="Times New Roman"/>
            <w:color w:val="000000" w:themeColor="text1"/>
            <w:sz w:val="24"/>
            <w:szCs w:val="24"/>
            <w:lang w:val="en-US" w:eastAsia="zh-CN"/>
          </w:rPr>
          <w:delText xml:space="preserve"> of which show the smallest distances.</w:delText>
        </w:r>
      </w:del>
      <w:ins w:id="129" w:author="BZs" w:date="2024-12-19T08:36:00Z">
        <w:r w:rsidR="00F33468" w:rsidRPr="00F33468">
          <w:rPr>
            <w:rFonts w:ascii="Times New Roman" w:hAnsi="Times New Roman"/>
            <w:color w:val="0070C0"/>
            <w:sz w:val="24"/>
            <w:szCs w:val="24"/>
            <w:lang w:val="en-US" w:eastAsia="zh-CN"/>
          </w:rPr>
          <w:t>.</w:t>
        </w:r>
      </w:ins>
      <w:r w:rsidRPr="009E0A2A">
        <w:rPr>
          <w:rFonts w:ascii="Times New Roman" w:hAnsi="Times New Roman"/>
          <w:color w:val="0070C0"/>
          <w:sz w:val="24"/>
          <w:lang w:val="en-US"/>
          <w:rPrChange w:id="130" w:author="BZs" w:date="2024-12-19T08:36:00Z">
            <w:rPr>
              <w:rFonts w:ascii="Times New Roman" w:hAnsi="Times New Roman"/>
              <w:color w:val="000000" w:themeColor="text1"/>
              <w:sz w:val="24"/>
              <w:lang w:val="en-US"/>
            </w:rPr>
          </w:rPrChange>
        </w:rPr>
        <w:t xml:space="preserve"> For counting </w:t>
      </w:r>
      <w:del w:id="131" w:author="BZs" w:date="2024-12-19T08:36:00Z">
        <w:r w:rsidRPr="006D0604">
          <w:rPr>
            <w:rFonts w:ascii="Times New Roman" w:hAnsi="Times New Roman"/>
            <w:color w:val="000000" w:themeColor="text1"/>
            <w:sz w:val="24"/>
            <w:szCs w:val="24"/>
            <w:lang w:val="en-US" w:eastAsia="zh-CN"/>
          </w:rPr>
          <w:delText xml:space="preserve">the </w:delText>
        </w:r>
      </w:del>
      <w:r w:rsidRPr="009E0A2A">
        <w:rPr>
          <w:rFonts w:ascii="Times New Roman" w:hAnsi="Times New Roman"/>
          <w:color w:val="0070C0"/>
          <w:sz w:val="24"/>
          <w:lang w:val="en-US"/>
          <w:rPrChange w:id="132" w:author="BZs" w:date="2024-12-19T08:36:00Z">
            <w:rPr>
              <w:rFonts w:ascii="Times New Roman" w:hAnsi="Times New Roman"/>
              <w:color w:val="000000" w:themeColor="text1"/>
              <w:sz w:val="24"/>
              <w:lang w:val="en-US"/>
            </w:rPr>
          </w:rPrChange>
        </w:rPr>
        <w:t xml:space="preserve">reference isoforms, only the hits with “equal to reference” </w:t>
      </w:r>
      <w:proofErr w:type="gramStart"/>
      <w:r w:rsidRPr="009E0A2A">
        <w:rPr>
          <w:rFonts w:ascii="Times New Roman" w:hAnsi="Times New Roman"/>
          <w:color w:val="0070C0"/>
          <w:sz w:val="24"/>
          <w:lang w:val="en-US"/>
          <w:rPrChange w:id="133" w:author="BZs" w:date="2024-12-19T08:36:00Z">
            <w:rPr>
              <w:rFonts w:ascii="Times New Roman" w:hAnsi="Times New Roman"/>
              <w:color w:val="000000" w:themeColor="text1"/>
              <w:sz w:val="24"/>
              <w:lang w:val="en-US"/>
            </w:rPr>
          </w:rPrChange>
        </w:rPr>
        <w:t xml:space="preserve">were </w:t>
      </w:r>
      <w:del w:id="134" w:author="BZs" w:date="2024-12-19T08:36:00Z">
        <w:r w:rsidRPr="006D0604">
          <w:rPr>
            <w:rFonts w:ascii="Times New Roman" w:hAnsi="Times New Roman"/>
            <w:color w:val="000000" w:themeColor="text1"/>
            <w:sz w:val="24"/>
            <w:szCs w:val="24"/>
            <w:lang w:val="en-US" w:eastAsia="zh-CN"/>
          </w:rPr>
          <w:delText>kept</w:delText>
        </w:r>
      </w:del>
      <w:ins w:id="135" w:author="BZs" w:date="2024-12-19T08:36:00Z">
        <w:r w:rsidR="00F33468">
          <w:rPr>
            <w:rFonts w:ascii="Times New Roman" w:hAnsi="Times New Roman"/>
            <w:color w:val="0070C0"/>
            <w:sz w:val="24"/>
            <w:szCs w:val="24"/>
            <w:lang w:val="en-US" w:eastAsia="zh-CN"/>
          </w:rPr>
          <w:t>retained</w:t>
        </w:r>
      </w:ins>
      <w:proofErr w:type="gramEnd"/>
      <w:r w:rsidRPr="009E0A2A">
        <w:rPr>
          <w:rFonts w:ascii="Times New Roman" w:hAnsi="Times New Roman"/>
          <w:color w:val="0070C0"/>
          <w:sz w:val="24"/>
          <w:lang w:val="en-US"/>
          <w:rPrChange w:id="136" w:author="BZs" w:date="2024-12-19T08:36:00Z">
            <w:rPr>
              <w:rFonts w:ascii="Times New Roman" w:hAnsi="Times New Roman"/>
              <w:color w:val="000000" w:themeColor="text1"/>
              <w:sz w:val="24"/>
              <w:lang w:val="en-US"/>
            </w:rPr>
          </w:rPrChange>
        </w:rPr>
        <w:t xml:space="preserve">, with a distance cutoff of 10 </w:t>
      </w:r>
      <w:proofErr w:type="spellStart"/>
      <w:r w:rsidRPr="009E0A2A">
        <w:rPr>
          <w:rFonts w:ascii="Times New Roman" w:hAnsi="Times New Roman"/>
          <w:color w:val="0070C0"/>
          <w:sz w:val="24"/>
          <w:lang w:val="en-US"/>
          <w:rPrChange w:id="137" w:author="BZs" w:date="2024-12-19T08:36:00Z">
            <w:rPr>
              <w:rFonts w:ascii="Times New Roman" w:hAnsi="Times New Roman"/>
              <w:color w:val="000000" w:themeColor="text1"/>
              <w:sz w:val="24"/>
              <w:lang w:val="en-US"/>
            </w:rPr>
          </w:rPrChange>
        </w:rPr>
        <w:t>nt</w:t>
      </w:r>
      <w:proofErr w:type="spellEnd"/>
      <w:r w:rsidRPr="009E0A2A">
        <w:rPr>
          <w:rFonts w:ascii="Times New Roman" w:hAnsi="Times New Roman"/>
          <w:color w:val="0070C0"/>
          <w:sz w:val="24"/>
          <w:lang w:val="en-US"/>
          <w:rPrChange w:id="138" w:author="BZs" w:date="2024-12-19T08:36:00Z">
            <w:rPr>
              <w:rFonts w:ascii="Times New Roman" w:hAnsi="Times New Roman"/>
              <w:color w:val="000000" w:themeColor="text1"/>
              <w:sz w:val="24"/>
              <w:lang w:val="en-US"/>
            </w:rPr>
          </w:rPrChange>
        </w:rPr>
        <w:t xml:space="preserve">-s for both ends. R-packages such as </w:t>
      </w:r>
      <w:proofErr w:type="spellStart"/>
      <w:r w:rsidRPr="009E0A2A">
        <w:rPr>
          <w:rFonts w:ascii="Times New Roman" w:hAnsi="Times New Roman"/>
          <w:color w:val="0070C0"/>
          <w:sz w:val="24"/>
          <w:lang w:val="en-US"/>
          <w:rPrChange w:id="139" w:author="BZs" w:date="2024-12-19T08:36:00Z">
            <w:rPr>
              <w:rFonts w:ascii="Times New Roman" w:hAnsi="Times New Roman"/>
              <w:color w:val="000000" w:themeColor="text1"/>
              <w:sz w:val="24"/>
              <w:lang w:val="en-US"/>
            </w:rPr>
          </w:rPrChange>
        </w:rPr>
        <w:t>rtracklayer</w:t>
      </w:r>
      <w:proofErr w:type="spellEnd"/>
      <w:r w:rsidR="00CF7861" w:rsidRPr="009E0A2A">
        <w:rPr>
          <w:rFonts w:ascii="Times New Roman" w:hAnsi="Times New Roman"/>
          <w:color w:val="0070C0"/>
          <w:sz w:val="24"/>
          <w:lang w:val="en-US"/>
          <w:rPrChange w:id="140" w:author="BZs" w:date="2024-12-19T08:36:00Z">
            <w:rPr>
              <w:rFonts w:ascii="Times New Roman" w:hAnsi="Times New Roman"/>
              <w:color w:val="000000" w:themeColor="text1"/>
              <w:sz w:val="24"/>
              <w:lang w:val="en-US"/>
            </w:rPr>
          </w:rPrChange>
        </w:rPr>
        <w:t xml:space="preserve"> </w:t>
      </w:r>
      <w:r w:rsidRPr="009E0A2A">
        <w:rPr>
          <w:rFonts w:ascii="Times New Roman" w:hAnsi="Times New Roman"/>
          <w:color w:val="0070C0"/>
          <w:sz w:val="24"/>
          <w:lang w:val="en-US"/>
          <w:rPrChange w:id="141" w:author="BZs" w:date="2024-12-19T08:36:00Z">
            <w:rPr>
              <w:rFonts w:ascii="Times New Roman" w:hAnsi="Times New Roman"/>
              <w:color w:val="000000" w:themeColor="text1"/>
              <w:sz w:val="24"/>
              <w:lang w:val="en-US"/>
            </w:rPr>
          </w:rPrChange>
        </w:rPr>
        <w:fldChar w:fldCharType="begin"/>
      </w:r>
      <w:r w:rsidR="006F598A" w:rsidRPr="009E0A2A">
        <w:rPr>
          <w:rFonts w:ascii="Times New Roman" w:hAnsi="Times New Roman"/>
          <w:color w:val="0070C0"/>
          <w:sz w:val="24"/>
          <w:lang w:val="en-US"/>
          <w:rPrChange w:id="142" w:author="BZs" w:date="2024-12-19T08:36:00Z">
            <w:rPr>
              <w:rFonts w:ascii="Times New Roman" w:hAnsi="Times New Roman"/>
              <w:color w:val="000000" w:themeColor="text1"/>
              <w:sz w:val="24"/>
              <w:lang w:val="en-US"/>
            </w:rPr>
          </w:rPrChange>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9E0A2A">
        <w:rPr>
          <w:rFonts w:ascii="Times New Roman" w:hAnsi="Times New Roman"/>
          <w:color w:val="0070C0"/>
          <w:sz w:val="24"/>
          <w:lang w:val="en-US"/>
          <w:rPrChange w:id="143" w:author="BZs" w:date="2024-12-19T08:36:00Z">
            <w:rPr>
              <w:rFonts w:ascii="Times New Roman" w:hAnsi="Times New Roman"/>
              <w:color w:val="000000" w:themeColor="text1"/>
              <w:sz w:val="24"/>
              <w:lang w:val="en-US"/>
            </w:rPr>
          </w:rPrChange>
        </w:rPr>
        <w:fldChar w:fldCharType="separate"/>
      </w:r>
      <w:r w:rsidR="006F598A" w:rsidRPr="009E0A2A">
        <w:rPr>
          <w:rFonts w:ascii="Times New Roman" w:hAnsi="Times New Roman"/>
          <w:color w:val="0070C0"/>
          <w:sz w:val="24"/>
          <w:lang w:val="en-US"/>
          <w:rPrChange w:id="144" w:author="BZs" w:date="2024-12-19T08:36:00Z">
            <w:rPr>
              <w:rFonts w:ascii="Times New Roman" w:hAnsi="Times New Roman"/>
              <w:sz w:val="24"/>
              <w:lang w:val="en-US"/>
            </w:rPr>
          </w:rPrChange>
        </w:rPr>
        <w:t>[35]</w:t>
      </w:r>
      <w:r w:rsidRPr="009E0A2A">
        <w:rPr>
          <w:rFonts w:ascii="Times New Roman" w:hAnsi="Times New Roman"/>
          <w:color w:val="0070C0"/>
          <w:sz w:val="24"/>
          <w:lang w:val="en-US"/>
          <w:rPrChange w:id="145" w:author="BZs" w:date="2024-12-19T08:36:00Z">
            <w:rPr>
              <w:rFonts w:ascii="Times New Roman" w:hAnsi="Times New Roman"/>
              <w:color w:val="000000" w:themeColor="text1"/>
              <w:sz w:val="24"/>
              <w:lang w:val="en-US"/>
            </w:rPr>
          </w:rPrChange>
        </w:rPr>
        <w:fldChar w:fldCharType="end"/>
      </w:r>
      <w:r w:rsidRPr="009E0A2A">
        <w:rPr>
          <w:rFonts w:ascii="Times New Roman" w:hAnsi="Times New Roman"/>
          <w:color w:val="0070C0"/>
          <w:sz w:val="24"/>
          <w:lang w:val="en-US"/>
          <w:rPrChange w:id="146" w:author="BZs" w:date="2024-12-19T08:36:00Z">
            <w:rPr>
              <w:rFonts w:ascii="Times New Roman" w:hAnsi="Times New Roman"/>
              <w:color w:val="000000" w:themeColor="text1"/>
              <w:sz w:val="24"/>
              <w:lang w:val="en-US"/>
            </w:rPr>
          </w:rPrChange>
        </w:rPr>
        <w:t xml:space="preserve"> was used to export and import .gff3 files. </w:t>
      </w:r>
    </w:p>
    <w:p w14:paraId="24B3D906" w14:textId="684EB208" w:rsidR="006D0604" w:rsidRPr="009E0A2A" w:rsidRDefault="00F33468" w:rsidP="0031603D">
      <w:pPr>
        <w:spacing w:after="120" w:line="240" w:lineRule="auto"/>
        <w:jc w:val="both"/>
        <w:rPr>
          <w:rFonts w:ascii="Times New Roman" w:hAnsi="Times New Roman"/>
          <w:i/>
          <w:color w:val="0070C0"/>
          <w:sz w:val="24"/>
          <w:lang w:val="en-US"/>
          <w:rPrChange w:id="147" w:author="BZs" w:date="2024-12-19T08:36:00Z">
            <w:rPr>
              <w:rFonts w:ascii="Times New Roman" w:hAnsi="Times New Roman"/>
              <w:i/>
              <w:color w:val="7030A0"/>
              <w:sz w:val="24"/>
              <w:lang w:val="en-US"/>
            </w:rPr>
          </w:rPrChange>
        </w:rPr>
      </w:pPr>
      <w:r>
        <w:rPr>
          <w:rFonts w:ascii="Times New Roman" w:hAnsi="Times New Roman"/>
          <w:i/>
          <w:color w:val="0070C0"/>
          <w:sz w:val="24"/>
          <w:lang w:val="en-US"/>
          <w:rPrChange w:id="148" w:author="BZs" w:date="2024-12-19T08:36:00Z">
            <w:rPr>
              <w:rFonts w:ascii="Times New Roman" w:hAnsi="Times New Roman"/>
              <w:i/>
              <w:color w:val="7030A0"/>
              <w:sz w:val="24"/>
              <w:lang w:val="en-US"/>
            </w:rPr>
          </w:rPrChange>
        </w:rPr>
        <w:t xml:space="preserve">Transcript </w:t>
      </w:r>
      <w:del w:id="149" w:author="BZs" w:date="2024-12-19T08:36:00Z">
        <w:r w:rsidR="006D0604" w:rsidRPr="00C32661">
          <w:rPr>
            <w:rFonts w:ascii="Times New Roman" w:hAnsi="Times New Roman"/>
            <w:i/>
            <w:color w:val="7030A0"/>
            <w:sz w:val="24"/>
            <w:szCs w:val="24"/>
            <w:lang w:val="en-US" w:eastAsia="zh-CN"/>
          </w:rPr>
          <w:delText>Assembly</w:delText>
        </w:r>
      </w:del>
      <w:ins w:id="150" w:author="BZs" w:date="2024-12-19T08:36:00Z">
        <w:r>
          <w:rPr>
            <w:rFonts w:ascii="Times New Roman" w:hAnsi="Times New Roman"/>
            <w:i/>
            <w:color w:val="0070C0"/>
            <w:sz w:val="24"/>
            <w:szCs w:val="24"/>
            <w:lang w:val="en-US" w:eastAsia="zh-CN"/>
          </w:rPr>
          <w:t>assembly</w:t>
        </w:r>
      </w:ins>
      <w:r>
        <w:rPr>
          <w:rFonts w:ascii="Times New Roman" w:hAnsi="Times New Roman"/>
          <w:i/>
          <w:color w:val="0070C0"/>
          <w:sz w:val="24"/>
          <w:lang w:val="en-US"/>
          <w:rPrChange w:id="151" w:author="BZs" w:date="2024-12-19T08:36:00Z">
            <w:rPr>
              <w:rFonts w:ascii="Times New Roman" w:hAnsi="Times New Roman"/>
              <w:i/>
              <w:color w:val="7030A0"/>
              <w:sz w:val="24"/>
              <w:lang w:val="en-US"/>
            </w:rPr>
          </w:rPrChange>
        </w:rPr>
        <w:t xml:space="preserve"> and </w:t>
      </w:r>
      <w:del w:id="152" w:author="BZs" w:date="2024-12-19T08:36:00Z">
        <w:r w:rsidR="006D0604" w:rsidRPr="00C32661">
          <w:rPr>
            <w:rFonts w:ascii="Times New Roman" w:hAnsi="Times New Roman"/>
            <w:i/>
            <w:color w:val="7030A0"/>
            <w:sz w:val="24"/>
            <w:szCs w:val="24"/>
            <w:lang w:val="en-US" w:eastAsia="zh-CN"/>
          </w:rPr>
          <w:delText>Classification</w:delText>
        </w:r>
      </w:del>
      <w:ins w:id="153" w:author="BZs" w:date="2024-12-19T08:36:00Z">
        <w:r>
          <w:rPr>
            <w:rFonts w:ascii="Times New Roman" w:hAnsi="Times New Roman"/>
            <w:i/>
            <w:color w:val="0070C0"/>
            <w:sz w:val="24"/>
            <w:szCs w:val="24"/>
            <w:lang w:val="en-US" w:eastAsia="zh-CN"/>
          </w:rPr>
          <w:t>c</w:t>
        </w:r>
        <w:r w:rsidR="006D0604" w:rsidRPr="009E0A2A">
          <w:rPr>
            <w:rFonts w:ascii="Times New Roman" w:hAnsi="Times New Roman"/>
            <w:i/>
            <w:color w:val="0070C0"/>
            <w:sz w:val="24"/>
            <w:szCs w:val="24"/>
            <w:lang w:val="en-US" w:eastAsia="zh-CN"/>
          </w:rPr>
          <w:t>lassification</w:t>
        </w:r>
      </w:ins>
    </w:p>
    <w:p w14:paraId="34B437CA" w14:textId="182549EE" w:rsidR="00F33468" w:rsidRDefault="00F33468" w:rsidP="0031603D">
      <w:pPr>
        <w:spacing w:after="120" w:line="240" w:lineRule="auto"/>
        <w:jc w:val="both"/>
        <w:rPr>
          <w:rFonts w:ascii="Times New Roman" w:hAnsi="Times New Roman"/>
          <w:color w:val="0070C0"/>
          <w:sz w:val="24"/>
          <w:lang w:val="en-US"/>
          <w:rPrChange w:id="154" w:author="BZs" w:date="2024-12-19T08:36:00Z">
            <w:rPr>
              <w:rFonts w:ascii="Times New Roman" w:hAnsi="Times New Roman"/>
              <w:color w:val="7030A0"/>
              <w:sz w:val="24"/>
              <w:lang w:val="en-US"/>
            </w:rPr>
          </w:rPrChange>
        </w:rPr>
      </w:pPr>
      <w:r w:rsidRPr="00F33468">
        <w:rPr>
          <w:rFonts w:ascii="Times New Roman" w:hAnsi="Times New Roman"/>
          <w:color w:val="0070C0"/>
          <w:sz w:val="24"/>
          <w:lang w:val="en-US"/>
          <w:rPrChange w:id="155" w:author="BZs" w:date="2024-12-19T08:36:00Z">
            <w:rPr>
              <w:rFonts w:ascii="Times New Roman" w:hAnsi="Times New Roman"/>
              <w:color w:val="7030A0"/>
              <w:sz w:val="24"/>
              <w:lang w:val="en-US"/>
            </w:rPr>
          </w:rPrChange>
        </w:rPr>
        <w:t xml:space="preserve">After determining TSSs and TESs, </w:t>
      </w:r>
      <w:del w:id="156" w:author="BZs" w:date="2024-12-19T08:36:00Z">
        <w:r w:rsidR="006D0604" w:rsidRPr="00C32661">
          <w:rPr>
            <w:rFonts w:ascii="Times New Roman" w:hAnsi="Times New Roman"/>
            <w:color w:val="7030A0"/>
            <w:sz w:val="24"/>
            <w:szCs w:val="24"/>
            <w:lang w:val="en-US" w:eastAsia="zh-CN"/>
          </w:rPr>
          <w:delText xml:space="preserve">we </w:delText>
        </w:r>
      </w:del>
      <w:ins w:id="157" w:author="BZs" w:date="2024-12-19T08:36:00Z">
        <w:r w:rsidRPr="00F33468">
          <w:rPr>
            <w:rFonts w:ascii="Times New Roman" w:hAnsi="Times New Roman"/>
            <w:color w:val="0070C0"/>
            <w:sz w:val="24"/>
            <w:szCs w:val="24"/>
            <w:lang w:val="en-US" w:eastAsia="zh-CN"/>
          </w:rPr>
          <w:t xml:space="preserve">transcripts </w:t>
        </w:r>
        <w:proofErr w:type="gramStart"/>
        <w:r w:rsidRPr="00F33468">
          <w:rPr>
            <w:rFonts w:ascii="Times New Roman" w:hAnsi="Times New Roman"/>
            <w:color w:val="0070C0"/>
            <w:sz w:val="24"/>
            <w:szCs w:val="24"/>
            <w:lang w:val="en-US" w:eastAsia="zh-CN"/>
          </w:rPr>
          <w:t xml:space="preserve">were </w:t>
        </w:r>
      </w:ins>
      <w:r w:rsidRPr="00F33468">
        <w:rPr>
          <w:rFonts w:ascii="Times New Roman" w:hAnsi="Times New Roman"/>
          <w:color w:val="0070C0"/>
          <w:sz w:val="24"/>
          <w:lang w:val="en-US"/>
          <w:rPrChange w:id="158" w:author="BZs" w:date="2024-12-19T08:36:00Z">
            <w:rPr>
              <w:rFonts w:ascii="Times New Roman" w:hAnsi="Times New Roman"/>
              <w:color w:val="7030A0"/>
              <w:sz w:val="24"/>
              <w:lang w:val="en-US"/>
            </w:rPr>
          </w:rPrChange>
        </w:rPr>
        <w:t>reconstructed</w:t>
      </w:r>
      <w:proofErr w:type="gramEnd"/>
      <w:r w:rsidRPr="00F33468">
        <w:rPr>
          <w:rFonts w:ascii="Times New Roman" w:hAnsi="Times New Roman"/>
          <w:color w:val="0070C0"/>
          <w:sz w:val="24"/>
          <w:lang w:val="en-US"/>
          <w:rPrChange w:id="159" w:author="BZs" w:date="2024-12-19T08:36:00Z">
            <w:rPr>
              <w:rFonts w:ascii="Times New Roman" w:hAnsi="Times New Roman"/>
              <w:color w:val="7030A0"/>
              <w:sz w:val="24"/>
              <w:lang w:val="en-US"/>
            </w:rPr>
          </w:rPrChange>
        </w:rPr>
        <w:t xml:space="preserve"> </w:t>
      </w:r>
      <w:del w:id="160" w:author="BZs" w:date="2024-12-19T08:36:00Z">
        <w:r w:rsidR="006D0604" w:rsidRPr="00C32661">
          <w:rPr>
            <w:rFonts w:ascii="Times New Roman" w:hAnsi="Times New Roman"/>
            <w:color w:val="7030A0"/>
            <w:sz w:val="24"/>
            <w:szCs w:val="24"/>
            <w:lang w:val="en-US" w:eastAsia="zh-CN"/>
          </w:rPr>
          <w:delText xml:space="preserve">transcripts </w:delText>
        </w:r>
      </w:del>
      <w:r w:rsidRPr="00F33468">
        <w:rPr>
          <w:rFonts w:ascii="Times New Roman" w:hAnsi="Times New Roman"/>
          <w:color w:val="0070C0"/>
          <w:sz w:val="24"/>
          <w:lang w:val="en-US"/>
          <w:rPrChange w:id="161" w:author="BZs" w:date="2024-12-19T08:36:00Z">
            <w:rPr>
              <w:rFonts w:ascii="Times New Roman" w:hAnsi="Times New Roman"/>
              <w:color w:val="7030A0"/>
              <w:sz w:val="24"/>
              <w:lang w:val="en-US"/>
            </w:rPr>
          </w:rPrChange>
        </w:rPr>
        <w:t>by pairing validated TSS peaks with corresponding TESs</w:t>
      </w:r>
      <w:del w:id="162" w:author="BZs" w:date="2024-12-19T08:36:00Z">
        <w:r w:rsidR="006D0604" w:rsidRPr="00C32661">
          <w:rPr>
            <w:rFonts w:ascii="Times New Roman" w:hAnsi="Times New Roman"/>
            <w:color w:val="7030A0"/>
            <w:sz w:val="24"/>
            <w:szCs w:val="24"/>
            <w:lang w:val="en-US" w:eastAsia="zh-CN"/>
          </w:rPr>
          <w:delText xml:space="preserve"> and applied</w:delText>
        </w:r>
      </w:del>
      <w:ins w:id="163" w:author="BZs" w:date="2024-12-19T08:36:00Z">
        <w:r w:rsidRPr="00F33468">
          <w:rPr>
            <w:rFonts w:ascii="Times New Roman" w:hAnsi="Times New Roman"/>
            <w:color w:val="0070C0"/>
            <w:sz w:val="24"/>
            <w:szCs w:val="24"/>
            <w:lang w:val="en-US" w:eastAsia="zh-CN"/>
          </w:rPr>
          <w:t>, applying</w:t>
        </w:r>
      </w:ins>
      <w:r w:rsidRPr="00F33468">
        <w:rPr>
          <w:rFonts w:ascii="Times New Roman" w:hAnsi="Times New Roman"/>
          <w:color w:val="0070C0"/>
          <w:sz w:val="24"/>
          <w:lang w:val="en-US"/>
          <w:rPrChange w:id="164" w:author="BZs" w:date="2024-12-19T08:36:00Z">
            <w:rPr>
              <w:rFonts w:ascii="Times New Roman" w:hAnsi="Times New Roman"/>
              <w:color w:val="7030A0"/>
              <w:sz w:val="24"/>
              <w:lang w:val="en-US"/>
            </w:rPr>
          </w:rPrChange>
        </w:rPr>
        <w:t xml:space="preserve"> stringent </w:t>
      </w:r>
      <w:del w:id="165" w:author="BZs" w:date="2024-12-19T08:36:00Z">
        <w:r w:rsidR="006D0604" w:rsidRPr="00C32661">
          <w:rPr>
            <w:rFonts w:ascii="Times New Roman" w:hAnsi="Times New Roman"/>
            <w:color w:val="7030A0"/>
            <w:sz w:val="24"/>
            <w:szCs w:val="24"/>
            <w:lang w:val="en-US" w:eastAsia="zh-CN"/>
          </w:rPr>
          <w:delText xml:space="preserve">criteria for their </w:delText>
        </w:r>
      </w:del>
      <w:r w:rsidRPr="00F33468">
        <w:rPr>
          <w:rFonts w:ascii="Times New Roman" w:hAnsi="Times New Roman"/>
          <w:color w:val="0070C0"/>
          <w:sz w:val="24"/>
          <w:lang w:val="en-US"/>
          <w:rPrChange w:id="166" w:author="BZs" w:date="2024-12-19T08:36:00Z">
            <w:rPr>
              <w:rFonts w:ascii="Times New Roman" w:hAnsi="Times New Roman"/>
              <w:color w:val="7030A0"/>
              <w:sz w:val="24"/>
              <w:lang w:val="en-US"/>
            </w:rPr>
          </w:rPrChange>
        </w:rPr>
        <w:t>inclusion</w:t>
      </w:r>
      <w:ins w:id="167" w:author="BZs" w:date="2024-12-19T08:36:00Z">
        <w:r w:rsidRPr="00F33468">
          <w:rPr>
            <w:rFonts w:ascii="Times New Roman" w:hAnsi="Times New Roman"/>
            <w:color w:val="0070C0"/>
            <w:sz w:val="24"/>
            <w:szCs w:val="24"/>
            <w:lang w:val="en-US" w:eastAsia="zh-CN"/>
          </w:rPr>
          <w:t xml:space="preserve"> criteria</w:t>
        </w:r>
      </w:ins>
      <w:r w:rsidRPr="00F33468">
        <w:rPr>
          <w:rFonts w:ascii="Times New Roman" w:hAnsi="Times New Roman"/>
          <w:color w:val="0070C0"/>
          <w:sz w:val="24"/>
          <w:lang w:val="en-US"/>
          <w:rPrChange w:id="168" w:author="BZs" w:date="2024-12-19T08:36:00Z">
            <w:rPr>
              <w:rFonts w:ascii="Times New Roman" w:hAnsi="Times New Roman"/>
              <w:color w:val="7030A0"/>
              <w:sz w:val="24"/>
              <w:lang w:val="en-US"/>
            </w:rPr>
          </w:rPrChange>
        </w:rPr>
        <w:t xml:space="preserve">. For each TSS cluster identified by </w:t>
      </w:r>
      <w:proofErr w:type="spellStart"/>
      <w:r w:rsidRPr="00F33468">
        <w:rPr>
          <w:rFonts w:ascii="Times New Roman" w:hAnsi="Times New Roman"/>
          <w:color w:val="0070C0"/>
          <w:sz w:val="24"/>
          <w:lang w:val="en-US"/>
          <w:rPrChange w:id="169" w:author="BZs" w:date="2024-12-19T08:36:00Z">
            <w:rPr>
              <w:rFonts w:ascii="Times New Roman" w:hAnsi="Times New Roman"/>
              <w:color w:val="7030A0"/>
              <w:sz w:val="24"/>
              <w:lang w:val="en-US"/>
            </w:rPr>
          </w:rPrChange>
        </w:rPr>
        <w:t>CAGEfightR</w:t>
      </w:r>
      <w:proofErr w:type="spellEnd"/>
      <w:r w:rsidRPr="00F33468">
        <w:rPr>
          <w:rFonts w:ascii="Times New Roman" w:hAnsi="Times New Roman"/>
          <w:color w:val="0070C0"/>
          <w:sz w:val="24"/>
          <w:lang w:val="en-US"/>
          <w:rPrChange w:id="170" w:author="BZs" w:date="2024-12-19T08:36:00Z">
            <w:rPr>
              <w:rFonts w:ascii="Times New Roman" w:hAnsi="Times New Roman"/>
              <w:color w:val="7030A0"/>
              <w:sz w:val="24"/>
              <w:lang w:val="en-US"/>
            </w:rPr>
          </w:rPrChange>
        </w:rPr>
        <w:t xml:space="preserve">, </w:t>
      </w:r>
      <w:del w:id="171" w:author="BZs" w:date="2024-12-19T08:36:00Z">
        <w:r w:rsidR="006D0604" w:rsidRPr="00C32661">
          <w:rPr>
            <w:rFonts w:ascii="Times New Roman" w:hAnsi="Times New Roman"/>
            <w:color w:val="7030A0"/>
            <w:sz w:val="24"/>
            <w:szCs w:val="24"/>
            <w:lang w:val="en-US" w:eastAsia="zh-CN"/>
          </w:rPr>
          <w:delText xml:space="preserve">we examined the distribution of dcDNA-Seq 5' ends within that cluster and defined </w:delText>
        </w:r>
      </w:del>
      <w:r w:rsidRPr="00F33468">
        <w:rPr>
          <w:rFonts w:ascii="Times New Roman" w:hAnsi="Times New Roman"/>
          <w:color w:val="0070C0"/>
          <w:sz w:val="24"/>
          <w:lang w:val="en-US"/>
          <w:rPrChange w:id="172" w:author="BZs" w:date="2024-12-19T08:36:00Z">
            <w:rPr>
              <w:rFonts w:ascii="Times New Roman" w:hAnsi="Times New Roman"/>
              <w:color w:val="7030A0"/>
              <w:sz w:val="24"/>
              <w:lang w:val="en-US"/>
            </w:rPr>
          </w:rPrChange>
        </w:rPr>
        <w:t xml:space="preserve">the position with the highest </w:t>
      </w:r>
      <w:ins w:id="173" w:author="BZs" w:date="2024-12-19T08:36:00Z">
        <w:r w:rsidRPr="00F33468">
          <w:rPr>
            <w:rFonts w:ascii="Times New Roman" w:hAnsi="Times New Roman"/>
            <w:color w:val="0070C0"/>
            <w:sz w:val="24"/>
            <w:szCs w:val="24"/>
            <w:lang w:val="en-US" w:eastAsia="zh-CN"/>
          </w:rPr>
          <w:t>dcDNA-</w:t>
        </w:r>
        <w:proofErr w:type="spellStart"/>
        <w:r w:rsidRPr="00F33468">
          <w:rPr>
            <w:rFonts w:ascii="Times New Roman" w:hAnsi="Times New Roman"/>
            <w:color w:val="0070C0"/>
            <w:sz w:val="24"/>
            <w:szCs w:val="24"/>
            <w:lang w:val="en-US" w:eastAsia="zh-CN"/>
          </w:rPr>
          <w:t>Seq</w:t>
        </w:r>
        <w:proofErr w:type="spellEnd"/>
        <w:r w:rsidRPr="00F33468">
          <w:rPr>
            <w:rFonts w:ascii="Times New Roman" w:hAnsi="Times New Roman"/>
            <w:color w:val="0070C0"/>
            <w:sz w:val="24"/>
            <w:szCs w:val="24"/>
            <w:lang w:val="en-US" w:eastAsia="zh-CN"/>
          </w:rPr>
          <w:t xml:space="preserve"> </w:t>
        </w:r>
      </w:ins>
      <w:r w:rsidRPr="00F33468">
        <w:rPr>
          <w:rFonts w:ascii="Times New Roman" w:hAnsi="Times New Roman"/>
          <w:color w:val="0070C0"/>
          <w:sz w:val="24"/>
          <w:lang w:val="en-US"/>
          <w:rPrChange w:id="174" w:author="BZs" w:date="2024-12-19T08:36:00Z">
            <w:rPr>
              <w:rFonts w:ascii="Times New Roman" w:hAnsi="Times New Roman"/>
              <w:color w:val="7030A0"/>
              <w:sz w:val="24"/>
              <w:lang w:val="en-US"/>
            </w:rPr>
          </w:rPrChange>
        </w:rPr>
        <w:t xml:space="preserve">read density </w:t>
      </w:r>
      <w:ins w:id="175" w:author="BZs" w:date="2024-12-19T08:36:00Z">
        <w:r w:rsidRPr="00F33468">
          <w:rPr>
            <w:rFonts w:ascii="Times New Roman" w:hAnsi="Times New Roman"/>
            <w:color w:val="0070C0"/>
            <w:sz w:val="24"/>
            <w:szCs w:val="24"/>
            <w:lang w:val="en-US" w:eastAsia="zh-CN"/>
          </w:rPr>
          <w:t xml:space="preserve">within the cluster </w:t>
        </w:r>
        <w:proofErr w:type="gramStart"/>
        <w:r w:rsidRPr="00F33468">
          <w:rPr>
            <w:rFonts w:ascii="Times New Roman" w:hAnsi="Times New Roman"/>
            <w:color w:val="0070C0"/>
            <w:sz w:val="24"/>
            <w:szCs w:val="24"/>
            <w:lang w:val="en-US" w:eastAsia="zh-CN"/>
          </w:rPr>
          <w:t>was designated</w:t>
        </w:r>
        <w:proofErr w:type="gramEnd"/>
        <w:r w:rsidRPr="00F33468">
          <w:rPr>
            <w:rFonts w:ascii="Times New Roman" w:hAnsi="Times New Roman"/>
            <w:color w:val="0070C0"/>
            <w:sz w:val="24"/>
            <w:szCs w:val="24"/>
            <w:lang w:val="en-US" w:eastAsia="zh-CN"/>
          </w:rPr>
          <w:t xml:space="preserve"> </w:t>
        </w:r>
      </w:ins>
      <w:r w:rsidRPr="00F33468">
        <w:rPr>
          <w:rFonts w:ascii="Times New Roman" w:hAnsi="Times New Roman"/>
          <w:color w:val="0070C0"/>
          <w:sz w:val="24"/>
          <w:lang w:val="en-US"/>
          <w:rPrChange w:id="176" w:author="BZs" w:date="2024-12-19T08:36:00Z">
            <w:rPr>
              <w:rFonts w:ascii="Times New Roman" w:hAnsi="Times New Roman"/>
              <w:color w:val="7030A0"/>
              <w:sz w:val="24"/>
              <w:lang w:val="en-US"/>
            </w:rPr>
          </w:rPrChange>
        </w:rPr>
        <w:t xml:space="preserve">as the true TSS. Each transcript </w:t>
      </w:r>
      <w:del w:id="177" w:author="BZs" w:date="2024-12-19T08:36:00Z">
        <w:r w:rsidR="006D0604" w:rsidRPr="00C32661">
          <w:rPr>
            <w:rFonts w:ascii="Times New Roman" w:hAnsi="Times New Roman"/>
            <w:color w:val="7030A0"/>
            <w:sz w:val="24"/>
            <w:szCs w:val="24"/>
            <w:lang w:val="en-US" w:eastAsia="zh-CN"/>
          </w:rPr>
          <w:delText>had to be supported by</w:delText>
        </w:r>
      </w:del>
      <w:ins w:id="178" w:author="BZs" w:date="2024-12-19T08:36:00Z">
        <w:r w:rsidRPr="00F33468">
          <w:rPr>
            <w:rFonts w:ascii="Times New Roman" w:hAnsi="Times New Roman"/>
            <w:color w:val="0070C0"/>
            <w:sz w:val="24"/>
            <w:szCs w:val="24"/>
            <w:lang w:val="en-US" w:eastAsia="zh-CN"/>
          </w:rPr>
          <w:t>required</w:t>
        </w:r>
      </w:ins>
      <w:r w:rsidRPr="00F33468">
        <w:rPr>
          <w:rFonts w:ascii="Times New Roman" w:hAnsi="Times New Roman"/>
          <w:color w:val="0070C0"/>
          <w:sz w:val="24"/>
          <w:lang w:val="en-US"/>
          <w:rPrChange w:id="179" w:author="BZs" w:date="2024-12-19T08:36:00Z">
            <w:rPr>
              <w:rFonts w:ascii="Times New Roman" w:hAnsi="Times New Roman"/>
              <w:color w:val="7030A0"/>
              <w:sz w:val="24"/>
              <w:lang w:val="en-US"/>
            </w:rPr>
          </w:rPrChange>
        </w:rPr>
        <w:t xml:space="preserve"> at least three dcDNA-</w:t>
      </w:r>
      <w:proofErr w:type="spellStart"/>
      <w:r w:rsidRPr="00F33468">
        <w:rPr>
          <w:rFonts w:ascii="Times New Roman" w:hAnsi="Times New Roman"/>
          <w:color w:val="0070C0"/>
          <w:sz w:val="24"/>
          <w:lang w:val="en-US"/>
          <w:rPrChange w:id="180" w:author="BZs" w:date="2024-12-19T08:36:00Z">
            <w:rPr>
              <w:rFonts w:ascii="Times New Roman" w:hAnsi="Times New Roman"/>
              <w:color w:val="7030A0"/>
              <w:sz w:val="24"/>
              <w:lang w:val="en-US"/>
            </w:rPr>
          </w:rPrChange>
        </w:rPr>
        <w:t>Seq</w:t>
      </w:r>
      <w:proofErr w:type="spellEnd"/>
      <w:r w:rsidRPr="00F33468">
        <w:rPr>
          <w:rFonts w:ascii="Times New Roman" w:hAnsi="Times New Roman"/>
          <w:color w:val="0070C0"/>
          <w:sz w:val="24"/>
          <w:lang w:val="en-US"/>
          <w:rPrChange w:id="181" w:author="BZs" w:date="2024-12-19T08:36:00Z">
            <w:rPr>
              <w:rFonts w:ascii="Times New Roman" w:hAnsi="Times New Roman"/>
              <w:color w:val="7030A0"/>
              <w:sz w:val="24"/>
              <w:lang w:val="en-US"/>
            </w:rPr>
          </w:rPrChange>
        </w:rPr>
        <w:t xml:space="preserve"> reads </w:t>
      </w:r>
      <w:del w:id="182" w:author="BZs" w:date="2024-12-19T08:36:00Z">
        <w:r w:rsidR="006D0604" w:rsidRPr="00C32661">
          <w:rPr>
            <w:rFonts w:ascii="Times New Roman" w:hAnsi="Times New Roman"/>
            <w:color w:val="7030A0"/>
            <w:sz w:val="24"/>
            <w:szCs w:val="24"/>
            <w:lang w:val="en-US" w:eastAsia="zh-CN"/>
          </w:rPr>
          <w:delText>sharing</w:delText>
        </w:r>
      </w:del>
      <w:ins w:id="183" w:author="BZs" w:date="2024-12-19T08:36:00Z">
        <w:r w:rsidRPr="00F33468">
          <w:rPr>
            <w:rFonts w:ascii="Times New Roman" w:hAnsi="Times New Roman"/>
            <w:color w:val="0070C0"/>
            <w:sz w:val="24"/>
            <w:szCs w:val="24"/>
            <w:lang w:val="en-US" w:eastAsia="zh-CN"/>
          </w:rPr>
          <w:t>with</w:t>
        </w:r>
      </w:ins>
      <w:r w:rsidRPr="00F33468">
        <w:rPr>
          <w:rFonts w:ascii="Times New Roman" w:hAnsi="Times New Roman"/>
          <w:color w:val="0070C0"/>
          <w:sz w:val="24"/>
          <w:lang w:val="en-US"/>
          <w:rPrChange w:id="184" w:author="BZs" w:date="2024-12-19T08:36:00Z">
            <w:rPr>
              <w:rFonts w:ascii="Times New Roman" w:hAnsi="Times New Roman"/>
              <w:color w:val="7030A0"/>
              <w:sz w:val="24"/>
              <w:lang w:val="en-US"/>
            </w:rPr>
          </w:rPrChange>
        </w:rPr>
        <w:t xml:space="preserve"> identical TSS and TES coordinates, </w:t>
      </w:r>
      <w:del w:id="185" w:author="BZs" w:date="2024-12-19T08:36:00Z">
        <w:r w:rsidR="006D0604" w:rsidRPr="00C32661">
          <w:rPr>
            <w:rFonts w:ascii="Times New Roman" w:hAnsi="Times New Roman"/>
            <w:color w:val="7030A0"/>
            <w:sz w:val="24"/>
            <w:szCs w:val="24"/>
            <w:lang w:val="en-US" w:eastAsia="zh-CN"/>
          </w:rPr>
          <w:delText xml:space="preserve">display </w:delText>
        </w:r>
      </w:del>
      <w:r w:rsidRPr="00F33468">
        <w:rPr>
          <w:rFonts w:ascii="Times New Roman" w:hAnsi="Times New Roman"/>
          <w:color w:val="0070C0"/>
          <w:sz w:val="24"/>
          <w:lang w:val="en-US"/>
          <w:rPrChange w:id="186" w:author="BZs" w:date="2024-12-19T08:36:00Z">
            <w:rPr>
              <w:rFonts w:ascii="Times New Roman" w:hAnsi="Times New Roman"/>
              <w:color w:val="7030A0"/>
              <w:sz w:val="24"/>
              <w:lang w:val="en-US"/>
            </w:rPr>
          </w:rPrChange>
        </w:rPr>
        <w:t xml:space="preserve">correct 5' adapter </w:t>
      </w:r>
      <w:proofErr w:type="gramStart"/>
      <w:r w:rsidRPr="00F33468">
        <w:rPr>
          <w:rFonts w:ascii="Times New Roman" w:hAnsi="Times New Roman"/>
          <w:color w:val="0070C0"/>
          <w:sz w:val="24"/>
          <w:lang w:val="en-US"/>
          <w:rPrChange w:id="187" w:author="BZs" w:date="2024-12-19T08:36:00Z">
            <w:rPr>
              <w:rFonts w:ascii="Times New Roman" w:hAnsi="Times New Roman"/>
              <w:color w:val="7030A0"/>
              <w:sz w:val="24"/>
              <w:lang w:val="en-US"/>
            </w:rPr>
          </w:rPrChange>
        </w:rPr>
        <w:t xml:space="preserve">sequences, and </w:t>
      </w:r>
      <w:del w:id="188" w:author="BZs" w:date="2024-12-19T08:36:00Z">
        <w:r w:rsidR="006D0604" w:rsidRPr="00C32661">
          <w:rPr>
            <w:rFonts w:ascii="Times New Roman" w:hAnsi="Times New Roman"/>
            <w:color w:val="7030A0"/>
            <w:sz w:val="24"/>
            <w:szCs w:val="24"/>
            <w:lang w:val="en-US" w:eastAsia="zh-CN"/>
          </w:rPr>
          <w:delText>align</w:delText>
        </w:r>
      </w:del>
      <w:ins w:id="189" w:author="BZs" w:date="2024-12-19T08:36:00Z">
        <w:r w:rsidRPr="00F33468">
          <w:rPr>
            <w:rFonts w:ascii="Times New Roman" w:hAnsi="Times New Roman"/>
            <w:color w:val="0070C0"/>
            <w:sz w:val="24"/>
            <w:szCs w:val="24"/>
            <w:lang w:val="en-US" w:eastAsia="zh-CN"/>
          </w:rPr>
          <w:t>alignment</w:t>
        </w:r>
      </w:ins>
      <w:r w:rsidRPr="00F33468">
        <w:rPr>
          <w:rFonts w:ascii="Times New Roman" w:hAnsi="Times New Roman"/>
          <w:color w:val="0070C0"/>
          <w:sz w:val="24"/>
          <w:lang w:val="en-US"/>
          <w:rPrChange w:id="190" w:author="BZs" w:date="2024-12-19T08:36:00Z">
            <w:rPr>
              <w:rFonts w:ascii="Times New Roman" w:hAnsi="Times New Roman"/>
              <w:color w:val="7030A0"/>
              <w:sz w:val="24"/>
              <w:lang w:val="en-US"/>
            </w:rPr>
          </w:rPrChange>
        </w:rPr>
        <w:t xml:space="preserve"> with</w:t>
      </w:r>
      <w:del w:id="191" w:author="BZs" w:date="2024-12-19T08:36:00Z">
        <w:r w:rsidR="006D0604" w:rsidRPr="00C32661">
          <w:rPr>
            <w:rFonts w:ascii="Times New Roman" w:hAnsi="Times New Roman"/>
            <w:color w:val="7030A0"/>
            <w:sz w:val="24"/>
            <w:szCs w:val="24"/>
            <w:lang w:val="en-US" w:eastAsia="zh-CN"/>
          </w:rPr>
          <w:delText xml:space="preserve"> both</w:delText>
        </w:r>
      </w:del>
      <w:r w:rsidRPr="00F33468">
        <w:rPr>
          <w:rFonts w:ascii="Times New Roman" w:hAnsi="Times New Roman"/>
          <w:color w:val="0070C0"/>
          <w:sz w:val="24"/>
          <w:lang w:val="en-US"/>
          <w:rPrChange w:id="192" w:author="BZs" w:date="2024-12-19T08:36:00Z">
            <w:rPr>
              <w:rFonts w:ascii="Times New Roman" w:hAnsi="Times New Roman"/>
              <w:color w:val="7030A0"/>
              <w:sz w:val="24"/>
              <w:lang w:val="en-US"/>
            </w:rPr>
          </w:rPrChange>
        </w:rPr>
        <w:t xml:space="preserve"> CAGE-</w:t>
      </w:r>
      <w:proofErr w:type="spellStart"/>
      <w:r w:rsidRPr="00F33468">
        <w:rPr>
          <w:rFonts w:ascii="Times New Roman" w:hAnsi="Times New Roman"/>
          <w:color w:val="0070C0"/>
          <w:sz w:val="24"/>
          <w:lang w:val="en-US"/>
          <w:rPrChange w:id="193" w:author="BZs" w:date="2024-12-19T08:36:00Z">
            <w:rPr>
              <w:rFonts w:ascii="Times New Roman" w:hAnsi="Times New Roman"/>
              <w:color w:val="7030A0"/>
              <w:sz w:val="24"/>
              <w:lang w:val="en-US"/>
            </w:rPr>
          </w:rPrChange>
        </w:rPr>
        <w:t>Seq</w:t>
      </w:r>
      <w:proofErr w:type="spellEnd"/>
      <w:r w:rsidRPr="00F33468">
        <w:rPr>
          <w:rFonts w:ascii="Times New Roman" w:hAnsi="Times New Roman"/>
          <w:color w:val="0070C0"/>
          <w:sz w:val="24"/>
          <w:lang w:val="en-US"/>
          <w:rPrChange w:id="194" w:author="BZs" w:date="2024-12-19T08:36:00Z">
            <w:rPr>
              <w:rFonts w:ascii="Times New Roman" w:hAnsi="Times New Roman"/>
              <w:color w:val="7030A0"/>
              <w:sz w:val="24"/>
              <w:lang w:val="en-US"/>
            </w:rPr>
          </w:rPrChange>
        </w:rPr>
        <w:t>-derived TSS clusters</w:t>
      </w:r>
      <w:del w:id="195" w:author="BZs" w:date="2024-12-19T08:36:00Z">
        <w:r w:rsidR="006D0604" w:rsidRPr="00C32661">
          <w:rPr>
            <w:rFonts w:ascii="Times New Roman" w:hAnsi="Times New Roman"/>
            <w:color w:val="7030A0"/>
            <w:sz w:val="24"/>
            <w:szCs w:val="24"/>
            <w:lang w:val="en-US" w:eastAsia="zh-CN"/>
          </w:rPr>
          <w:delText xml:space="preserve"> and</w:delText>
        </w:r>
      </w:del>
      <w:proofErr w:type="gramEnd"/>
      <w:ins w:id="196" w:author="BZs" w:date="2024-12-19T08:36:00Z">
        <w:r w:rsidRPr="00F33468">
          <w:rPr>
            <w:rFonts w:ascii="Times New Roman" w:hAnsi="Times New Roman"/>
            <w:color w:val="0070C0"/>
            <w:sz w:val="24"/>
            <w:szCs w:val="24"/>
            <w:lang w:val="en-US" w:eastAsia="zh-CN"/>
          </w:rPr>
          <w:t>,</w:t>
        </w:r>
      </w:ins>
      <w:r w:rsidRPr="00F33468">
        <w:rPr>
          <w:rFonts w:ascii="Times New Roman" w:hAnsi="Times New Roman"/>
          <w:color w:val="0070C0"/>
          <w:sz w:val="24"/>
          <w:lang w:val="en-US"/>
          <w:rPrChange w:id="197" w:author="BZs" w:date="2024-12-19T08:36:00Z">
            <w:rPr>
              <w:rFonts w:ascii="Times New Roman" w:hAnsi="Times New Roman"/>
              <w:color w:val="7030A0"/>
              <w:sz w:val="24"/>
              <w:lang w:val="en-US"/>
            </w:rPr>
          </w:rPrChange>
        </w:rPr>
        <w:t xml:space="preserve"> previously validated TESs</w:t>
      </w:r>
      <w:ins w:id="198" w:author="BZs" w:date="2024-12-19T08:36:00Z">
        <w:r w:rsidRPr="00F33468">
          <w:rPr>
            <w:rFonts w:ascii="Times New Roman" w:hAnsi="Times New Roman"/>
            <w:color w:val="0070C0"/>
            <w:sz w:val="24"/>
            <w:szCs w:val="24"/>
            <w:lang w:val="en-US" w:eastAsia="zh-CN"/>
          </w:rPr>
          <w:t>,</w:t>
        </w:r>
      </w:ins>
      <w:r w:rsidRPr="00F33468">
        <w:rPr>
          <w:rFonts w:ascii="Times New Roman" w:hAnsi="Times New Roman"/>
          <w:color w:val="0070C0"/>
          <w:sz w:val="24"/>
          <w:lang w:val="en-US"/>
          <w:rPrChange w:id="199" w:author="BZs" w:date="2024-12-19T08:36:00Z">
            <w:rPr>
              <w:rFonts w:ascii="Times New Roman" w:hAnsi="Times New Roman"/>
              <w:color w:val="7030A0"/>
              <w:sz w:val="24"/>
              <w:lang w:val="en-US"/>
            </w:rPr>
          </w:rPrChange>
        </w:rPr>
        <w:t xml:space="preserve"> and splice sites. Newly assembled transcripts were</w:t>
      </w:r>
      <w:del w:id="200" w:author="BZs" w:date="2024-12-19T08:36:00Z">
        <w:r w:rsidR="006D0604" w:rsidRPr="00C32661">
          <w:rPr>
            <w:rFonts w:ascii="Times New Roman" w:hAnsi="Times New Roman"/>
            <w:color w:val="7030A0"/>
            <w:sz w:val="24"/>
            <w:szCs w:val="24"/>
            <w:lang w:val="en-US" w:eastAsia="zh-CN"/>
          </w:rPr>
          <w:delText xml:space="preserve"> then</w:delText>
        </w:r>
      </w:del>
      <w:r w:rsidRPr="00F33468">
        <w:rPr>
          <w:rFonts w:ascii="Times New Roman" w:hAnsi="Times New Roman"/>
          <w:color w:val="0070C0"/>
          <w:sz w:val="24"/>
          <w:lang w:val="en-US"/>
          <w:rPrChange w:id="201" w:author="BZs" w:date="2024-12-19T08:36:00Z">
            <w:rPr>
              <w:rFonts w:ascii="Times New Roman" w:hAnsi="Times New Roman"/>
              <w:color w:val="7030A0"/>
              <w:sz w:val="24"/>
              <w:lang w:val="en-US"/>
            </w:rPr>
          </w:rPrChange>
        </w:rPr>
        <w:t xml:space="preserve"> integrated with our prior annotation [28], allowing us to reintroduce previously excluded transcripts that now met </w:t>
      </w:r>
      <w:del w:id="202" w:author="BZs" w:date="2024-12-19T08:36:00Z">
        <w:r w:rsidR="006D0604" w:rsidRPr="00C32661">
          <w:rPr>
            <w:rFonts w:ascii="Times New Roman" w:hAnsi="Times New Roman"/>
            <w:color w:val="7030A0"/>
            <w:sz w:val="24"/>
            <w:szCs w:val="24"/>
            <w:lang w:val="en-US" w:eastAsia="zh-CN"/>
          </w:rPr>
          <w:delText xml:space="preserve">these </w:delText>
        </w:r>
      </w:del>
      <w:r w:rsidRPr="00F33468">
        <w:rPr>
          <w:rFonts w:ascii="Times New Roman" w:hAnsi="Times New Roman"/>
          <w:color w:val="0070C0"/>
          <w:sz w:val="24"/>
          <w:lang w:val="en-US"/>
          <w:rPrChange w:id="203" w:author="BZs" w:date="2024-12-19T08:36:00Z">
            <w:rPr>
              <w:rFonts w:ascii="Times New Roman" w:hAnsi="Times New Roman"/>
              <w:color w:val="7030A0"/>
              <w:sz w:val="24"/>
              <w:lang w:val="en-US"/>
            </w:rPr>
          </w:rPrChange>
        </w:rPr>
        <w:t>refined criteria</w:t>
      </w:r>
      <w:del w:id="204" w:author="BZs" w:date="2024-12-19T08:36:00Z">
        <w:r w:rsidR="006D0604" w:rsidRPr="00C32661">
          <w:rPr>
            <w:rFonts w:ascii="Times New Roman" w:hAnsi="Times New Roman"/>
            <w:color w:val="7030A0"/>
            <w:sz w:val="24"/>
            <w:szCs w:val="24"/>
            <w:lang w:val="en-US" w:eastAsia="zh-CN"/>
          </w:rPr>
          <w:delText>,</w:delText>
        </w:r>
      </w:del>
      <w:r w:rsidRPr="00F33468">
        <w:rPr>
          <w:rFonts w:ascii="Times New Roman" w:hAnsi="Times New Roman"/>
          <w:color w:val="0070C0"/>
          <w:sz w:val="24"/>
          <w:lang w:val="en-US"/>
          <w:rPrChange w:id="205" w:author="BZs" w:date="2024-12-19T08:36:00Z">
            <w:rPr>
              <w:rFonts w:ascii="Times New Roman" w:hAnsi="Times New Roman"/>
              <w:color w:val="7030A0"/>
              <w:sz w:val="24"/>
              <w:lang w:val="en-US"/>
            </w:rPr>
          </w:rPrChange>
        </w:rPr>
        <w:t xml:space="preserve"> and add </w:t>
      </w:r>
      <w:del w:id="206" w:author="BZs" w:date="2024-12-19T08:36:00Z">
        <w:r w:rsidR="006D0604" w:rsidRPr="00C32661">
          <w:rPr>
            <w:rFonts w:ascii="Times New Roman" w:hAnsi="Times New Roman"/>
            <w:color w:val="7030A0"/>
            <w:sz w:val="24"/>
            <w:szCs w:val="24"/>
            <w:lang w:val="en-US" w:eastAsia="zh-CN"/>
          </w:rPr>
          <w:delText xml:space="preserve">entirely </w:delText>
        </w:r>
      </w:del>
      <w:r w:rsidRPr="00F33468">
        <w:rPr>
          <w:rFonts w:ascii="Times New Roman" w:hAnsi="Times New Roman"/>
          <w:color w:val="0070C0"/>
          <w:sz w:val="24"/>
          <w:lang w:val="en-US"/>
          <w:rPrChange w:id="207" w:author="BZs" w:date="2024-12-19T08:36:00Z">
            <w:rPr>
              <w:rFonts w:ascii="Times New Roman" w:hAnsi="Times New Roman"/>
              <w:color w:val="7030A0"/>
              <w:sz w:val="24"/>
              <w:lang w:val="en-US"/>
            </w:rPr>
          </w:rPrChange>
        </w:rPr>
        <w:t xml:space="preserve">novel transcripts not </w:t>
      </w:r>
      <w:ins w:id="208" w:author="BZs" w:date="2024-12-19T08:36:00Z">
        <w:r w:rsidRPr="00F33468">
          <w:rPr>
            <w:rFonts w:ascii="Times New Roman" w:hAnsi="Times New Roman"/>
            <w:color w:val="0070C0"/>
            <w:sz w:val="24"/>
            <w:szCs w:val="24"/>
            <w:lang w:val="en-US" w:eastAsia="zh-CN"/>
          </w:rPr>
          <w:t xml:space="preserve">previously </w:t>
        </w:r>
      </w:ins>
      <w:r w:rsidRPr="00F33468">
        <w:rPr>
          <w:rFonts w:ascii="Times New Roman" w:hAnsi="Times New Roman"/>
          <w:color w:val="0070C0"/>
          <w:sz w:val="24"/>
          <w:lang w:val="en-US"/>
          <w:rPrChange w:id="209" w:author="BZs" w:date="2024-12-19T08:36:00Z">
            <w:rPr>
              <w:rFonts w:ascii="Times New Roman" w:hAnsi="Times New Roman"/>
              <w:color w:val="7030A0"/>
              <w:sz w:val="24"/>
              <w:lang w:val="en-US"/>
            </w:rPr>
          </w:rPrChange>
        </w:rPr>
        <w:t>detected</w:t>
      </w:r>
      <w:del w:id="210" w:author="BZs" w:date="2024-12-19T08:36:00Z">
        <w:r w:rsidR="006D0604" w:rsidRPr="00C32661">
          <w:rPr>
            <w:rFonts w:ascii="Times New Roman" w:hAnsi="Times New Roman"/>
            <w:color w:val="7030A0"/>
            <w:sz w:val="24"/>
            <w:szCs w:val="24"/>
            <w:lang w:val="en-US" w:eastAsia="zh-CN"/>
          </w:rPr>
          <w:delText xml:space="preserve"> before. Each validated transcript was subsequently</w:delText>
        </w:r>
      </w:del>
      <w:ins w:id="211" w:author="BZs" w:date="2024-12-19T08:36:00Z">
        <w:r w:rsidRPr="00F33468">
          <w:rPr>
            <w:rFonts w:ascii="Times New Roman" w:hAnsi="Times New Roman"/>
            <w:color w:val="0070C0"/>
            <w:sz w:val="24"/>
            <w:szCs w:val="24"/>
            <w:lang w:val="en-US" w:eastAsia="zh-CN"/>
          </w:rPr>
          <w:t>. Validated transcripts were</w:t>
        </w:r>
      </w:ins>
      <w:r w:rsidRPr="00F33468">
        <w:rPr>
          <w:rFonts w:ascii="Times New Roman" w:hAnsi="Times New Roman"/>
          <w:color w:val="0070C0"/>
          <w:sz w:val="24"/>
          <w:lang w:val="en-US"/>
          <w:rPrChange w:id="212" w:author="BZs" w:date="2024-12-19T08:36:00Z">
            <w:rPr>
              <w:rFonts w:ascii="Times New Roman" w:hAnsi="Times New Roman"/>
              <w:color w:val="7030A0"/>
              <w:sz w:val="24"/>
              <w:lang w:val="en-US"/>
            </w:rPr>
          </w:rPrChange>
        </w:rPr>
        <w:t xml:space="preserve"> classified based on </w:t>
      </w:r>
      <w:del w:id="213" w:author="BZs" w:date="2024-12-19T08:36:00Z">
        <w:r w:rsidR="006D0604" w:rsidRPr="00C32661">
          <w:rPr>
            <w:rFonts w:ascii="Times New Roman" w:hAnsi="Times New Roman"/>
            <w:color w:val="7030A0"/>
            <w:sz w:val="24"/>
            <w:szCs w:val="24"/>
            <w:lang w:val="en-US" w:eastAsia="zh-CN"/>
          </w:rPr>
          <w:delText>its</w:delText>
        </w:r>
      </w:del>
      <w:ins w:id="214" w:author="BZs" w:date="2024-12-19T08:36:00Z">
        <w:r w:rsidRPr="00F33468">
          <w:rPr>
            <w:rFonts w:ascii="Times New Roman" w:hAnsi="Times New Roman"/>
            <w:color w:val="0070C0"/>
            <w:sz w:val="24"/>
            <w:szCs w:val="24"/>
            <w:lang w:val="en-US" w:eastAsia="zh-CN"/>
          </w:rPr>
          <w:t>their</w:t>
        </w:r>
      </w:ins>
      <w:r w:rsidRPr="00F33468">
        <w:rPr>
          <w:rFonts w:ascii="Times New Roman" w:hAnsi="Times New Roman"/>
          <w:color w:val="0070C0"/>
          <w:sz w:val="24"/>
          <w:lang w:val="en-US"/>
          <w:rPrChange w:id="215" w:author="BZs" w:date="2024-12-19T08:36:00Z">
            <w:rPr>
              <w:rFonts w:ascii="Times New Roman" w:hAnsi="Times New Roman"/>
              <w:color w:val="7030A0"/>
              <w:sz w:val="24"/>
              <w:lang w:val="en-US"/>
            </w:rPr>
          </w:rPrChange>
        </w:rPr>
        <w:t xml:space="preserve"> structural and functional features</w:t>
      </w:r>
      <w:del w:id="216" w:author="BZs" w:date="2024-12-19T08:36:00Z">
        <w:r w:rsidR="006D0604" w:rsidRPr="00C32661">
          <w:rPr>
            <w:rFonts w:ascii="Times New Roman" w:hAnsi="Times New Roman"/>
            <w:color w:val="7030A0"/>
            <w:sz w:val="24"/>
            <w:szCs w:val="24"/>
            <w:lang w:val="en-US" w:eastAsia="zh-CN"/>
          </w:rPr>
          <w:delText>—</w:delText>
        </w:r>
      </w:del>
      <w:ins w:id="217" w:author="BZs" w:date="2024-12-19T08:36:00Z">
        <w:r w:rsidRPr="00F33468">
          <w:rPr>
            <w:rFonts w:ascii="Times New Roman" w:hAnsi="Times New Roman"/>
            <w:color w:val="0070C0"/>
            <w:sz w:val="24"/>
            <w:szCs w:val="24"/>
            <w:lang w:val="en-US" w:eastAsia="zh-CN"/>
          </w:rPr>
          <w:t xml:space="preserve">, </w:t>
        </w:r>
      </w:ins>
      <w:r w:rsidRPr="00F33468">
        <w:rPr>
          <w:rFonts w:ascii="Times New Roman" w:hAnsi="Times New Roman"/>
          <w:color w:val="0070C0"/>
          <w:sz w:val="24"/>
          <w:lang w:val="en-US"/>
          <w:rPrChange w:id="218" w:author="BZs" w:date="2024-12-19T08:36:00Z">
            <w:rPr>
              <w:rFonts w:ascii="Times New Roman" w:hAnsi="Times New Roman"/>
              <w:color w:val="7030A0"/>
              <w:sz w:val="24"/>
              <w:lang w:val="en-US"/>
            </w:rPr>
          </w:rPrChange>
        </w:rPr>
        <w:t xml:space="preserve">including coding capacity (e.g., putative mRNAs, non-coding RNAs), orientation (monocistronic or </w:t>
      </w:r>
      <w:proofErr w:type="spellStart"/>
      <w:r w:rsidRPr="00F33468">
        <w:rPr>
          <w:rFonts w:ascii="Times New Roman" w:hAnsi="Times New Roman"/>
          <w:color w:val="0070C0"/>
          <w:sz w:val="24"/>
          <w:lang w:val="en-US"/>
          <w:rPrChange w:id="219" w:author="BZs" w:date="2024-12-19T08:36:00Z">
            <w:rPr>
              <w:rFonts w:ascii="Times New Roman" w:hAnsi="Times New Roman"/>
              <w:color w:val="7030A0"/>
              <w:sz w:val="24"/>
              <w:lang w:val="en-US"/>
            </w:rPr>
          </w:rPrChange>
        </w:rPr>
        <w:t>multicistronic</w:t>
      </w:r>
      <w:proofErr w:type="spellEnd"/>
      <w:r w:rsidRPr="00F33468">
        <w:rPr>
          <w:rFonts w:ascii="Times New Roman" w:hAnsi="Times New Roman"/>
          <w:color w:val="0070C0"/>
          <w:sz w:val="24"/>
          <w:lang w:val="en-US"/>
          <w:rPrChange w:id="220" w:author="BZs" w:date="2024-12-19T08:36:00Z">
            <w:rPr>
              <w:rFonts w:ascii="Times New Roman" w:hAnsi="Times New Roman"/>
              <w:color w:val="7030A0"/>
              <w:sz w:val="24"/>
              <w:lang w:val="en-US"/>
            </w:rPr>
          </w:rPrChange>
        </w:rPr>
        <w:t xml:space="preserve">), and variations in </w:t>
      </w:r>
      <w:del w:id="221" w:author="BZs" w:date="2024-12-19T08:36:00Z">
        <w:r w:rsidR="006D0604" w:rsidRPr="00C32661">
          <w:rPr>
            <w:rFonts w:ascii="Times New Roman" w:hAnsi="Times New Roman"/>
            <w:color w:val="7030A0"/>
            <w:sz w:val="24"/>
            <w:szCs w:val="24"/>
            <w:lang w:val="en-US" w:eastAsia="zh-CN"/>
          </w:rPr>
          <w:delText xml:space="preserve">5' and 3' </w:delText>
        </w:r>
      </w:del>
      <w:r w:rsidRPr="00F33468">
        <w:rPr>
          <w:rFonts w:ascii="Times New Roman" w:hAnsi="Times New Roman"/>
          <w:color w:val="0070C0"/>
          <w:sz w:val="24"/>
          <w:lang w:val="en-US"/>
          <w:rPrChange w:id="222" w:author="BZs" w:date="2024-12-19T08:36:00Z">
            <w:rPr>
              <w:rFonts w:ascii="Times New Roman" w:hAnsi="Times New Roman"/>
              <w:color w:val="7030A0"/>
              <w:sz w:val="24"/>
              <w:lang w:val="en-US"/>
            </w:rPr>
          </w:rPrChange>
        </w:rPr>
        <w:t>untranslated regions (</w:t>
      </w:r>
      <w:ins w:id="223" w:author="BZs" w:date="2024-12-19T08:36:00Z">
        <w:r w:rsidRPr="00F33468">
          <w:rPr>
            <w:rFonts w:ascii="Times New Roman" w:hAnsi="Times New Roman"/>
            <w:color w:val="0070C0"/>
            <w:sz w:val="24"/>
            <w:szCs w:val="24"/>
            <w:lang w:val="en-US" w:eastAsia="zh-CN"/>
          </w:rPr>
          <w:t xml:space="preserve">e.g., </w:t>
        </w:r>
      </w:ins>
      <w:r w:rsidRPr="00F33468">
        <w:rPr>
          <w:rFonts w:ascii="Times New Roman" w:hAnsi="Times New Roman"/>
          <w:color w:val="0070C0"/>
          <w:sz w:val="24"/>
          <w:lang w:val="en-US"/>
          <w:rPrChange w:id="224" w:author="BZs" w:date="2024-12-19T08:36:00Z">
            <w:rPr>
              <w:rFonts w:ascii="Times New Roman" w:hAnsi="Times New Roman"/>
              <w:color w:val="7030A0"/>
              <w:sz w:val="24"/>
              <w:lang w:val="en-US"/>
            </w:rPr>
          </w:rPrChange>
        </w:rPr>
        <w:t>truncated or extended isoforms).</w:t>
      </w:r>
    </w:p>
    <w:p w14:paraId="18B86665" w14:textId="6AB0AEC1" w:rsidR="006D0604" w:rsidRPr="009E0A2A" w:rsidRDefault="006D0604" w:rsidP="0031603D">
      <w:pPr>
        <w:spacing w:after="120" w:line="240" w:lineRule="auto"/>
        <w:jc w:val="both"/>
        <w:rPr>
          <w:rFonts w:ascii="Times New Roman" w:hAnsi="Times New Roman"/>
          <w:i/>
          <w:color w:val="0070C0"/>
          <w:sz w:val="24"/>
          <w:lang w:val="en-US"/>
          <w:rPrChange w:id="225" w:author="BZs" w:date="2024-12-19T08:36:00Z">
            <w:rPr>
              <w:rFonts w:ascii="Times New Roman" w:hAnsi="Times New Roman"/>
              <w:i/>
              <w:color w:val="7030A0"/>
              <w:sz w:val="24"/>
              <w:lang w:val="en-US"/>
            </w:rPr>
          </w:rPrChange>
        </w:rPr>
      </w:pPr>
      <w:del w:id="226" w:author="BZs" w:date="2024-12-19T08:36:00Z">
        <w:r w:rsidRPr="00C32661">
          <w:rPr>
            <w:rFonts w:ascii="Times New Roman" w:hAnsi="Times New Roman"/>
            <w:i/>
            <w:color w:val="7030A0"/>
            <w:sz w:val="24"/>
            <w:szCs w:val="24"/>
            <w:lang w:val="en-US" w:eastAsia="zh-CN"/>
          </w:rPr>
          <w:delText>de</w:delText>
        </w:r>
      </w:del>
      <w:ins w:id="227" w:author="BZs" w:date="2024-12-19T08:36:00Z">
        <w:r w:rsidR="00F33468">
          <w:rPr>
            <w:rFonts w:ascii="Times New Roman" w:hAnsi="Times New Roman"/>
            <w:i/>
            <w:color w:val="0070C0"/>
            <w:sz w:val="24"/>
            <w:szCs w:val="24"/>
            <w:lang w:val="en-US" w:eastAsia="zh-CN"/>
          </w:rPr>
          <w:t>D</w:t>
        </w:r>
        <w:r w:rsidRPr="009E0A2A">
          <w:rPr>
            <w:rFonts w:ascii="Times New Roman" w:hAnsi="Times New Roman"/>
            <w:i/>
            <w:color w:val="0070C0"/>
            <w:sz w:val="24"/>
            <w:szCs w:val="24"/>
            <w:lang w:val="en-US" w:eastAsia="zh-CN"/>
          </w:rPr>
          <w:t>e</w:t>
        </w:r>
      </w:ins>
      <w:r w:rsidR="00F33468">
        <w:rPr>
          <w:rFonts w:ascii="Times New Roman" w:hAnsi="Times New Roman"/>
          <w:i/>
          <w:color w:val="0070C0"/>
          <w:sz w:val="24"/>
          <w:lang w:val="en-US"/>
          <w:rPrChange w:id="228" w:author="BZs" w:date="2024-12-19T08:36:00Z">
            <w:rPr>
              <w:rFonts w:ascii="Times New Roman" w:hAnsi="Times New Roman"/>
              <w:i/>
              <w:color w:val="7030A0"/>
              <w:sz w:val="24"/>
              <w:lang w:val="en-US"/>
            </w:rPr>
          </w:rPrChange>
        </w:rPr>
        <w:t xml:space="preserve"> novo </w:t>
      </w:r>
      <w:del w:id="229" w:author="BZs" w:date="2024-12-19T08:36:00Z">
        <w:r w:rsidRPr="00C32661">
          <w:rPr>
            <w:rFonts w:ascii="Times New Roman" w:hAnsi="Times New Roman"/>
            <w:i/>
            <w:color w:val="7030A0"/>
            <w:sz w:val="24"/>
            <w:szCs w:val="24"/>
            <w:lang w:val="en-US" w:eastAsia="zh-CN"/>
          </w:rPr>
          <w:delText>Clustering</w:delText>
        </w:r>
      </w:del>
      <w:ins w:id="230" w:author="BZs" w:date="2024-12-19T08:36:00Z">
        <w:r w:rsidR="00F33468">
          <w:rPr>
            <w:rFonts w:ascii="Times New Roman" w:hAnsi="Times New Roman"/>
            <w:i/>
            <w:color w:val="0070C0"/>
            <w:sz w:val="24"/>
            <w:szCs w:val="24"/>
            <w:lang w:val="en-US" w:eastAsia="zh-CN"/>
          </w:rPr>
          <w:t>clustering</w:t>
        </w:r>
      </w:ins>
      <w:r w:rsidR="00F33468">
        <w:rPr>
          <w:rFonts w:ascii="Times New Roman" w:hAnsi="Times New Roman"/>
          <w:i/>
          <w:color w:val="0070C0"/>
          <w:sz w:val="24"/>
          <w:lang w:val="en-US"/>
          <w:rPrChange w:id="231" w:author="BZs" w:date="2024-12-19T08:36:00Z">
            <w:rPr>
              <w:rFonts w:ascii="Times New Roman" w:hAnsi="Times New Roman"/>
              <w:i/>
              <w:color w:val="7030A0"/>
              <w:sz w:val="24"/>
              <w:lang w:val="en-US"/>
            </w:rPr>
          </w:rPrChange>
        </w:rPr>
        <w:t xml:space="preserve"> of </w:t>
      </w:r>
      <w:del w:id="232" w:author="BZs" w:date="2024-12-19T08:36:00Z">
        <w:r w:rsidRPr="00C32661">
          <w:rPr>
            <w:rFonts w:ascii="Times New Roman" w:hAnsi="Times New Roman"/>
            <w:i/>
            <w:color w:val="7030A0"/>
            <w:sz w:val="24"/>
            <w:szCs w:val="24"/>
            <w:lang w:val="en-US" w:eastAsia="zh-CN"/>
          </w:rPr>
          <w:delText>Genes into Dynamic Clusters</w:delText>
        </w:r>
      </w:del>
      <w:ins w:id="233" w:author="BZs" w:date="2024-12-19T08:36:00Z">
        <w:r w:rsidR="00F33468">
          <w:rPr>
            <w:rFonts w:ascii="Times New Roman" w:hAnsi="Times New Roman"/>
            <w:i/>
            <w:color w:val="0070C0"/>
            <w:sz w:val="24"/>
            <w:szCs w:val="24"/>
            <w:lang w:val="en-US" w:eastAsia="zh-CN"/>
          </w:rPr>
          <w:t xml:space="preserve">genes </w:t>
        </w:r>
        <w:r w:rsidR="00980810">
          <w:rPr>
            <w:rFonts w:ascii="Times New Roman" w:hAnsi="Times New Roman"/>
            <w:i/>
            <w:color w:val="0070C0"/>
            <w:sz w:val="24"/>
            <w:szCs w:val="24"/>
            <w:lang w:val="en-US" w:eastAsia="zh-CN"/>
          </w:rPr>
          <w:t>by</w:t>
        </w:r>
        <w:r w:rsidR="00F33468">
          <w:rPr>
            <w:rFonts w:ascii="Times New Roman" w:hAnsi="Times New Roman"/>
            <w:i/>
            <w:color w:val="0070C0"/>
            <w:sz w:val="24"/>
            <w:szCs w:val="24"/>
            <w:lang w:val="en-US" w:eastAsia="zh-CN"/>
          </w:rPr>
          <w:t xml:space="preserve"> dynamic </w:t>
        </w:r>
        <w:r w:rsidR="00980810">
          <w:rPr>
            <w:rFonts w:ascii="Times New Roman" w:hAnsi="Times New Roman"/>
            <w:i/>
            <w:color w:val="0070C0"/>
            <w:sz w:val="24"/>
            <w:szCs w:val="24"/>
            <w:lang w:val="en-US" w:eastAsia="zh-CN"/>
          </w:rPr>
          <w:t>expression patterns</w:t>
        </w:r>
      </w:ins>
    </w:p>
    <w:p w14:paraId="14D027B0" w14:textId="77777777" w:rsidR="006D0604" w:rsidRPr="00C32661" w:rsidRDefault="00F33468" w:rsidP="006D0604">
      <w:pPr>
        <w:spacing w:after="120" w:line="240" w:lineRule="auto"/>
        <w:jc w:val="both"/>
        <w:rPr>
          <w:del w:id="234" w:author="BZs" w:date="2024-12-19T08:36:00Z"/>
          <w:rFonts w:ascii="Times New Roman" w:hAnsi="Times New Roman"/>
          <w:color w:val="7030A0"/>
          <w:sz w:val="24"/>
          <w:szCs w:val="24"/>
          <w:lang w:val="en-US" w:eastAsia="zh-CN"/>
        </w:rPr>
      </w:pPr>
      <w:r w:rsidRPr="00F33468">
        <w:rPr>
          <w:rFonts w:ascii="Times New Roman" w:hAnsi="Times New Roman"/>
          <w:color w:val="0070C0"/>
          <w:sz w:val="24"/>
          <w:lang w:val="en-US"/>
          <w:rPrChange w:id="235" w:author="BZs" w:date="2024-12-19T08:36:00Z">
            <w:rPr>
              <w:rFonts w:ascii="Times New Roman" w:hAnsi="Times New Roman"/>
              <w:color w:val="7030A0"/>
              <w:sz w:val="24"/>
              <w:lang w:val="en-US"/>
            </w:rPr>
          </w:rPrChange>
        </w:rPr>
        <w:t>To identify groups of TSSs, TESs</w:t>
      </w:r>
      <w:ins w:id="236" w:author="BZs" w:date="2024-12-19T08:36:00Z">
        <w:r w:rsidRPr="00F33468">
          <w:rPr>
            <w:rFonts w:ascii="Times New Roman" w:hAnsi="Times New Roman"/>
            <w:color w:val="0070C0"/>
            <w:sz w:val="24"/>
            <w:szCs w:val="24"/>
            <w:lang w:val="en-US" w:eastAsia="zh-CN"/>
          </w:rPr>
          <w:t>,</w:t>
        </w:r>
      </w:ins>
      <w:r w:rsidRPr="00F33468">
        <w:rPr>
          <w:rFonts w:ascii="Times New Roman" w:hAnsi="Times New Roman"/>
          <w:color w:val="0070C0"/>
          <w:sz w:val="24"/>
          <w:lang w:val="en-US"/>
          <w:rPrChange w:id="237" w:author="BZs" w:date="2024-12-19T08:36:00Z">
            <w:rPr>
              <w:rFonts w:ascii="Times New Roman" w:hAnsi="Times New Roman"/>
              <w:color w:val="7030A0"/>
              <w:sz w:val="24"/>
              <w:lang w:val="en-US"/>
            </w:rPr>
          </w:rPrChange>
        </w:rPr>
        <w:t xml:space="preserve"> and genes </w:t>
      </w:r>
      <w:del w:id="238" w:author="BZs" w:date="2024-12-19T08:36:00Z">
        <w:r w:rsidR="006D0604" w:rsidRPr="00C32661">
          <w:rPr>
            <w:rFonts w:ascii="Times New Roman" w:hAnsi="Times New Roman"/>
            <w:color w:val="7030A0"/>
            <w:sz w:val="24"/>
            <w:szCs w:val="24"/>
            <w:lang w:val="en-US" w:eastAsia="zh-CN"/>
          </w:rPr>
          <w:delText>exhibiting</w:delText>
        </w:r>
      </w:del>
      <w:ins w:id="239" w:author="BZs" w:date="2024-12-19T08:36:00Z">
        <w:r w:rsidRPr="00F33468">
          <w:rPr>
            <w:rFonts w:ascii="Times New Roman" w:hAnsi="Times New Roman"/>
            <w:color w:val="0070C0"/>
            <w:sz w:val="24"/>
            <w:szCs w:val="24"/>
            <w:lang w:val="en-US" w:eastAsia="zh-CN"/>
          </w:rPr>
          <w:t>with</w:t>
        </w:r>
      </w:ins>
      <w:r w:rsidRPr="00F33468">
        <w:rPr>
          <w:rFonts w:ascii="Times New Roman" w:hAnsi="Times New Roman"/>
          <w:color w:val="0070C0"/>
          <w:sz w:val="24"/>
          <w:lang w:val="en-US"/>
          <w:rPrChange w:id="240" w:author="BZs" w:date="2024-12-19T08:36:00Z">
            <w:rPr>
              <w:rFonts w:ascii="Times New Roman" w:hAnsi="Times New Roman"/>
              <w:color w:val="7030A0"/>
              <w:sz w:val="24"/>
              <w:lang w:val="en-US"/>
            </w:rPr>
          </w:rPrChange>
        </w:rPr>
        <w:t xml:space="preserve"> similar temporal expression patterns, we performed </w:t>
      </w:r>
      <w:r w:rsidRPr="00231016">
        <w:rPr>
          <w:rFonts w:ascii="Times New Roman" w:hAnsi="Times New Roman"/>
          <w:i/>
          <w:color w:val="0070C0"/>
          <w:sz w:val="24"/>
          <w:lang w:val="en-US"/>
          <w:rPrChange w:id="241" w:author="BZs" w:date="2024-12-19T08:36:00Z">
            <w:rPr>
              <w:rFonts w:ascii="Times New Roman" w:hAnsi="Times New Roman"/>
              <w:i/>
              <w:color w:val="7030A0"/>
              <w:sz w:val="24"/>
              <w:lang w:val="en-US"/>
            </w:rPr>
          </w:rPrChange>
        </w:rPr>
        <w:t>de novo</w:t>
      </w:r>
      <w:r w:rsidRPr="00F33468">
        <w:rPr>
          <w:rFonts w:ascii="Times New Roman" w:hAnsi="Times New Roman"/>
          <w:color w:val="0070C0"/>
          <w:sz w:val="24"/>
          <w:lang w:val="en-US"/>
          <w:rPrChange w:id="242" w:author="BZs" w:date="2024-12-19T08:36:00Z">
            <w:rPr>
              <w:rFonts w:ascii="Times New Roman" w:hAnsi="Times New Roman"/>
              <w:color w:val="7030A0"/>
              <w:sz w:val="24"/>
              <w:lang w:val="en-US"/>
            </w:rPr>
          </w:rPrChange>
        </w:rPr>
        <w:t xml:space="preserve"> clustering on </w:t>
      </w:r>
      <w:del w:id="243" w:author="BZs" w:date="2024-12-19T08:36:00Z">
        <w:r w:rsidR="006D0604" w:rsidRPr="00C32661">
          <w:rPr>
            <w:rFonts w:ascii="Times New Roman" w:hAnsi="Times New Roman"/>
            <w:color w:val="7030A0"/>
            <w:sz w:val="24"/>
            <w:szCs w:val="24"/>
            <w:lang w:val="en-US" w:eastAsia="zh-CN"/>
          </w:rPr>
          <w:delText xml:space="preserve">the </w:delText>
        </w:r>
      </w:del>
      <w:r w:rsidRPr="00F33468">
        <w:rPr>
          <w:rFonts w:ascii="Times New Roman" w:hAnsi="Times New Roman"/>
          <w:color w:val="0070C0"/>
          <w:sz w:val="24"/>
          <w:lang w:val="en-US"/>
          <w:rPrChange w:id="244" w:author="BZs" w:date="2024-12-19T08:36:00Z">
            <w:rPr>
              <w:rFonts w:ascii="Times New Roman" w:hAnsi="Times New Roman"/>
              <w:color w:val="7030A0"/>
              <w:sz w:val="24"/>
              <w:lang w:val="en-US"/>
            </w:rPr>
          </w:rPrChange>
        </w:rPr>
        <w:t xml:space="preserve">normalized gene expression data. </w:t>
      </w:r>
      <w:del w:id="245" w:author="BZs" w:date="2024-12-19T08:36:00Z">
        <w:r w:rsidR="006D0604" w:rsidRPr="00C32661">
          <w:rPr>
            <w:rFonts w:ascii="Times New Roman" w:hAnsi="Times New Roman"/>
            <w:color w:val="7030A0"/>
            <w:sz w:val="24"/>
            <w:szCs w:val="24"/>
            <w:lang w:val="en-US" w:eastAsia="zh-CN"/>
          </w:rPr>
          <w:delText>First, we applied hierarchical</w:delText>
        </w:r>
      </w:del>
      <w:ins w:id="246" w:author="BZs" w:date="2024-12-19T08:36:00Z">
        <w:r w:rsidRPr="00F33468">
          <w:rPr>
            <w:rFonts w:ascii="Times New Roman" w:hAnsi="Times New Roman"/>
            <w:color w:val="0070C0"/>
            <w:sz w:val="24"/>
            <w:szCs w:val="24"/>
            <w:lang w:val="en-US" w:eastAsia="zh-CN"/>
          </w:rPr>
          <w:t>Hierarchical</w:t>
        </w:r>
      </w:ins>
      <w:r w:rsidRPr="00F33468">
        <w:rPr>
          <w:rFonts w:ascii="Times New Roman" w:hAnsi="Times New Roman"/>
          <w:color w:val="0070C0"/>
          <w:sz w:val="24"/>
          <w:lang w:val="en-US"/>
          <w:rPrChange w:id="247" w:author="BZs" w:date="2024-12-19T08:36:00Z">
            <w:rPr>
              <w:rFonts w:ascii="Times New Roman" w:hAnsi="Times New Roman"/>
              <w:color w:val="7030A0"/>
              <w:sz w:val="24"/>
              <w:lang w:val="en-US"/>
            </w:rPr>
          </w:rPrChange>
        </w:rPr>
        <w:t xml:space="preserve"> clustering</w:t>
      </w:r>
      <w:ins w:id="248" w:author="BZs" w:date="2024-12-19T08:36:00Z">
        <w:r w:rsidRPr="00F33468">
          <w:rPr>
            <w:rFonts w:ascii="Times New Roman" w:hAnsi="Times New Roman"/>
            <w:color w:val="0070C0"/>
            <w:sz w:val="24"/>
            <w:szCs w:val="24"/>
            <w:lang w:val="en-US" w:eastAsia="zh-CN"/>
          </w:rPr>
          <w:t xml:space="preserve"> </w:t>
        </w:r>
        <w:proofErr w:type="gramStart"/>
        <w:r w:rsidRPr="00F33468">
          <w:rPr>
            <w:rFonts w:ascii="Times New Roman" w:hAnsi="Times New Roman"/>
            <w:color w:val="0070C0"/>
            <w:sz w:val="24"/>
            <w:szCs w:val="24"/>
            <w:lang w:val="en-US" w:eastAsia="zh-CN"/>
          </w:rPr>
          <w:t>was conducted</w:t>
        </w:r>
      </w:ins>
      <w:proofErr w:type="gramEnd"/>
      <w:r w:rsidRPr="00F33468">
        <w:rPr>
          <w:rFonts w:ascii="Times New Roman" w:hAnsi="Times New Roman"/>
          <w:color w:val="0070C0"/>
          <w:sz w:val="24"/>
          <w:lang w:val="en-US"/>
          <w:rPrChange w:id="249" w:author="BZs" w:date="2024-12-19T08:36:00Z">
            <w:rPr>
              <w:rFonts w:ascii="Times New Roman" w:hAnsi="Times New Roman"/>
              <w:color w:val="7030A0"/>
              <w:sz w:val="24"/>
              <w:lang w:val="en-US"/>
            </w:rPr>
          </w:rPrChange>
        </w:rPr>
        <w:t xml:space="preserve"> using the </w:t>
      </w:r>
      <w:proofErr w:type="spellStart"/>
      <w:r w:rsidRPr="00F33468">
        <w:rPr>
          <w:rFonts w:ascii="Times New Roman" w:hAnsi="Times New Roman"/>
          <w:color w:val="0070C0"/>
          <w:sz w:val="24"/>
          <w:lang w:val="en-US"/>
          <w:rPrChange w:id="250" w:author="BZs" w:date="2024-12-19T08:36:00Z">
            <w:rPr>
              <w:rFonts w:ascii="Times New Roman" w:hAnsi="Times New Roman"/>
              <w:color w:val="7030A0"/>
              <w:sz w:val="24"/>
              <w:lang w:val="en-US"/>
            </w:rPr>
          </w:rPrChange>
        </w:rPr>
        <w:t>pvclust</w:t>
      </w:r>
      <w:proofErr w:type="spellEnd"/>
      <w:r w:rsidRPr="00F33468">
        <w:rPr>
          <w:rFonts w:ascii="Times New Roman" w:hAnsi="Times New Roman"/>
          <w:color w:val="0070C0"/>
          <w:sz w:val="24"/>
          <w:lang w:val="en-US"/>
          <w:rPrChange w:id="251" w:author="BZs" w:date="2024-12-19T08:36:00Z">
            <w:rPr>
              <w:rFonts w:ascii="Times New Roman" w:hAnsi="Times New Roman"/>
              <w:color w:val="7030A0"/>
              <w:sz w:val="24"/>
              <w:lang w:val="en-US"/>
            </w:rPr>
          </w:rPrChange>
        </w:rPr>
        <w:t xml:space="preserve"> R package [38], which provides </w:t>
      </w:r>
      <w:del w:id="252" w:author="BZs" w:date="2024-12-19T08:36:00Z">
        <w:r w:rsidR="006D0604" w:rsidRPr="00C32661">
          <w:rPr>
            <w:rFonts w:ascii="Times New Roman" w:hAnsi="Times New Roman"/>
            <w:color w:val="7030A0"/>
            <w:sz w:val="24"/>
            <w:szCs w:val="24"/>
            <w:lang w:val="en-US" w:eastAsia="zh-CN"/>
          </w:rPr>
          <w:lastRenderedPageBreak/>
          <w:delText xml:space="preserve">both </w:delText>
        </w:r>
      </w:del>
      <w:r w:rsidRPr="00F33468">
        <w:rPr>
          <w:rFonts w:ascii="Times New Roman" w:hAnsi="Times New Roman"/>
          <w:color w:val="0070C0"/>
          <w:sz w:val="24"/>
          <w:lang w:val="en-US"/>
          <w:rPrChange w:id="253" w:author="BZs" w:date="2024-12-19T08:36:00Z">
            <w:rPr>
              <w:rFonts w:ascii="Times New Roman" w:hAnsi="Times New Roman"/>
              <w:color w:val="7030A0"/>
              <w:sz w:val="24"/>
              <w:lang w:val="en-US"/>
            </w:rPr>
          </w:rPrChange>
        </w:rPr>
        <w:t>hierarchical clustering and bootstrap resampling for cluster assessment</w:t>
      </w:r>
      <w:del w:id="254" w:author="BZs" w:date="2024-12-19T08:36:00Z">
        <w:r w:rsidR="006D0604" w:rsidRPr="00C32661">
          <w:rPr>
            <w:rFonts w:ascii="Times New Roman" w:hAnsi="Times New Roman"/>
            <w:color w:val="7030A0"/>
            <w:sz w:val="24"/>
            <w:szCs w:val="24"/>
            <w:lang w:val="en-US" w:eastAsia="zh-CN"/>
          </w:rPr>
          <w:delText>, using the</w:delText>
        </w:r>
      </w:del>
      <w:ins w:id="255" w:author="BZs" w:date="2024-12-19T08:36:00Z">
        <w:r w:rsidRPr="00F33468">
          <w:rPr>
            <w:rFonts w:ascii="Times New Roman" w:hAnsi="Times New Roman"/>
            <w:color w:val="0070C0"/>
            <w:sz w:val="24"/>
            <w:szCs w:val="24"/>
            <w:lang w:val="en-US" w:eastAsia="zh-CN"/>
          </w:rPr>
          <w:t>. The</w:t>
        </w:r>
      </w:ins>
      <w:r w:rsidRPr="00F33468">
        <w:rPr>
          <w:rFonts w:ascii="Times New Roman" w:hAnsi="Times New Roman"/>
          <w:color w:val="0070C0"/>
          <w:sz w:val="24"/>
          <w:lang w:val="en-US"/>
          <w:rPrChange w:id="256" w:author="BZs" w:date="2024-12-19T08:36:00Z">
            <w:rPr>
              <w:rFonts w:ascii="Times New Roman" w:hAnsi="Times New Roman"/>
              <w:color w:val="7030A0"/>
              <w:sz w:val="24"/>
              <w:lang w:val="en-US"/>
            </w:rPr>
          </w:rPrChange>
        </w:rPr>
        <w:t xml:space="preserve"> complete linkage method and an </w:t>
      </w:r>
      <w:proofErr w:type="spellStart"/>
      <w:r w:rsidRPr="00F33468">
        <w:rPr>
          <w:rFonts w:ascii="Times New Roman" w:hAnsi="Times New Roman"/>
          <w:color w:val="0070C0"/>
          <w:sz w:val="24"/>
          <w:lang w:val="en-US"/>
          <w:rPrChange w:id="257" w:author="BZs" w:date="2024-12-19T08:36:00Z">
            <w:rPr>
              <w:rFonts w:ascii="Times New Roman" w:hAnsi="Times New Roman"/>
              <w:color w:val="7030A0"/>
              <w:sz w:val="24"/>
              <w:lang w:val="en-US"/>
            </w:rPr>
          </w:rPrChange>
        </w:rPr>
        <w:t>uncentered</w:t>
      </w:r>
      <w:proofErr w:type="spellEnd"/>
      <w:r w:rsidRPr="00F33468">
        <w:rPr>
          <w:rFonts w:ascii="Times New Roman" w:hAnsi="Times New Roman"/>
          <w:color w:val="0070C0"/>
          <w:sz w:val="24"/>
          <w:lang w:val="en-US"/>
          <w:rPrChange w:id="258" w:author="BZs" w:date="2024-12-19T08:36:00Z">
            <w:rPr>
              <w:rFonts w:ascii="Times New Roman" w:hAnsi="Times New Roman"/>
              <w:color w:val="7030A0"/>
              <w:sz w:val="24"/>
              <w:lang w:val="en-US"/>
            </w:rPr>
          </w:rPrChange>
        </w:rPr>
        <w:t xml:space="preserve"> correlation distance measure</w:t>
      </w:r>
      <w:del w:id="259" w:author="BZs" w:date="2024-12-19T08:36:00Z">
        <w:r w:rsidR="006D0604" w:rsidRPr="00C32661">
          <w:rPr>
            <w:rFonts w:ascii="Times New Roman" w:hAnsi="Times New Roman"/>
            <w:color w:val="7030A0"/>
            <w:sz w:val="24"/>
            <w:szCs w:val="24"/>
            <w:lang w:val="en-US" w:eastAsia="zh-CN"/>
          </w:rPr>
          <w:delText>. To assess cluster</w:delText>
        </w:r>
      </w:del>
      <w:ins w:id="260" w:author="BZs" w:date="2024-12-19T08:36:00Z">
        <w:r w:rsidRPr="00F33468">
          <w:rPr>
            <w:rFonts w:ascii="Times New Roman" w:hAnsi="Times New Roman"/>
            <w:color w:val="0070C0"/>
            <w:sz w:val="24"/>
            <w:szCs w:val="24"/>
            <w:lang w:val="en-US" w:eastAsia="zh-CN"/>
          </w:rPr>
          <w:t xml:space="preserve"> </w:t>
        </w:r>
        <w:proofErr w:type="gramStart"/>
        <w:r w:rsidRPr="00F33468">
          <w:rPr>
            <w:rFonts w:ascii="Times New Roman" w:hAnsi="Times New Roman"/>
            <w:color w:val="0070C0"/>
            <w:sz w:val="24"/>
            <w:szCs w:val="24"/>
            <w:lang w:val="en-US" w:eastAsia="zh-CN"/>
          </w:rPr>
          <w:t>were applied</w:t>
        </w:r>
        <w:proofErr w:type="gramEnd"/>
        <w:r w:rsidRPr="00F33468">
          <w:rPr>
            <w:rFonts w:ascii="Times New Roman" w:hAnsi="Times New Roman"/>
            <w:color w:val="0070C0"/>
            <w:sz w:val="24"/>
            <w:szCs w:val="24"/>
            <w:lang w:val="en-US" w:eastAsia="zh-CN"/>
          </w:rPr>
          <w:t>. Cluster</w:t>
        </w:r>
      </w:ins>
      <w:r w:rsidRPr="00F33468">
        <w:rPr>
          <w:rFonts w:ascii="Times New Roman" w:hAnsi="Times New Roman"/>
          <w:color w:val="0070C0"/>
          <w:sz w:val="24"/>
          <w:lang w:val="en-US"/>
          <w:rPrChange w:id="261" w:author="BZs" w:date="2024-12-19T08:36:00Z">
            <w:rPr>
              <w:rFonts w:ascii="Times New Roman" w:hAnsi="Times New Roman"/>
              <w:color w:val="7030A0"/>
              <w:sz w:val="24"/>
              <w:lang w:val="en-US"/>
            </w:rPr>
          </w:rPrChange>
        </w:rPr>
        <w:t xml:space="preserve"> stability and significance</w:t>
      </w:r>
      <w:del w:id="262" w:author="BZs" w:date="2024-12-19T08:36:00Z">
        <w:r w:rsidR="006D0604" w:rsidRPr="00C32661">
          <w:rPr>
            <w:rFonts w:ascii="Times New Roman" w:hAnsi="Times New Roman"/>
            <w:color w:val="7030A0"/>
            <w:sz w:val="24"/>
            <w:szCs w:val="24"/>
            <w:lang w:val="en-US" w:eastAsia="zh-CN"/>
          </w:rPr>
          <w:delText xml:space="preserve">, we ran </w:delText>
        </w:r>
      </w:del>
      <w:ins w:id="263" w:author="BZs" w:date="2024-12-19T08:36:00Z">
        <w:r w:rsidRPr="00F33468">
          <w:rPr>
            <w:rFonts w:ascii="Times New Roman" w:hAnsi="Times New Roman"/>
            <w:color w:val="0070C0"/>
            <w:sz w:val="24"/>
            <w:szCs w:val="24"/>
            <w:lang w:val="en-US" w:eastAsia="zh-CN"/>
          </w:rPr>
          <w:t xml:space="preserve"> </w:t>
        </w:r>
        <w:proofErr w:type="gramStart"/>
        <w:r w:rsidRPr="00F33468">
          <w:rPr>
            <w:rFonts w:ascii="Times New Roman" w:hAnsi="Times New Roman"/>
            <w:color w:val="0070C0"/>
            <w:sz w:val="24"/>
            <w:szCs w:val="24"/>
            <w:lang w:val="en-US" w:eastAsia="zh-CN"/>
          </w:rPr>
          <w:t>were assessed</w:t>
        </w:r>
        <w:proofErr w:type="gramEnd"/>
        <w:r w:rsidRPr="00F33468">
          <w:rPr>
            <w:rFonts w:ascii="Times New Roman" w:hAnsi="Times New Roman"/>
            <w:color w:val="0070C0"/>
            <w:sz w:val="24"/>
            <w:szCs w:val="24"/>
            <w:lang w:val="en-US" w:eastAsia="zh-CN"/>
          </w:rPr>
          <w:t xml:space="preserve"> using </w:t>
        </w:r>
      </w:ins>
      <w:r w:rsidRPr="00F33468">
        <w:rPr>
          <w:rFonts w:ascii="Times New Roman" w:hAnsi="Times New Roman"/>
          <w:color w:val="0070C0"/>
          <w:sz w:val="24"/>
          <w:lang w:val="en-US"/>
          <w:rPrChange w:id="264" w:author="BZs" w:date="2024-12-19T08:36:00Z">
            <w:rPr>
              <w:rFonts w:ascii="Times New Roman" w:hAnsi="Times New Roman"/>
              <w:color w:val="7030A0"/>
              <w:sz w:val="24"/>
              <w:lang w:val="en-US"/>
            </w:rPr>
          </w:rPrChange>
        </w:rPr>
        <w:t>1000 bootstrap iterations</w:t>
      </w:r>
      <w:del w:id="265" w:author="BZs" w:date="2024-12-19T08:36:00Z">
        <w:r w:rsidR="006D0604" w:rsidRPr="00C32661">
          <w:rPr>
            <w:rFonts w:ascii="Times New Roman" w:hAnsi="Times New Roman"/>
            <w:color w:val="7030A0"/>
            <w:sz w:val="24"/>
            <w:szCs w:val="24"/>
            <w:lang w:val="en-US" w:eastAsia="zh-CN"/>
          </w:rPr>
          <w:delText xml:space="preserve"> and examined the</w:delText>
        </w:r>
      </w:del>
      <w:ins w:id="266" w:author="BZs" w:date="2024-12-19T08:36:00Z">
        <w:r w:rsidRPr="00F33468">
          <w:rPr>
            <w:rFonts w:ascii="Times New Roman" w:hAnsi="Times New Roman"/>
            <w:color w:val="0070C0"/>
            <w:sz w:val="24"/>
            <w:szCs w:val="24"/>
            <w:lang w:val="en-US" w:eastAsia="zh-CN"/>
          </w:rPr>
          <w:t>, examining</w:t>
        </w:r>
      </w:ins>
      <w:r w:rsidRPr="00F33468">
        <w:rPr>
          <w:rFonts w:ascii="Times New Roman" w:hAnsi="Times New Roman"/>
          <w:color w:val="0070C0"/>
          <w:sz w:val="24"/>
          <w:lang w:val="en-US"/>
          <w:rPrChange w:id="267" w:author="BZs" w:date="2024-12-19T08:36:00Z">
            <w:rPr>
              <w:rFonts w:ascii="Times New Roman" w:hAnsi="Times New Roman"/>
              <w:color w:val="7030A0"/>
              <w:sz w:val="24"/>
              <w:lang w:val="en-US"/>
            </w:rPr>
          </w:rPrChange>
        </w:rPr>
        <w:t xml:space="preserve"> approximately unbiased (AU</w:t>
      </w:r>
      <w:r>
        <w:rPr>
          <w:rFonts w:ascii="Times New Roman" w:hAnsi="Times New Roman"/>
          <w:color w:val="0070C0"/>
          <w:sz w:val="24"/>
          <w:lang w:val="en-US"/>
          <w:rPrChange w:id="268" w:author="BZs" w:date="2024-12-19T08:36:00Z">
            <w:rPr>
              <w:rFonts w:ascii="Times New Roman" w:hAnsi="Times New Roman"/>
              <w:color w:val="7030A0"/>
              <w:sz w:val="24"/>
              <w:lang w:val="en-US"/>
            </w:rPr>
          </w:rPrChange>
        </w:rPr>
        <w:t xml:space="preserve">) p-values provided by </w:t>
      </w:r>
      <w:proofErr w:type="spellStart"/>
      <w:r>
        <w:rPr>
          <w:rFonts w:ascii="Times New Roman" w:hAnsi="Times New Roman"/>
          <w:color w:val="0070C0"/>
          <w:sz w:val="24"/>
          <w:lang w:val="en-US"/>
          <w:rPrChange w:id="269" w:author="BZs" w:date="2024-12-19T08:36:00Z">
            <w:rPr>
              <w:rFonts w:ascii="Times New Roman" w:hAnsi="Times New Roman"/>
              <w:color w:val="7030A0"/>
              <w:sz w:val="24"/>
              <w:lang w:val="en-US"/>
            </w:rPr>
          </w:rPrChange>
        </w:rPr>
        <w:t>pvclust</w:t>
      </w:r>
      <w:proofErr w:type="spellEnd"/>
      <w:r>
        <w:rPr>
          <w:rFonts w:ascii="Times New Roman" w:hAnsi="Times New Roman"/>
          <w:color w:val="0070C0"/>
          <w:sz w:val="24"/>
          <w:lang w:val="en-US"/>
          <w:rPrChange w:id="270" w:author="BZs" w:date="2024-12-19T08:36:00Z">
            <w:rPr>
              <w:rFonts w:ascii="Times New Roman" w:hAnsi="Times New Roman"/>
              <w:color w:val="7030A0"/>
              <w:sz w:val="24"/>
              <w:lang w:val="en-US"/>
            </w:rPr>
          </w:rPrChange>
        </w:rPr>
        <w:t xml:space="preserve">. </w:t>
      </w:r>
    </w:p>
    <w:p w14:paraId="27F2C505" w14:textId="7799B3DB" w:rsidR="00A76CCD" w:rsidRDefault="00F33468" w:rsidP="0031603D">
      <w:pPr>
        <w:spacing w:after="120" w:line="240" w:lineRule="auto"/>
        <w:jc w:val="both"/>
        <w:rPr>
          <w:rFonts w:ascii="Times New Roman" w:hAnsi="Times New Roman"/>
          <w:color w:val="0070C0"/>
          <w:sz w:val="24"/>
          <w:lang w:val="en-US"/>
          <w:rPrChange w:id="271" w:author="BZs" w:date="2024-12-19T08:36:00Z">
            <w:rPr>
              <w:rFonts w:ascii="Times New Roman" w:hAnsi="Times New Roman"/>
              <w:color w:val="7030A0"/>
              <w:sz w:val="24"/>
              <w:lang w:val="en-US"/>
            </w:rPr>
          </w:rPrChange>
        </w:rPr>
      </w:pPr>
      <w:r w:rsidRPr="00F33468">
        <w:rPr>
          <w:rFonts w:ascii="Times New Roman" w:hAnsi="Times New Roman"/>
          <w:color w:val="0070C0"/>
          <w:sz w:val="24"/>
          <w:lang w:val="en-US"/>
          <w:rPrChange w:id="272" w:author="BZs" w:date="2024-12-19T08:36:00Z">
            <w:rPr>
              <w:rFonts w:ascii="Times New Roman" w:hAnsi="Times New Roman"/>
              <w:color w:val="7030A0"/>
              <w:sz w:val="24"/>
              <w:lang w:val="en-US"/>
            </w:rPr>
          </w:rPrChange>
        </w:rPr>
        <w:t xml:space="preserve">After generating </w:t>
      </w:r>
      <w:del w:id="273" w:author="BZs" w:date="2024-12-19T08:36:00Z">
        <w:r w:rsidR="006D0604" w:rsidRPr="00C32661">
          <w:rPr>
            <w:rFonts w:ascii="Times New Roman" w:hAnsi="Times New Roman"/>
            <w:color w:val="7030A0"/>
            <w:sz w:val="24"/>
            <w:szCs w:val="24"/>
            <w:lang w:val="en-US" w:eastAsia="zh-CN"/>
          </w:rPr>
          <w:delText>the</w:delText>
        </w:r>
      </w:del>
      <w:ins w:id="274" w:author="BZs" w:date="2024-12-19T08:36:00Z">
        <w:r w:rsidRPr="00F33468">
          <w:rPr>
            <w:rFonts w:ascii="Times New Roman" w:hAnsi="Times New Roman"/>
            <w:color w:val="0070C0"/>
            <w:sz w:val="24"/>
            <w:szCs w:val="24"/>
            <w:lang w:val="en-US" w:eastAsia="zh-CN"/>
          </w:rPr>
          <w:t>a</w:t>
        </w:r>
      </w:ins>
      <w:r w:rsidRPr="00F33468">
        <w:rPr>
          <w:rFonts w:ascii="Times New Roman" w:hAnsi="Times New Roman"/>
          <w:color w:val="0070C0"/>
          <w:sz w:val="24"/>
          <w:lang w:val="en-US"/>
          <w:rPrChange w:id="275" w:author="BZs" w:date="2024-12-19T08:36:00Z">
            <w:rPr>
              <w:rFonts w:ascii="Times New Roman" w:hAnsi="Times New Roman"/>
              <w:color w:val="7030A0"/>
              <w:sz w:val="24"/>
              <w:lang w:val="en-US"/>
            </w:rPr>
          </w:rPrChange>
        </w:rPr>
        <w:t xml:space="preserve"> </w:t>
      </w:r>
      <w:proofErr w:type="spellStart"/>
      <w:r w:rsidRPr="00F33468">
        <w:rPr>
          <w:rFonts w:ascii="Times New Roman" w:hAnsi="Times New Roman"/>
          <w:color w:val="0070C0"/>
          <w:sz w:val="24"/>
          <w:lang w:val="en-US"/>
          <w:rPrChange w:id="276" w:author="BZs" w:date="2024-12-19T08:36:00Z">
            <w:rPr>
              <w:rFonts w:ascii="Times New Roman" w:hAnsi="Times New Roman"/>
              <w:color w:val="7030A0"/>
              <w:sz w:val="24"/>
              <w:lang w:val="en-US"/>
            </w:rPr>
          </w:rPrChange>
        </w:rPr>
        <w:t>dendrogram</w:t>
      </w:r>
      <w:proofErr w:type="spellEnd"/>
      <w:r w:rsidRPr="00F33468">
        <w:rPr>
          <w:rFonts w:ascii="Times New Roman" w:hAnsi="Times New Roman"/>
          <w:color w:val="0070C0"/>
          <w:sz w:val="24"/>
          <w:lang w:val="en-US"/>
          <w:rPrChange w:id="277" w:author="BZs" w:date="2024-12-19T08:36:00Z">
            <w:rPr>
              <w:rFonts w:ascii="Times New Roman" w:hAnsi="Times New Roman"/>
              <w:color w:val="7030A0"/>
              <w:sz w:val="24"/>
              <w:lang w:val="en-US"/>
            </w:rPr>
          </w:rPrChange>
        </w:rPr>
        <w:t xml:space="preserve">, we </w:t>
      </w:r>
      <w:del w:id="278" w:author="BZs" w:date="2024-12-19T08:36:00Z">
        <w:r w:rsidR="006D0604" w:rsidRPr="00C32661">
          <w:rPr>
            <w:rFonts w:ascii="Times New Roman" w:hAnsi="Times New Roman"/>
            <w:color w:val="7030A0"/>
            <w:sz w:val="24"/>
            <w:szCs w:val="24"/>
            <w:lang w:val="en-US" w:eastAsia="zh-CN"/>
          </w:rPr>
          <w:delText xml:space="preserve">systematically </w:delText>
        </w:r>
      </w:del>
      <w:r w:rsidRPr="00F33468">
        <w:rPr>
          <w:rFonts w:ascii="Times New Roman" w:hAnsi="Times New Roman"/>
          <w:color w:val="0070C0"/>
          <w:sz w:val="24"/>
          <w:lang w:val="en-US"/>
          <w:rPrChange w:id="279" w:author="BZs" w:date="2024-12-19T08:36:00Z">
            <w:rPr>
              <w:rFonts w:ascii="Times New Roman" w:hAnsi="Times New Roman"/>
              <w:color w:val="7030A0"/>
              <w:sz w:val="24"/>
              <w:lang w:val="en-US"/>
            </w:rPr>
          </w:rPrChange>
        </w:rPr>
        <w:t xml:space="preserve">evaluated a range of </w:t>
      </w:r>
      <w:del w:id="280" w:author="BZs" w:date="2024-12-19T08:36:00Z">
        <w:r w:rsidR="006D0604" w:rsidRPr="00C32661">
          <w:rPr>
            <w:rFonts w:ascii="Times New Roman" w:hAnsi="Times New Roman"/>
            <w:color w:val="7030A0"/>
            <w:sz w:val="24"/>
            <w:szCs w:val="24"/>
            <w:lang w:val="en-US" w:eastAsia="zh-CN"/>
          </w:rPr>
          <w:delText>possible</w:delText>
        </w:r>
      </w:del>
      <w:ins w:id="281" w:author="BZs" w:date="2024-12-19T08:36:00Z">
        <w:r w:rsidRPr="00F33468">
          <w:rPr>
            <w:rFonts w:ascii="Times New Roman" w:hAnsi="Times New Roman"/>
            <w:color w:val="0070C0"/>
            <w:sz w:val="24"/>
            <w:szCs w:val="24"/>
            <w:lang w:val="en-US" w:eastAsia="zh-CN"/>
          </w:rPr>
          <w:t>potential</w:t>
        </w:r>
      </w:ins>
      <w:r w:rsidRPr="00F33468">
        <w:rPr>
          <w:rFonts w:ascii="Times New Roman" w:hAnsi="Times New Roman"/>
          <w:color w:val="0070C0"/>
          <w:sz w:val="24"/>
          <w:lang w:val="en-US"/>
          <w:rPrChange w:id="282" w:author="BZs" w:date="2024-12-19T08:36:00Z">
            <w:rPr>
              <w:rFonts w:ascii="Times New Roman" w:hAnsi="Times New Roman"/>
              <w:color w:val="7030A0"/>
              <w:sz w:val="24"/>
              <w:lang w:val="en-US"/>
            </w:rPr>
          </w:rPrChange>
        </w:rPr>
        <w:t xml:space="preserve"> cluster solutions, from </w:t>
      </w:r>
      <w:proofErr w:type="gramStart"/>
      <w:r w:rsidRPr="00F33468">
        <w:rPr>
          <w:rFonts w:ascii="Times New Roman" w:hAnsi="Times New Roman"/>
          <w:color w:val="0070C0"/>
          <w:sz w:val="24"/>
          <w:lang w:val="en-US"/>
          <w:rPrChange w:id="283" w:author="BZs" w:date="2024-12-19T08:36:00Z">
            <w:rPr>
              <w:rFonts w:ascii="Times New Roman" w:hAnsi="Times New Roman"/>
              <w:color w:val="7030A0"/>
              <w:sz w:val="24"/>
              <w:lang w:val="en-US"/>
            </w:rPr>
          </w:rPrChange>
        </w:rPr>
        <w:t>4</w:t>
      </w:r>
      <w:proofErr w:type="gramEnd"/>
      <w:r w:rsidRPr="00F33468">
        <w:rPr>
          <w:rFonts w:ascii="Times New Roman" w:hAnsi="Times New Roman"/>
          <w:color w:val="0070C0"/>
          <w:sz w:val="24"/>
          <w:lang w:val="en-US"/>
          <w:rPrChange w:id="284" w:author="BZs" w:date="2024-12-19T08:36:00Z">
            <w:rPr>
              <w:rFonts w:ascii="Times New Roman" w:hAnsi="Times New Roman"/>
              <w:color w:val="7030A0"/>
              <w:sz w:val="24"/>
              <w:lang w:val="en-US"/>
            </w:rPr>
          </w:rPrChange>
        </w:rPr>
        <w:t xml:space="preserve"> to 15 clusters, and </w:t>
      </w:r>
      <w:del w:id="285" w:author="BZs" w:date="2024-12-19T08:36:00Z">
        <w:r w:rsidR="006D0604" w:rsidRPr="00C32661">
          <w:rPr>
            <w:rFonts w:ascii="Times New Roman" w:hAnsi="Times New Roman"/>
            <w:color w:val="7030A0"/>
            <w:sz w:val="24"/>
            <w:szCs w:val="24"/>
            <w:lang w:val="en-US" w:eastAsia="zh-CN"/>
          </w:rPr>
          <w:delText>compared</w:delText>
        </w:r>
      </w:del>
      <w:ins w:id="286" w:author="BZs" w:date="2024-12-19T08:36:00Z">
        <w:r w:rsidRPr="00F33468">
          <w:rPr>
            <w:rFonts w:ascii="Times New Roman" w:hAnsi="Times New Roman"/>
            <w:color w:val="0070C0"/>
            <w:sz w:val="24"/>
            <w:szCs w:val="24"/>
            <w:lang w:val="en-US" w:eastAsia="zh-CN"/>
          </w:rPr>
          <w:t>assessed</w:t>
        </w:r>
      </w:ins>
      <w:r w:rsidRPr="00F33468">
        <w:rPr>
          <w:rFonts w:ascii="Times New Roman" w:hAnsi="Times New Roman"/>
          <w:color w:val="0070C0"/>
          <w:sz w:val="24"/>
          <w:lang w:val="en-US"/>
          <w:rPrChange w:id="287" w:author="BZs" w:date="2024-12-19T08:36:00Z">
            <w:rPr>
              <w:rFonts w:ascii="Times New Roman" w:hAnsi="Times New Roman"/>
              <w:color w:val="7030A0"/>
              <w:sz w:val="24"/>
              <w:lang w:val="en-US"/>
            </w:rPr>
          </w:rPrChange>
        </w:rPr>
        <w:t xml:space="preserve"> their quality based on AU values and within-cluster sum of squares (WSS). </w:t>
      </w:r>
      <w:del w:id="288" w:author="BZs" w:date="2024-12-19T08:36:00Z">
        <w:r w:rsidR="006D0604" w:rsidRPr="00C32661">
          <w:rPr>
            <w:rFonts w:ascii="Times New Roman" w:hAnsi="Times New Roman"/>
            <w:color w:val="7030A0"/>
            <w:sz w:val="24"/>
            <w:szCs w:val="24"/>
            <w:lang w:val="en-US" w:eastAsia="zh-CN"/>
          </w:rPr>
          <w:delText>By carefully inspecting the tree structure and considering both cluster stability and coherence, we determined that partitioning</w:delText>
        </w:r>
      </w:del>
      <w:ins w:id="289" w:author="BZs" w:date="2024-12-19T08:36:00Z">
        <w:r w:rsidRPr="00F33468">
          <w:rPr>
            <w:rFonts w:ascii="Times New Roman" w:hAnsi="Times New Roman"/>
            <w:color w:val="0070C0"/>
            <w:sz w:val="24"/>
            <w:szCs w:val="24"/>
            <w:lang w:val="en-US" w:eastAsia="zh-CN"/>
          </w:rPr>
          <w:t>Partitioning</w:t>
        </w:r>
      </w:ins>
      <w:r w:rsidRPr="00F33468">
        <w:rPr>
          <w:rFonts w:ascii="Times New Roman" w:hAnsi="Times New Roman"/>
          <w:color w:val="0070C0"/>
          <w:sz w:val="24"/>
          <w:lang w:val="en-US"/>
          <w:rPrChange w:id="290" w:author="BZs" w:date="2024-12-19T08:36:00Z">
            <w:rPr>
              <w:rFonts w:ascii="Times New Roman" w:hAnsi="Times New Roman"/>
              <w:color w:val="7030A0"/>
              <w:sz w:val="24"/>
              <w:lang w:val="en-US"/>
            </w:rPr>
          </w:rPrChange>
        </w:rPr>
        <w:t xml:space="preserve"> the data into 12 clusters </w:t>
      </w:r>
      <w:del w:id="291" w:author="BZs" w:date="2024-12-19T08:36:00Z">
        <w:r w:rsidR="006D0604" w:rsidRPr="00C32661">
          <w:rPr>
            <w:rFonts w:ascii="Times New Roman" w:hAnsi="Times New Roman"/>
            <w:color w:val="7030A0"/>
            <w:sz w:val="24"/>
            <w:szCs w:val="24"/>
            <w:lang w:val="en-US" w:eastAsia="zh-CN"/>
          </w:rPr>
          <w:delText>offered</w:delText>
        </w:r>
      </w:del>
      <w:ins w:id="292" w:author="BZs" w:date="2024-12-19T08:36:00Z">
        <w:r w:rsidRPr="00F33468">
          <w:rPr>
            <w:rFonts w:ascii="Times New Roman" w:hAnsi="Times New Roman"/>
            <w:color w:val="0070C0"/>
            <w:sz w:val="24"/>
            <w:szCs w:val="24"/>
            <w:lang w:val="en-US" w:eastAsia="zh-CN"/>
          </w:rPr>
          <w:t>provided</w:t>
        </w:r>
      </w:ins>
      <w:r w:rsidRPr="00F33468">
        <w:rPr>
          <w:rFonts w:ascii="Times New Roman" w:hAnsi="Times New Roman"/>
          <w:color w:val="0070C0"/>
          <w:sz w:val="24"/>
          <w:lang w:val="en-US"/>
          <w:rPrChange w:id="293" w:author="BZs" w:date="2024-12-19T08:36:00Z">
            <w:rPr>
              <w:rFonts w:ascii="Times New Roman" w:hAnsi="Times New Roman"/>
              <w:color w:val="7030A0"/>
              <w:sz w:val="24"/>
              <w:lang w:val="en-US"/>
            </w:rPr>
          </w:rPrChange>
        </w:rPr>
        <w:t xml:space="preserve"> a meaningful balance between resolution and interpretability. </w:t>
      </w:r>
      <w:del w:id="294" w:author="BZs" w:date="2024-12-19T08:36:00Z">
        <w:r w:rsidR="006D0604" w:rsidRPr="00C32661">
          <w:rPr>
            <w:rFonts w:ascii="Times New Roman" w:hAnsi="Times New Roman"/>
            <w:color w:val="7030A0"/>
            <w:sz w:val="24"/>
            <w:szCs w:val="24"/>
            <w:lang w:val="en-US" w:eastAsia="zh-CN"/>
          </w:rPr>
          <w:delText>We then</w:delText>
        </w:r>
      </w:del>
      <w:ins w:id="295" w:author="BZs" w:date="2024-12-19T08:36:00Z">
        <w:r w:rsidRPr="00F33468">
          <w:rPr>
            <w:rFonts w:ascii="Times New Roman" w:hAnsi="Times New Roman"/>
            <w:color w:val="0070C0"/>
            <w:sz w:val="24"/>
            <w:szCs w:val="24"/>
            <w:lang w:val="en-US" w:eastAsia="zh-CN"/>
          </w:rPr>
          <w:t xml:space="preserve">The hierarchical tree </w:t>
        </w:r>
        <w:proofErr w:type="gramStart"/>
        <w:r w:rsidRPr="00F33468">
          <w:rPr>
            <w:rFonts w:ascii="Times New Roman" w:hAnsi="Times New Roman"/>
            <w:color w:val="0070C0"/>
            <w:sz w:val="24"/>
            <w:szCs w:val="24"/>
            <w:lang w:val="en-US" w:eastAsia="zh-CN"/>
          </w:rPr>
          <w:t>was</w:t>
        </w:r>
      </w:ins>
      <w:r w:rsidRPr="00F33468">
        <w:rPr>
          <w:rFonts w:ascii="Times New Roman" w:hAnsi="Times New Roman"/>
          <w:color w:val="0070C0"/>
          <w:sz w:val="24"/>
          <w:lang w:val="en-US"/>
          <w:rPrChange w:id="296" w:author="BZs" w:date="2024-12-19T08:36:00Z">
            <w:rPr>
              <w:rFonts w:ascii="Times New Roman" w:hAnsi="Times New Roman"/>
              <w:color w:val="7030A0"/>
              <w:sz w:val="24"/>
              <w:lang w:val="en-US"/>
            </w:rPr>
          </w:rPrChange>
        </w:rPr>
        <w:t xml:space="preserve"> cut</w:t>
      </w:r>
      <w:proofErr w:type="gramEnd"/>
      <w:r w:rsidRPr="00F33468">
        <w:rPr>
          <w:rFonts w:ascii="Times New Roman" w:hAnsi="Times New Roman"/>
          <w:color w:val="0070C0"/>
          <w:sz w:val="24"/>
          <w:lang w:val="en-US"/>
          <w:rPrChange w:id="297" w:author="BZs" w:date="2024-12-19T08:36:00Z">
            <w:rPr>
              <w:rFonts w:ascii="Times New Roman" w:hAnsi="Times New Roman"/>
              <w:color w:val="7030A0"/>
              <w:sz w:val="24"/>
              <w:lang w:val="en-US"/>
            </w:rPr>
          </w:rPrChange>
        </w:rPr>
        <w:t xml:space="preserve"> </w:t>
      </w:r>
      <w:del w:id="298" w:author="BZs" w:date="2024-12-19T08:36:00Z">
        <w:r w:rsidR="006D0604" w:rsidRPr="00C32661">
          <w:rPr>
            <w:rFonts w:ascii="Times New Roman" w:hAnsi="Times New Roman"/>
            <w:color w:val="7030A0"/>
            <w:sz w:val="24"/>
            <w:szCs w:val="24"/>
            <w:lang w:val="en-US" w:eastAsia="zh-CN"/>
          </w:rPr>
          <w:delText>the hierarchical tree at</w:delText>
        </w:r>
      </w:del>
      <w:ins w:id="299" w:author="BZs" w:date="2024-12-19T08:36:00Z">
        <w:r w:rsidRPr="00F33468">
          <w:rPr>
            <w:rFonts w:ascii="Times New Roman" w:hAnsi="Times New Roman"/>
            <w:color w:val="0070C0"/>
            <w:sz w:val="24"/>
            <w:szCs w:val="24"/>
            <w:lang w:val="en-US" w:eastAsia="zh-CN"/>
          </w:rPr>
          <w:t>into</w:t>
        </w:r>
      </w:ins>
      <w:r w:rsidRPr="00F33468">
        <w:rPr>
          <w:rFonts w:ascii="Times New Roman" w:hAnsi="Times New Roman"/>
          <w:color w:val="0070C0"/>
          <w:sz w:val="24"/>
          <w:lang w:val="en-US"/>
          <w:rPrChange w:id="300" w:author="BZs" w:date="2024-12-19T08:36:00Z">
            <w:rPr>
              <w:rFonts w:ascii="Times New Roman" w:hAnsi="Times New Roman"/>
              <w:color w:val="7030A0"/>
              <w:sz w:val="24"/>
              <w:lang w:val="en-US"/>
            </w:rPr>
          </w:rPrChange>
        </w:rPr>
        <w:t xml:space="preserve"> 12 clusters</w:t>
      </w:r>
      <w:del w:id="301" w:author="BZs" w:date="2024-12-19T08:36:00Z">
        <w:r w:rsidR="006D0604" w:rsidRPr="00C32661">
          <w:rPr>
            <w:rFonts w:ascii="Times New Roman" w:hAnsi="Times New Roman"/>
            <w:color w:val="7030A0"/>
            <w:sz w:val="24"/>
            <w:szCs w:val="24"/>
            <w:lang w:val="en-US" w:eastAsia="zh-CN"/>
          </w:rPr>
          <w:delText xml:space="preserve"> to obtain the final set of dynamic gene clusters</w:delText>
        </w:r>
      </w:del>
      <w:r w:rsidRPr="00F33468">
        <w:rPr>
          <w:rFonts w:ascii="Times New Roman" w:hAnsi="Times New Roman"/>
          <w:color w:val="0070C0"/>
          <w:sz w:val="24"/>
          <w:lang w:val="en-US"/>
          <w:rPrChange w:id="302" w:author="BZs" w:date="2024-12-19T08:36:00Z">
            <w:rPr>
              <w:rFonts w:ascii="Times New Roman" w:hAnsi="Times New Roman"/>
              <w:color w:val="7030A0"/>
              <w:sz w:val="24"/>
              <w:lang w:val="en-US"/>
            </w:rPr>
          </w:rPrChange>
        </w:rPr>
        <w:t xml:space="preserve">, each representing a distinct temporal expression pattern over the time course. </w:t>
      </w:r>
      <w:del w:id="303" w:author="BZs" w:date="2024-12-19T08:36:00Z">
        <w:r w:rsidR="006D0604" w:rsidRPr="00C32661">
          <w:rPr>
            <w:rFonts w:ascii="Times New Roman" w:hAnsi="Times New Roman"/>
            <w:color w:val="7030A0"/>
            <w:sz w:val="24"/>
            <w:szCs w:val="24"/>
            <w:lang w:val="en-US" w:eastAsia="zh-CN"/>
          </w:rPr>
          <w:delText>This way closely</w:delText>
        </w:r>
      </w:del>
      <w:ins w:id="304" w:author="BZs" w:date="2024-12-19T08:36:00Z">
        <w:r w:rsidRPr="00F33468">
          <w:rPr>
            <w:rFonts w:ascii="Times New Roman" w:hAnsi="Times New Roman"/>
            <w:color w:val="0070C0"/>
            <w:sz w:val="24"/>
            <w:szCs w:val="24"/>
            <w:lang w:val="en-US" w:eastAsia="zh-CN"/>
          </w:rPr>
          <w:t>Closely</w:t>
        </w:r>
      </w:ins>
      <w:r w:rsidRPr="00F33468">
        <w:rPr>
          <w:rFonts w:ascii="Times New Roman" w:hAnsi="Times New Roman"/>
          <w:color w:val="0070C0"/>
          <w:sz w:val="24"/>
          <w:lang w:val="en-US"/>
          <w:rPrChange w:id="305" w:author="BZs" w:date="2024-12-19T08:36:00Z">
            <w:rPr>
              <w:rFonts w:ascii="Times New Roman" w:hAnsi="Times New Roman"/>
              <w:color w:val="7030A0"/>
              <w:sz w:val="24"/>
              <w:lang w:val="en-US"/>
            </w:rPr>
          </w:rPrChange>
        </w:rPr>
        <w:t xml:space="preserve"> clustered genes formed larger clusters, while </w:t>
      </w:r>
      <w:del w:id="306" w:author="BZs" w:date="2024-12-19T08:36:00Z">
        <w:r w:rsidR="006D0604" w:rsidRPr="00C32661">
          <w:rPr>
            <w:rFonts w:ascii="Times New Roman" w:hAnsi="Times New Roman"/>
            <w:color w:val="7030A0"/>
            <w:sz w:val="24"/>
            <w:szCs w:val="24"/>
            <w:lang w:val="en-US" w:eastAsia="zh-CN"/>
          </w:rPr>
          <w:delText xml:space="preserve">some </w:delText>
        </w:r>
      </w:del>
      <w:r w:rsidRPr="00F33468">
        <w:rPr>
          <w:rFonts w:ascii="Times New Roman" w:hAnsi="Times New Roman"/>
          <w:color w:val="0070C0"/>
          <w:sz w:val="24"/>
          <w:lang w:val="en-US"/>
          <w:rPrChange w:id="307" w:author="BZs" w:date="2024-12-19T08:36:00Z">
            <w:rPr>
              <w:rFonts w:ascii="Times New Roman" w:hAnsi="Times New Roman"/>
              <w:color w:val="7030A0"/>
              <w:sz w:val="24"/>
              <w:lang w:val="en-US"/>
            </w:rPr>
          </w:rPrChange>
        </w:rPr>
        <w:t xml:space="preserve">genes </w:t>
      </w:r>
      <w:del w:id="308" w:author="BZs" w:date="2024-12-19T08:36:00Z">
        <w:r w:rsidR="006D0604" w:rsidRPr="00C32661">
          <w:rPr>
            <w:rFonts w:ascii="Times New Roman" w:hAnsi="Times New Roman"/>
            <w:color w:val="7030A0"/>
            <w:sz w:val="24"/>
            <w:szCs w:val="24"/>
            <w:lang w:val="en-US" w:eastAsia="zh-CN"/>
          </w:rPr>
          <w:delText>that exhibited</w:delText>
        </w:r>
      </w:del>
      <w:ins w:id="309" w:author="BZs" w:date="2024-12-19T08:36:00Z">
        <w:r w:rsidRPr="00F33468">
          <w:rPr>
            <w:rFonts w:ascii="Times New Roman" w:hAnsi="Times New Roman"/>
            <w:color w:val="0070C0"/>
            <w:sz w:val="24"/>
            <w:szCs w:val="24"/>
            <w:lang w:val="en-US" w:eastAsia="zh-CN"/>
          </w:rPr>
          <w:t>with</w:t>
        </w:r>
      </w:ins>
      <w:r w:rsidRPr="00F33468">
        <w:rPr>
          <w:rFonts w:ascii="Times New Roman" w:hAnsi="Times New Roman"/>
          <w:color w:val="0070C0"/>
          <w:sz w:val="24"/>
          <w:lang w:val="en-US"/>
          <w:rPrChange w:id="310" w:author="BZs" w:date="2024-12-19T08:36:00Z">
            <w:rPr>
              <w:rFonts w:ascii="Times New Roman" w:hAnsi="Times New Roman"/>
              <w:color w:val="7030A0"/>
              <w:sz w:val="24"/>
              <w:lang w:val="en-US"/>
            </w:rPr>
          </w:rPrChange>
        </w:rPr>
        <w:t xml:space="preserve"> unique kinetic patterns grouped independently.</w:t>
      </w:r>
    </w:p>
    <w:p w14:paraId="4D2BAD09" w14:textId="77777777" w:rsidR="00F33468" w:rsidRPr="00F33468" w:rsidRDefault="00F33468" w:rsidP="0031603D">
      <w:pPr>
        <w:spacing w:after="120" w:line="240" w:lineRule="auto"/>
        <w:jc w:val="both"/>
        <w:rPr>
          <w:rFonts w:ascii="Times New Roman" w:hAnsi="Times New Roman"/>
          <w:color w:val="0070C0"/>
          <w:sz w:val="24"/>
          <w:lang w:val="en-US"/>
          <w:rPrChange w:id="311" w:author="BZs" w:date="2024-12-19T08:36:00Z">
            <w:rPr>
              <w:rFonts w:ascii="Times New Roman" w:hAnsi="Times New Roman"/>
              <w:lang w:val="en-US"/>
            </w:rPr>
          </w:rPrChange>
        </w:rPr>
      </w:pPr>
    </w:p>
    <w:p w14:paraId="6ABBF7C0" w14:textId="47943892" w:rsidR="0086452A" w:rsidRPr="006D0604" w:rsidRDefault="009F1F42"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Results</w:t>
      </w:r>
      <w:bookmarkStart w:id="312" w:name="_td3l9yi1slsk" w:colFirst="0" w:colLast="0"/>
      <w:bookmarkEnd w:id="312"/>
    </w:p>
    <w:p w14:paraId="2000A9B4" w14:textId="201E7738" w:rsidR="00AB2BD1" w:rsidRPr="006D0604" w:rsidRDefault="00ED78FB" w:rsidP="0031603D">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6D0604">
        <w:rPr>
          <w:rFonts w:ascii="Times New Roman" w:eastAsia="SimSun" w:hAnsi="Times New Roman" w:cs="Times New Roman"/>
          <w:b/>
          <w:noProof/>
          <w:color w:val="000000"/>
          <w:sz w:val="24"/>
          <w:szCs w:val="24"/>
          <w:lang w:val="en-US" w:eastAsia="zh-CN"/>
        </w:rPr>
        <w:t>D</w:t>
      </w:r>
      <w:r w:rsidR="007C2E4E" w:rsidRPr="006D0604">
        <w:rPr>
          <w:rFonts w:ascii="Times New Roman" w:eastAsia="SimSun" w:hAnsi="Times New Roman" w:cs="Times New Roman"/>
          <w:b/>
          <w:noProof/>
          <w:color w:val="000000"/>
          <w:sz w:val="24"/>
          <w:szCs w:val="24"/>
          <w:lang w:val="en-US" w:eastAsia="zh-CN"/>
        </w:rPr>
        <w:t xml:space="preserve">ynamic </w:t>
      </w:r>
      <w:r w:rsidR="00EE6533" w:rsidRPr="006D0604">
        <w:rPr>
          <w:rFonts w:ascii="Times New Roman" w:eastAsia="SimSun" w:hAnsi="Times New Roman" w:cs="Times New Roman"/>
          <w:b/>
          <w:noProof/>
          <w:color w:val="000000"/>
          <w:sz w:val="24"/>
          <w:szCs w:val="24"/>
          <w:lang w:val="en-US" w:eastAsia="zh-CN"/>
        </w:rPr>
        <w:t xml:space="preserve">EHV-1 </w:t>
      </w:r>
      <w:r w:rsidR="00F140EF" w:rsidRPr="006D0604">
        <w:rPr>
          <w:rFonts w:ascii="Times New Roman" w:eastAsia="SimSun" w:hAnsi="Times New Roman" w:cs="Times New Roman"/>
          <w:b/>
          <w:noProof/>
          <w:color w:val="000000"/>
          <w:sz w:val="24"/>
          <w:szCs w:val="24"/>
          <w:lang w:val="en-US" w:eastAsia="zh-CN"/>
        </w:rPr>
        <w:t>transcriptome</w:t>
      </w:r>
      <w:r w:rsidR="00B8093E" w:rsidRPr="006D0604">
        <w:rPr>
          <w:rFonts w:ascii="Times New Roman" w:eastAsia="SimSun" w:hAnsi="Times New Roman" w:cs="Times New Roman"/>
          <w:b/>
          <w:noProof/>
          <w:color w:val="000000"/>
          <w:sz w:val="24"/>
          <w:szCs w:val="24"/>
          <w:lang w:val="en-US" w:eastAsia="zh-CN"/>
        </w:rPr>
        <w:t>:</w:t>
      </w:r>
      <w:r w:rsidR="002B42DB" w:rsidRPr="006D0604">
        <w:rPr>
          <w:rFonts w:ascii="Times New Roman" w:eastAsia="SimSun" w:hAnsi="Times New Roman" w:cs="Times New Roman"/>
          <w:b/>
          <w:noProof/>
          <w:color w:val="000000"/>
          <w:sz w:val="24"/>
          <w:szCs w:val="24"/>
          <w:lang w:val="en-US" w:eastAsia="zh-CN"/>
        </w:rPr>
        <w:t xml:space="preserve"> general </w:t>
      </w:r>
      <w:r w:rsidR="006D21BF" w:rsidRPr="006D0604">
        <w:rPr>
          <w:rFonts w:ascii="Times New Roman" w:eastAsia="SimSun" w:hAnsi="Times New Roman" w:cs="Times New Roman"/>
          <w:b/>
          <w:noProof/>
          <w:color w:val="000000"/>
          <w:sz w:val="24"/>
          <w:szCs w:val="24"/>
          <w:lang w:val="en-US" w:eastAsia="zh-CN"/>
        </w:rPr>
        <w:t>considerations</w:t>
      </w:r>
    </w:p>
    <w:p w14:paraId="019F5029"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In this study, we conducted a comprehensive time-course transcriptomic analysis of EHV-1, primarily using direct cDNA sequencing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on the ONT </w:t>
      </w:r>
      <w:proofErr w:type="spellStart"/>
      <w:r w:rsidRPr="006D0604">
        <w:rPr>
          <w:rFonts w:ascii="Times New Roman" w:eastAsia="Georgia" w:hAnsi="Times New Roman" w:cs="Times New Roman"/>
          <w:color w:val="020202"/>
          <w:sz w:val="24"/>
          <w:szCs w:val="24"/>
          <w:lang w:val="en-US"/>
        </w:rPr>
        <w:t>MinION</w:t>
      </w:r>
      <w:proofErr w:type="spellEnd"/>
      <w:r w:rsidRPr="006D0604">
        <w:rPr>
          <w:rFonts w:ascii="Times New Roman" w:eastAsia="Georgia" w:hAnsi="Times New Roman" w:cs="Times New Roman"/>
          <w:color w:val="020202"/>
          <w:sz w:val="24"/>
          <w:szCs w:val="24"/>
          <w:lang w:val="en-US"/>
        </w:rPr>
        <w:t xml:space="preserve"> platform and incorporating cap analysis of gene expression sequencing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on the Illumina </w:t>
      </w:r>
      <w:proofErr w:type="spellStart"/>
      <w:r w:rsidRPr="006D0604">
        <w:rPr>
          <w:rFonts w:ascii="Times New Roman" w:eastAsia="Georgia" w:hAnsi="Times New Roman" w:cs="Times New Roman"/>
          <w:color w:val="020202"/>
          <w:sz w:val="24"/>
          <w:szCs w:val="24"/>
          <w:lang w:val="en-US"/>
        </w:rPr>
        <w:t>MiSeq</w:t>
      </w:r>
      <w:proofErr w:type="spellEnd"/>
      <w:r w:rsidRPr="006D0604">
        <w:rPr>
          <w:rFonts w:ascii="Times New Roman" w:eastAsia="Georgia" w:hAnsi="Times New Roman" w:cs="Times New Roman"/>
          <w:color w:val="020202"/>
          <w:sz w:val="24"/>
          <w:szCs w:val="24"/>
          <w:lang w:val="en-US"/>
        </w:rPr>
        <w:t xml:space="preserve"> platform. Our previous work [28] relied on native RNA sequencing (dRNA-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and stringent filtering criteria, which ensured high confidence but led to the exclusion of some detected transcripts that did not meet the strict validation requirements. One key limitation of dRNA-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was its reduced accuracy in identifying transcription start sites (TSSs), partly due to incomplete 5' ends in the sequencing reads.</w:t>
      </w:r>
    </w:p>
    <w:p w14:paraId="4ED37115"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To overcome these limitations, we integrated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data with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reads.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provides high-resolution TSS mapping, enabling </w:t>
      </w:r>
      <w:proofErr w:type="gramStart"/>
      <w:r w:rsidRPr="006D0604">
        <w:rPr>
          <w:rFonts w:ascii="Times New Roman" w:eastAsia="Georgia" w:hAnsi="Times New Roman" w:cs="Times New Roman"/>
          <w:color w:val="020202"/>
          <w:sz w:val="24"/>
          <w:szCs w:val="24"/>
          <w:lang w:val="en-US"/>
        </w:rPr>
        <w:t>more accurate identification</w:t>
      </w:r>
      <w:proofErr w:type="gramEnd"/>
      <w:r w:rsidRPr="006D0604">
        <w:rPr>
          <w:rFonts w:ascii="Times New Roman" w:eastAsia="Georgia" w:hAnsi="Times New Roman" w:cs="Times New Roman"/>
          <w:color w:val="020202"/>
          <w:sz w:val="24"/>
          <w:szCs w:val="24"/>
          <w:lang w:val="en-US"/>
        </w:rPr>
        <w:t xml:space="preserve"> and validation of 5' ends. By aligning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reads that carried correct 5' adapters and intact </w:t>
      </w:r>
      <w:proofErr w:type="gramStart"/>
      <w:r w:rsidRPr="006D0604">
        <w:rPr>
          <w:rFonts w:ascii="Times New Roman" w:eastAsia="Georgia" w:hAnsi="Times New Roman" w:cs="Times New Roman"/>
          <w:color w:val="020202"/>
          <w:sz w:val="24"/>
          <w:szCs w:val="24"/>
          <w:lang w:val="en-US"/>
        </w:rPr>
        <w:t>poly(</w:t>
      </w:r>
      <w:proofErr w:type="gramEnd"/>
      <w:r w:rsidRPr="006D0604">
        <w:rPr>
          <w:rFonts w:ascii="Times New Roman" w:eastAsia="Georgia" w:hAnsi="Times New Roman" w:cs="Times New Roman"/>
          <w:color w:val="020202"/>
          <w:sz w:val="24"/>
          <w:szCs w:val="24"/>
          <w:lang w:val="en-US"/>
        </w:rPr>
        <w:t>A) tails with CAGE-derived TSS clusters, we confirmed the authenticity of previously excluded transcripts and added 141 novel ones. This integrative approach allowed us to refine our transcriptome annotation, detect additional transcript isoforms, and extend the scope of our EHV-1 transcript catalog.</w:t>
      </w:r>
    </w:p>
    <w:p w14:paraId="20D99F7F" w14:textId="0A415448"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231016">
        <w:rPr>
          <w:rFonts w:ascii="Times New Roman" w:hAnsi="Times New Roman"/>
          <w:i/>
          <w:color w:val="020202"/>
          <w:sz w:val="24"/>
          <w:lang w:val="en-US"/>
          <w:rPrChange w:id="313" w:author="BZs" w:date="2024-12-19T08:36:00Z">
            <w:rPr>
              <w:rFonts w:ascii="Times New Roman" w:hAnsi="Times New Roman"/>
              <w:color w:val="020202"/>
              <w:sz w:val="24"/>
              <w:lang w:val="en-US"/>
            </w:rPr>
          </w:rPrChange>
        </w:rPr>
        <w:t>de novo</w:t>
      </w:r>
      <w:r w:rsidRPr="006D0604">
        <w:rPr>
          <w:rFonts w:ascii="Times New Roman" w:eastAsia="Georgia" w:hAnsi="Times New Roman" w:cs="Times New Roman"/>
          <w:color w:val="020202"/>
          <w:sz w:val="24"/>
          <w:szCs w:val="24"/>
          <w:lang w:val="en-US"/>
        </w:rPr>
        <w:t xml:space="preserve"> kinetic classes based on their expression curves, and compared these classes with the traditional IE/E/L framework.</w:t>
      </w:r>
    </w:p>
    <w:p w14:paraId="1360F91C" w14:textId="46A94B83" w:rsidR="00B16E31" w:rsidRPr="00960339"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6D0604">
        <w:rPr>
          <w:rFonts w:ascii="Times New Roman" w:eastAsia="Georgia" w:hAnsi="Times New Roman" w:cs="Times New Roman"/>
          <w:color w:val="020202"/>
          <w:sz w:val="24"/>
          <w:szCs w:val="24"/>
          <w:lang w:val="en-US"/>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5E95DEFA" w14:textId="77777777" w:rsidR="00B16E31" w:rsidRPr="006D0604" w:rsidRDefault="00B16E31" w:rsidP="00191A0A">
      <w:pPr>
        <w:spacing w:after="120" w:line="240" w:lineRule="auto"/>
        <w:jc w:val="both"/>
        <w:rPr>
          <w:del w:id="314" w:author="BZs" w:date="2024-12-19T08:36:00Z"/>
          <w:rFonts w:ascii="Times New Roman" w:hAnsi="Times New Roman" w:cs="Times New Roman"/>
          <w:color w:val="7030A0"/>
          <w:sz w:val="24"/>
          <w:szCs w:val="24"/>
          <w:lang w:val="en-US" w:bidi="en-US"/>
        </w:rPr>
      </w:pPr>
    </w:p>
    <w:p w14:paraId="72A35B45" w14:textId="369817EE" w:rsidR="00EA7CAC" w:rsidRPr="006D0604" w:rsidRDefault="00D7308D"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The </w:t>
      </w:r>
      <w:r w:rsidR="001C33C7" w:rsidRPr="006D0604">
        <w:rPr>
          <w:rFonts w:ascii="Times New Roman" w:hAnsi="Times New Roman" w:cs="Times New Roman"/>
          <w:b/>
          <w:sz w:val="24"/>
          <w:szCs w:val="24"/>
          <w:lang w:val="en-US"/>
        </w:rPr>
        <w:t>ORF</w:t>
      </w:r>
      <w:r w:rsidR="00EA7CAC" w:rsidRPr="006D0604">
        <w:rPr>
          <w:rFonts w:ascii="Times New Roman" w:hAnsi="Times New Roman" w:cs="Times New Roman"/>
          <w:b/>
          <w:sz w:val="24"/>
          <w:szCs w:val="24"/>
          <w:lang w:val="en-US"/>
        </w:rPr>
        <w:t xml:space="preserve">64 is the only EHV-1 </w:t>
      </w:r>
      <w:del w:id="315" w:author="BZs" w:date="2024-12-19T08:36:00Z">
        <w:r w:rsidR="00AE2DD3" w:rsidRPr="006D0604">
          <w:rPr>
            <w:rFonts w:ascii="Times New Roman" w:hAnsi="Times New Roman" w:cs="Times New Roman"/>
            <w:color w:val="7030A0"/>
            <w:sz w:val="24"/>
            <w:szCs w:val="24"/>
            <w:lang w:val="en-US"/>
          </w:rPr>
          <w:delText>Immediate-Early (IE),</w:delText>
        </w:r>
      </w:del>
      <w:ins w:id="316" w:author="BZs" w:date="2024-12-19T08:36:00Z">
        <w:r w:rsidR="001E4161" w:rsidRPr="001E4161">
          <w:rPr>
            <w:rFonts w:ascii="Times New Roman" w:hAnsi="Times New Roman" w:cs="Times New Roman"/>
            <w:b/>
            <w:color w:val="0070C0"/>
            <w:sz w:val="24"/>
            <w:szCs w:val="24"/>
            <w:lang w:val="en-US"/>
          </w:rPr>
          <w:t>immediate-e</w:t>
        </w:r>
        <w:r w:rsidR="00AE2DD3" w:rsidRPr="001E4161">
          <w:rPr>
            <w:rFonts w:ascii="Times New Roman" w:hAnsi="Times New Roman" w:cs="Times New Roman"/>
            <w:b/>
            <w:color w:val="0070C0"/>
            <w:sz w:val="24"/>
            <w:szCs w:val="24"/>
            <w:lang w:val="en-US"/>
          </w:rPr>
          <w:t>arly</w:t>
        </w:r>
        <w:r w:rsidR="00AE2DD3" w:rsidRPr="001E4161">
          <w:rPr>
            <w:rFonts w:ascii="Times New Roman" w:hAnsi="Times New Roman" w:cs="Times New Roman"/>
            <w:color w:val="0070C0"/>
            <w:sz w:val="24"/>
            <w:szCs w:val="24"/>
            <w:lang w:val="en-US"/>
          </w:rPr>
          <w:t xml:space="preserve"> </w:t>
        </w:r>
      </w:ins>
      <w:r w:rsidR="00EA7CAC" w:rsidRPr="006D0604">
        <w:rPr>
          <w:rFonts w:ascii="Times New Roman" w:hAnsi="Times New Roman" w:cs="Times New Roman"/>
          <w:b/>
          <w:sz w:val="24"/>
          <w:szCs w:val="24"/>
          <w:lang w:val="en-US"/>
        </w:rPr>
        <w:t>gene</w:t>
      </w:r>
    </w:p>
    <w:p w14:paraId="3EE2ADD5" w14:textId="03DAC9A6" w:rsidR="00FB1DCC" w:rsidRPr="00960339" w:rsidRDefault="00B61F34"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It </w:t>
      </w:r>
      <w:proofErr w:type="gramStart"/>
      <w:r w:rsidRPr="006D0604">
        <w:rPr>
          <w:rFonts w:ascii="Times New Roman" w:hAnsi="Times New Roman" w:cs="Times New Roman"/>
          <w:sz w:val="24"/>
          <w:szCs w:val="24"/>
          <w:lang w:val="en-US"/>
        </w:rPr>
        <w:t>has been prev</w:t>
      </w:r>
      <w:r w:rsidR="00D751FF" w:rsidRPr="006D0604">
        <w:rPr>
          <w:rFonts w:ascii="Times New Roman" w:hAnsi="Times New Roman" w:cs="Times New Roman"/>
          <w:sz w:val="24"/>
          <w:szCs w:val="24"/>
          <w:lang w:val="en-US"/>
        </w:rPr>
        <w:t>iously established</w:t>
      </w:r>
      <w:proofErr w:type="gramEnd"/>
      <w:r w:rsidR="00D751FF" w:rsidRPr="006D0604">
        <w:rPr>
          <w:rFonts w:ascii="Times New Roman" w:hAnsi="Times New Roman" w:cs="Times New Roman"/>
          <w:sz w:val="24"/>
          <w:szCs w:val="24"/>
          <w:lang w:val="en-US"/>
        </w:rPr>
        <w:t xml:space="preserve"> that </w:t>
      </w:r>
      <w:r w:rsidR="001C33C7" w:rsidRPr="006D0604">
        <w:rPr>
          <w:rFonts w:ascii="Times New Roman" w:hAnsi="Times New Roman" w:cs="Times New Roman"/>
          <w:sz w:val="24"/>
          <w:szCs w:val="24"/>
          <w:lang w:val="en-US"/>
        </w:rPr>
        <w:t>ORF</w:t>
      </w:r>
      <w:r w:rsidR="00FA5D8E" w:rsidRPr="006D0604">
        <w:rPr>
          <w:rFonts w:ascii="Times New Roman" w:hAnsi="Times New Roman" w:cs="Times New Roman"/>
          <w:sz w:val="24"/>
          <w:szCs w:val="24"/>
          <w:lang w:val="en-US"/>
        </w:rPr>
        <w:t xml:space="preserve">64 </w:t>
      </w:r>
      <w:r w:rsidRPr="006D0604">
        <w:rPr>
          <w:rFonts w:ascii="Times New Roman" w:hAnsi="Times New Roman" w:cs="Times New Roman"/>
          <w:sz w:val="24"/>
          <w:szCs w:val="24"/>
          <w:lang w:val="en-US"/>
        </w:rPr>
        <w:t xml:space="preserve">is the only </w:t>
      </w:r>
      <w:r w:rsidR="00407B03" w:rsidRPr="006D0604">
        <w:rPr>
          <w:rFonts w:ascii="Times New Roman" w:hAnsi="Times New Roman" w:cs="Times New Roman"/>
          <w:sz w:val="24"/>
          <w:szCs w:val="24"/>
          <w:lang w:val="en-US"/>
        </w:rPr>
        <w:t>IE</w:t>
      </w:r>
      <w:r w:rsidRPr="006D0604">
        <w:rPr>
          <w:rFonts w:ascii="Times New Roman" w:hAnsi="Times New Roman" w:cs="Times New Roman"/>
          <w:sz w:val="24"/>
          <w:szCs w:val="24"/>
          <w:lang w:val="en-US"/>
        </w:rPr>
        <w:t xml:space="preserve"> gene of EHV-1 (Smith et al., 19</w:t>
      </w:r>
      <w:r w:rsidR="00FA7B12" w:rsidRPr="006D0604">
        <w:rPr>
          <w:rFonts w:ascii="Times New Roman" w:hAnsi="Times New Roman" w:cs="Times New Roman"/>
          <w:sz w:val="24"/>
          <w:szCs w:val="24"/>
          <w:lang w:val="en-US"/>
        </w:rPr>
        <w:t>92). However, our earlier study</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[28]</w:t>
      </w:r>
      <w:r w:rsidR="001758BE"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6D0604">
        <w:rPr>
          <w:rFonts w:ascii="Times New Roman" w:hAnsi="Times New Roman" w:cs="Times New Roman"/>
          <w:sz w:val="24"/>
          <w:szCs w:val="24"/>
          <w:lang w:val="en-US"/>
        </w:rPr>
        <w:t xml:space="preserve">To investigate whether the expression of these </w:t>
      </w:r>
      <w:r w:rsidR="009C42A5" w:rsidRPr="006D0604">
        <w:rPr>
          <w:rFonts w:ascii="Times New Roman" w:hAnsi="Times New Roman" w:cs="Times New Roman"/>
          <w:sz w:val="24"/>
          <w:szCs w:val="24"/>
          <w:lang w:val="en-US"/>
        </w:rPr>
        <w:lastRenderedPageBreak/>
        <w:t>transcripts requires newly synthesized viral proteins, we treated RK-13 cells</w:t>
      </w:r>
      <w:r w:rsidR="004C6698" w:rsidRPr="006D0604">
        <w:rPr>
          <w:rFonts w:ascii="Times New Roman" w:hAnsi="Times New Roman" w:cs="Times New Roman"/>
          <w:sz w:val="24"/>
          <w:szCs w:val="24"/>
          <w:lang w:val="en-US"/>
        </w:rPr>
        <w:t xml:space="preserve"> (ECACC: 00021715)</w:t>
      </w:r>
      <w:r w:rsidR="009C42A5" w:rsidRPr="006D0604">
        <w:rPr>
          <w:rFonts w:ascii="Times New Roman" w:hAnsi="Times New Roman" w:cs="Times New Roman"/>
          <w:sz w:val="24"/>
          <w:szCs w:val="24"/>
          <w:lang w:val="en-US"/>
        </w:rPr>
        <w:t xml:space="preserve"> with </w:t>
      </w:r>
      <w:proofErr w:type="spellStart"/>
      <w:r w:rsidR="009C42A5" w:rsidRPr="006D0604">
        <w:rPr>
          <w:rFonts w:ascii="Times New Roman" w:hAnsi="Times New Roman" w:cs="Times New Roman"/>
          <w:sz w:val="24"/>
          <w:szCs w:val="24"/>
          <w:lang w:val="en-US"/>
        </w:rPr>
        <w:t>cycloheximide</w:t>
      </w:r>
      <w:proofErr w:type="spellEnd"/>
      <w:r w:rsidR="009C42A5" w:rsidRPr="006D0604">
        <w:rPr>
          <w:rFonts w:ascii="Times New Roman" w:hAnsi="Times New Roman" w:cs="Times New Roman"/>
          <w:sz w:val="24"/>
          <w:szCs w:val="24"/>
          <w:lang w:val="en-US"/>
        </w:rPr>
        <w:t xml:space="preserve"> (CHX), a protein synthesis inhibitor, prior to infection with EHV-1. </w:t>
      </w:r>
      <w:r w:rsidRPr="006D0604">
        <w:rPr>
          <w:rFonts w:ascii="Times New Roman" w:hAnsi="Times New Roman" w:cs="Times New Roman"/>
          <w:sz w:val="24"/>
          <w:szCs w:val="24"/>
          <w:lang w:val="en-US"/>
        </w:rPr>
        <w:t xml:space="preserve">We administered CHX at concentrations of 20 and 100 </w:t>
      </w:r>
      <w:proofErr w:type="spellStart"/>
      <w:r w:rsidRPr="006D0604">
        <w:rPr>
          <w:rFonts w:ascii="Times New Roman" w:hAnsi="Times New Roman" w:cs="Times New Roman"/>
          <w:sz w:val="24"/>
          <w:szCs w:val="24"/>
          <w:lang w:val="en-US"/>
        </w:rPr>
        <w:t>μg</w:t>
      </w:r>
      <w:proofErr w:type="spellEnd"/>
      <w:r w:rsidRPr="006D0604">
        <w:rPr>
          <w:rFonts w:ascii="Times New Roman" w:hAnsi="Times New Roman" w:cs="Times New Roman"/>
          <w:sz w:val="24"/>
          <w:szCs w:val="24"/>
          <w:lang w:val="en-US"/>
        </w:rPr>
        <w:t xml:space="preserve">/ml and </w:t>
      </w:r>
      <w:r w:rsidR="00504F4F" w:rsidRPr="006D0604">
        <w:rPr>
          <w:rFonts w:ascii="Times New Roman" w:hAnsi="Times New Roman" w:cs="Times New Roman"/>
          <w:sz w:val="24"/>
          <w:szCs w:val="24"/>
          <w:lang w:val="en-US"/>
        </w:rPr>
        <w:t>collected samples</w:t>
      </w:r>
      <w:r w:rsidRPr="006D0604">
        <w:rPr>
          <w:rFonts w:ascii="Times New Roman" w:hAnsi="Times New Roman" w:cs="Times New Roman"/>
          <w:sz w:val="24"/>
          <w:szCs w:val="24"/>
          <w:lang w:val="en-US"/>
        </w:rPr>
        <w:t xml:space="preserve"> at 6 and 8 hours post-infection</w:t>
      </w:r>
      <w:r w:rsidR="00D245C0" w:rsidRPr="006D0604">
        <w:rPr>
          <w:rFonts w:ascii="Times New Roman" w:hAnsi="Times New Roman" w:cs="Times New Roman"/>
          <w:sz w:val="24"/>
          <w:szCs w:val="24"/>
          <w:lang w:val="en-US"/>
        </w:rPr>
        <w:t xml:space="preserve"> (hpi)</w:t>
      </w:r>
      <w:r w:rsidRPr="006D0604">
        <w:rPr>
          <w:rFonts w:ascii="Times New Roman" w:hAnsi="Times New Roman" w:cs="Times New Roman"/>
          <w:sz w:val="24"/>
          <w:szCs w:val="24"/>
          <w:lang w:val="en-US"/>
        </w:rPr>
        <w:t xml:space="preserve">. Subsequently, we performed long-read dcDNA sequencing. </w:t>
      </w:r>
      <w:r w:rsidR="00D751FF" w:rsidRPr="006D0604">
        <w:rPr>
          <w:rFonts w:ascii="Times New Roman" w:hAnsi="Times New Roman" w:cs="Times New Roman"/>
          <w:sz w:val="24"/>
          <w:szCs w:val="24"/>
          <w:lang w:val="en-US"/>
        </w:rPr>
        <w:t xml:space="preserve">Our findings reinforced that </w:t>
      </w:r>
      <w:r w:rsidR="001C33C7" w:rsidRPr="006D0604">
        <w:rPr>
          <w:rFonts w:ascii="Times New Roman" w:hAnsi="Times New Roman" w:cs="Times New Roman"/>
          <w:sz w:val="24"/>
          <w:szCs w:val="24"/>
          <w:lang w:val="en-US"/>
        </w:rPr>
        <w:t>ORF</w:t>
      </w:r>
      <w:r w:rsidRPr="006D0604">
        <w:rPr>
          <w:rFonts w:ascii="Times New Roman" w:hAnsi="Times New Roman" w:cs="Times New Roman"/>
          <w:sz w:val="24"/>
          <w:szCs w:val="24"/>
          <w:lang w:val="en-US"/>
        </w:rPr>
        <w:t xml:space="preserve">64 is the sole IE gene in EHV-1 </w:t>
      </w:r>
      <w:r w:rsidR="00433070" w:rsidRPr="006D0604">
        <w:rPr>
          <w:rFonts w:ascii="Times New Roman" w:hAnsi="Times New Roman" w:cs="Times New Roman"/>
          <w:sz w:val="24"/>
          <w:szCs w:val="24"/>
          <w:lang w:val="en-US"/>
        </w:rPr>
        <w:t>(</w:t>
      </w:r>
      <w:r w:rsidR="00433070" w:rsidRPr="006D0604">
        <w:rPr>
          <w:rFonts w:ascii="Times New Roman" w:hAnsi="Times New Roman" w:cs="Times New Roman"/>
          <w:b/>
          <w:sz w:val="24"/>
          <w:szCs w:val="24"/>
          <w:lang w:val="en-US"/>
        </w:rPr>
        <w:t xml:space="preserve">Supplementary Table </w:t>
      </w:r>
      <w:del w:id="317" w:author="BZs" w:date="2024-12-19T08:36:00Z">
        <w:r w:rsidR="00433070" w:rsidRPr="006D0604">
          <w:rPr>
            <w:rFonts w:ascii="Times New Roman" w:hAnsi="Times New Roman" w:cs="Times New Roman"/>
            <w:b/>
            <w:sz w:val="24"/>
            <w:szCs w:val="24"/>
            <w:lang w:val="en-US"/>
          </w:rPr>
          <w:delText>1</w:delText>
        </w:r>
      </w:del>
      <w:ins w:id="318" w:author="BZs" w:date="2024-12-19T08:36:00Z">
        <w:r w:rsidR="00C820E5">
          <w:rPr>
            <w:rFonts w:ascii="Times New Roman" w:hAnsi="Times New Roman" w:cs="Times New Roman"/>
            <w:b/>
            <w:sz w:val="24"/>
            <w:szCs w:val="24"/>
            <w:lang w:val="en-US"/>
          </w:rPr>
          <w:t>S</w:t>
        </w:r>
        <w:r w:rsidR="00433070" w:rsidRPr="006D0604">
          <w:rPr>
            <w:rFonts w:ascii="Times New Roman" w:hAnsi="Times New Roman" w:cs="Times New Roman"/>
            <w:b/>
            <w:sz w:val="24"/>
            <w:szCs w:val="24"/>
            <w:lang w:val="en-US"/>
          </w:rPr>
          <w:t>1</w:t>
        </w:r>
      </w:ins>
      <w:r w:rsidR="00433070" w:rsidRPr="006D0604">
        <w:rPr>
          <w:rFonts w:ascii="Times New Roman" w:hAnsi="Times New Roman" w:cs="Times New Roman"/>
          <w:sz w:val="24"/>
          <w:szCs w:val="24"/>
          <w:lang w:val="en-US"/>
        </w:rPr>
        <w:t>)</w:t>
      </w:r>
      <w:r w:rsidR="000D23A5" w:rsidRPr="006D0604">
        <w:rPr>
          <w:rFonts w:ascii="Times New Roman" w:hAnsi="Times New Roman" w:cs="Times New Roman"/>
          <w:sz w:val="24"/>
          <w:szCs w:val="24"/>
          <w:lang w:val="en-US"/>
        </w:rPr>
        <w:t xml:space="preserve">. </w:t>
      </w:r>
      <w:r w:rsidR="00F51B9E" w:rsidRPr="006D0604">
        <w:rPr>
          <w:rFonts w:ascii="Times New Roman" w:hAnsi="Times New Roman" w:cs="Times New Roman"/>
          <w:sz w:val="24"/>
          <w:szCs w:val="24"/>
          <w:lang w:val="en-US"/>
        </w:rPr>
        <w:t>In pseudorabies virus (PRV), the closest relative of EHV-1 with an annotated transc</w:t>
      </w:r>
      <w:r w:rsidR="00ED478F" w:rsidRPr="006D0604">
        <w:rPr>
          <w:rFonts w:ascii="Times New Roman" w:hAnsi="Times New Roman" w:cs="Times New Roman"/>
          <w:sz w:val="24"/>
          <w:szCs w:val="24"/>
          <w:lang w:val="en-US"/>
        </w:rPr>
        <w:t>riptome, the homologous gene (</w:t>
      </w:r>
      <w:r w:rsidR="00ED478F" w:rsidRPr="006D0604">
        <w:rPr>
          <w:rFonts w:ascii="Times New Roman" w:hAnsi="Times New Roman" w:cs="Times New Roman"/>
          <w:i/>
          <w:sz w:val="24"/>
          <w:szCs w:val="24"/>
          <w:lang w:val="en-US"/>
        </w:rPr>
        <w:t>ie</w:t>
      </w:r>
      <w:r w:rsidR="00F51B9E" w:rsidRPr="006D0604">
        <w:rPr>
          <w:rFonts w:ascii="Times New Roman" w:hAnsi="Times New Roman" w:cs="Times New Roman"/>
          <w:i/>
          <w:sz w:val="24"/>
          <w:szCs w:val="24"/>
          <w:lang w:val="en-US"/>
        </w:rPr>
        <w:t>180</w:t>
      </w:r>
      <w:r w:rsidR="00FA7B12" w:rsidRPr="006D0604">
        <w:rPr>
          <w:rFonts w:ascii="Times New Roman" w:hAnsi="Times New Roman" w:cs="Times New Roman"/>
          <w:sz w:val="24"/>
          <w:szCs w:val="24"/>
          <w:lang w:val="en-US"/>
        </w:rPr>
        <w:t>) is also the only IE gene</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[3</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rPr>
        <w:fldChar w:fldCharType="end"/>
      </w:r>
      <w:r w:rsidR="00F51B9E" w:rsidRPr="006D0604">
        <w:rPr>
          <w:rFonts w:ascii="Times New Roman" w:hAnsi="Times New Roman" w:cs="Times New Roman"/>
          <w:sz w:val="24"/>
          <w:szCs w:val="24"/>
          <w:lang w:val="en-US"/>
        </w:rPr>
        <w:t xml:space="preserve">. In contrast, other annotated </w:t>
      </w:r>
      <w:proofErr w:type="spellStart"/>
      <w:r w:rsidR="00F51B9E" w:rsidRPr="006D0604">
        <w:rPr>
          <w:rFonts w:ascii="Times New Roman" w:hAnsi="Times New Roman" w:cs="Times New Roman"/>
          <w:sz w:val="24"/>
          <w:szCs w:val="24"/>
          <w:lang w:val="en-US"/>
        </w:rPr>
        <w:t>alphaherpesviruses</w:t>
      </w:r>
      <w:proofErr w:type="spellEnd"/>
      <w:r w:rsidR="00F51B9E" w:rsidRPr="006D0604">
        <w:rPr>
          <w:rFonts w:ascii="Times New Roman" w:hAnsi="Times New Roman" w:cs="Times New Roman"/>
          <w:sz w:val="24"/>
          <w:szCs w:val="24"/>
          <w:lang w:val="en-US"/>
        </w:rPr>
        <w:t xml:space="preserve">, including those in the </w:t>
      </w:r>
      <w:proofErr w:type="spellStart"/>
      <w:r w:rsidR="00F51B9E" w:rsidRPr="006D0604">
        <w:rPr>
          <w:rFonts w:ascii="Times New Roman" w:hAnsi="Times New Roman" w:cs="Times New Roman"/>
          <w:sz w:val="24"/>
          <w:szCs w:val="24"/>
          <w:lang w:val="en-US"/>
        </w:rPr>
        <w:t>Simplexvirus</w:t>
      </w:r>
      <w:proofErr w:type="spellEnd"/>
      <w:r w:rsidR="00F51B9E" w:rsidRPr="006D0604">
        <w:rPr>
          <w:rFonts w:ascii="Times New Roman" w:hAnsi="Times New Roman" w:cs="Times New Roman"/>
          <w:sz w:val="24"/>
          <w:szCs w:val="24"/>
          <w:lang w:val="en-US"/>
        </w:rPr>
        <w:t xml:space="preserve"> and </w:t>
      </w:r>
      <w:proofErr w:type="spellStart"/>
      <w:r w:rsidR="00F51B9E" w:rsidRPr="006D0604">
        <w:rPr>
          <w:rFonts w:ascii="Times New Roman" w:hAnsi="Times New Roman" w:cs="Times New Roman"/>
          <w:sz w:val="24"/>
          <w:szCs w:val="24"/>
          <w:lang w:val="en-US"/>
        </w:rPr>
        <w:t>Varicellovirus</w:t>
      </w:r>
      <w:proofErr w:type="spellEnd"/>
      <w:r w:rsidR="00F51B9E" w:rsidRPr="006D0604">
        <w:rPr>
          <w:rFonts w:ascii="Times New Roman" w:hAnsi="Times New Roman" w:cs="Times New Roman"/>
          <w:sz w:val="24"/>
          <w:szCs w:val="24"/>
          <w:lang w:val="en-US"/>
        </w:rPr>
        <w:t xml:space="preserve"> genera, have multiple IE genes among their members.</w:t>
      </w:r>
    </w:p>
    <w:p w14:paraId="7B76A404" w14:textId="77777777" w:rsidR="00FB1DCC" w:rsidRPr="006D0604" w:rsidRDefault="00FB1DCC" w:rsidP="00464F85">
      <w:pPr>
        <w:spacing w:after="120" w:line="240" w:lineRule="auto"/>
        <w:jc w:val="both"/>
        <w:rPr>
          <w:del w:id="319" w:author="BZs" w:date="2024-12-19T08:36:00Z"/>
          <w:rFonts w:ascii="Times New Roman" w:hAnsi="Times New Roman" w:cs="Times New Roman"/>
          <w:b/>
          <w:sz w:val="24"/>
          <w:szCs w:val="24"/>
          <w:lang w:val="en-US"/>
        </w:rPr>
      </w:pPr>
    </w:p>
    <w:p w14:paraId="29369896" w14:textId="577BAE83" w:rsidR="008667AE" w:rsidRPr="006D0604" w:rsidRDefault="00BD4924"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Reannotation of </w:t>
      </w:r>
      <w:r w:rsidR="004C2588" w:rsidRPr="006D0604">
        <w:rPr>
          <w:rFonts w:ascii="Times New Roman" w:hAnsi="Times New Roman" w:cs="Times New Roman"/>
          <w:b/>
          <w:sz w:val="24"/>
          <w:szCs w:val="24"/>
          <w:lang w:val="en-US"/>
        </w:rPr>
        <w:t xml:space="preserve">EHV-1 </w:t>
      </w:r>
      <w:r w:rsidRPr="006D0604">
        <w:rPr>
          <w:rFonts w:ascii="Times New Roman" w:hAnsi="Times New Roman" w:cs="Times New Roman"/>
          <w:b/>
          <w:sz w:val="24"/>
          <w:szCs w:val="24"/>
          <w:lang w:val="en-US"/>
        </w:rPr>
        <w:t>transcriptome</w:t>
      </w:r>
    </w:p>
    <w:p w14:paraId="27B76CB3" w14:textId="57383581" w:rsidR="001C6BA3" w:rsidRPr="003A099D" w:rsidRDefault="00584677" w:rsidP="0031603D">
      <w:pPr>
        <w:spacing w:after="120" w:line="240" w:lineRule="auto"/>
        <w:jc w:val="both"/>
        <w:rPr>
          <w:rFonts w:ascii="Times New Roman" w:hAnsi="Times New Roman"/>
          <w:color w:val="0070C0"/>
          <w:sz w:val="24"/>
          <w:lang w:val="en-US"/>
          <w:rPrChange w:id="320" w:author="BZs" w:date="2024-12-19T08:36:00Z">
            <w:rPr>
              <w:rFonts w:ascii="Times New Roman" w:hAnsi="Times New Roman"/>
              <w:color w:val="7030A0"/>
              <w:sz w:val="24"/>
              <w:lang w:val="en-US"/>
            </w:rPr>
          </w:rPrChange>
        </w:rPr>
      </w:pPr>
      <w:r w:rsidRPr="00584677">
        <w:rPr>
          <w:rFonts w:ascii="Times New Roman" w:hAnsi="Times New Roman"/>
          <w:color w:val="0070C0"/>
          <w:sz w:val="24"/>
          <w:lang w:val="en-US"/>
          <w:rPrChange w:id="321" w:author="BZs" w:date="2024-12-19T08:36:00Z">
            <w:rPr>
              <w:rFonts w:ascii="Times New Roman" w:hAnsi="Times New Roman"/>
              <w:color w:val="7030A0"/>
              <w:sz w:val="24"/>
              <w:lang w:val="en-US"/>
            </w:rPr>
          </w:rPrChange>
        </w:rPr>
        <w:t xml:space="preserve">In this part of our study, we </w:t>
      </w:r>
      <w:del w:id="322" w:author="BZs" w:date="2024-12-19T08:36:00Z">
        <w:r w:rsidR="008C7800" w:rsidRPr="006D0604">
          <w:rPr>
            <w:rFonts w:ascii="Times New Roman" w:hAnsi="Times New Roman" w:cs="Times New Roman"/>
            <w:color w:val="7030A0"/>
            <w:sz w:val="24"/>
            <w:szCs w:val="24"/>
            <w:lang w:val="en-US"/>
          </w:rPr>
          <w:delText>utilized</w:delText>
        </w:r>
      </w:del>
      <w:ins w:id="323" w:author="BZs" w:date="2024-12-19T08:36:00Z">
        <w:r w:rsidRPr="00584677">
          <w:rPr>
            <w:rFonts w:ascii="Times New Roman" w:hAnsi="Times New Roman" w:cs="Times New Roman"/>
            <w:color w:val="0070C0"/>
            <w:sz w:val="24"/>
            <w:szCs w:val="24"/>
            <w:lang w:val="en-US"/>
          </w:rPr>
          <w:t>used</w:t>
        </w:r>
      </w:ins>
      <w:r w:rsidRPr="00584677">
        <w:rPr>
          <w:rFonts w:ascii="Times New Roman" w:hAnsi="Times New Roman"/>
          <w:color w:val="0070C0"/>
          <w:sz w:val="24"/>
          <w:lang w:val="en-US"/>
          <w:rPrChange w:id="324" w:author="BZs" w:date="2024-12-19T08:36:00Z">
            <w:rPr>
              <w:rFonts w:ascii="Times New Roman" w:hAnsi="Times New Roman"/>
              <w:color w:val="7030A0"/>
              <w:sz w:val="24"/>
              <w:lang w:val="en-US"/>
            </w:rPr>
          </w:rPrChange>
        </w:rPr>
        <w:t xml:space="preserve"> CAGE-</w:t>
      </w:r>
      <w:proofErr w:type="spellStart"/>
      <w:r w:rsidRPr="00584677">
        <w:rPr>
          <w:rFonts w:ascii="Times New Roman" w:hAnsi="Times New Roman"/>
          <w:color w:val="0070C0"/>
          <w:sz w:val="24"/>
          <w:lang w:val="en-US"/>
          <w:rPrChange w:id="325" w:author="BZs" w:date="2024-12-19T08:36:00Z">
            <w:rPr>
              <w:rFonts w:ascii="Times New Roman" w:hAnsi="Times New Roman"/>
              <w:color w:val="7030A0"/>
              <w:sz w:val="24"/>
              <w:lang w:val="en-US"/>
            </w:rPr>
          </w:rPrChange>
        </w:rPr>
        <w:t>Seq</w:t>
      </w:r>
      <w:proofErr w:type="spellEnd"/>
      <w:r w:rsidRPr="00584677">
        <w:rPr>
          <w:rFonts w:ascii="Times New Roman" w:hAnsi="Times New Roman"/>
          <w:color w:val="0070C0"/>
          <w:sz w:val="24"/>
          <w:lang w:val="en-US"/>
          <w:rPrChange w:id="326" w:author="BZs" w:date="2024-12-19T08:36:00Z">
            <w:rPr>
              <w:rFonts w:ascii="Times New Roman" w:hAnsi="Times New Roman"/>
              <w:color w:val="7030A0"/>
              <w:sz w:val="24"/>
              <w:lang w:val="en-US"/>
            </w:rPr>
          </w:rPrChange>
        </w:rPr>
        <w:t xml:space="preserve"> on an Illumina </w:t>
      </w:r>
      <w:proofErr w:type="spellStart"/>
      <w:r w:rsidRPr="00584677">
        <w:rPr>
          <w:rFonts w:ascii="Times New Roman" w:hAnsi="Times New Roman"/>
          <w:color w:val="0070C0"/>
          <w:sz w:val="24"/>
          <w:lang w:val="en-US"/>
          <w:rPrChange w:id="327" w:author="BZs" w:date="2024-12-19T08:36:00Z">
            <w:rPr>
              <w:rFonts w:ascii="Times New Roman" w:hAnsi="Times New Roman"/>
              <w:color w:val="7030A0"/>
              <w:sz w:val="24"/>
              <w:lang w:val="en-US"/>
            </w:rPr>
          </w:rPrChange>
        </w:rPr>
        <w:t>MiSeq</w:t>
      </w:r>
      <w:proofErr w:type="spellEnd"/>
      <w:r w:rsidRPr="00584677">
        <w:rPr>
          <w:rFonts w:ascii="Times New Roman" w:hAnsi="Times New Roman"/>
          <w:color w:val="0070C0"/>
          <w:sz w:val="24"/>
          <w:lang w:val="en-US"/>
          <w:rPrChange w:id="328" w:author="BZs" w:date="2024-12-19T08:36:00Z">
            <w:rPr>
              <w:rFonts w:ascii="Times New Roman" w:hAnsi="Times New Roman"/>
              <w:color w:val="7030A0"/>
              <w:sz w:val="24"/>
              <w:lang w:val="en-US"/>
            </w:rPr>
          </w:rPrChange>
        </w:rPr>
        <w:t xml:space="preserve"> platform to detect the TSSs of EHV-1 transcripts with high resolution. </w:t>
      </w:r>
      <w:del w:id="329" w:author="BZs" w:date="2024-12-19T08:36:00Z">
        <w:r w:rsidR="008C7800" w:rsidRPr="006D0604">
          <w:rPr>
            <w:rFonts w:ascii="Times New Roman" w:hAnsi="Times New Roman" w:cs="Times New Roman"/>
            <w:color w:val="7030A0"/>
            <w:sz w:val="24"/>
            <w:szCs w:val="24"/>
            <w:lang w:val="en-US"/>
          </w:rPr>
          <w:delText>We integrated the</w:delText>
        </w:r>
      </w:del>
      <w:ins w:id="330" w:author="BZs" w:date="2024-12-19T08:36:00Z">
        <w:r w:rsidRPr="00584677">
          <w:rPr>
            <w:rFonts w:ascii="Times New Roman" w:hAnsi="Times New Roman" w:cs="Times New Roman"/>
            <w:color w:val="0070C0"/>
            <w:sz w:val="24"/>
            <w:szCs w:val="24"/>
            <w:lang w:val="en-US"/>
          </w:rPr>
          <w:t>The</w:t>
        </w:r>
      </w:ins>
      <w:r w:rsidRPr="00584677">
        <w:rPr>
          <w:rFonts w:ascii="Times New Roman" w:hAnsi="Times New Roman"/>
          <w:color w:val="0070C0"/>
          <w:sz w:val="24"/>
          <w:lang w:val="en-US"/>
          <w:rPrChange w:id="331" w:author="BZs" w:date="2024-12-19T08:36:00Z">
            <w:rPr>
              <w:rFonts w:ascii="Times New Roman" w:hAnsi="Times New Roman"/>
              <w:color w:val="7030A0"/>
              <w:sz w:val="24"/>
              <w:lang w:val="en-US"/>
            </w:rPr>
          </w:rPrChange>
        </w:rPr>
        <w:t xml:space="preserve"> CAGE-</w:t>
      </w:r>
      <w:proofErr w:type="spellStart"/>
      <w:r w:rsidRPr="00584677">
        <w:rPr>
          <w:rFonts w:ascii="Times New Roman" w:hAnsi="Times New Roman"/>
          <w:color w:val="0070C0"/>
          <w:sz w:val="24"/>
          <w:lang w:val="en-US"/>
          <w:rPrChange w:id="332" w:author="BZs" w:date="2024-12-19T08:36:00Z">
            <w:rPr>
              <w:rFonts w:ascii="Times New Roman" w:hAnsi="Times New Roman"/>
              <w:color w:val="7030A0"/>
              <w:sz w:val="24"/>
              <w:lang w:val="en-US"/>
            </w:rPr>
          </w:rPrChange>
        </w:rPr>
        <w:t>Seq</w:t>
      </w:r>
      <w:proofErr w:type="spellEnd"/>
      <w:r w:rsidRPr="00584677">
        <w:rPr>
          <w:rFonts w:ascii="Times New Roman" w:hAnsi="Times New Roman"/>
          <w:color w:val="0070C0"/>
          <w:sz w:val="24"/>
          <w:lang w:val="en-US"/>
          <w:rPrChange w:id="333" w:author="BZs" w:date="2024-12-19T08:36:00Z">
            <w:rPr>
              <w:rFonts w:ascii="Times New Roman" w:hAnsi="Times New Roman"/>
              <w:color w:val="7030A0"/>
              <w:sz w:val="24"/>
              <w:lang w:val="en-US"/>
            </w:rPr>
          </w:rPrChange>
        </w:rPr>
        <w:t xml:space="preserve"> data </w:t>
      </w:r>
      <w:proofErr w:type="gramStart"/>
      <w:ins w:id="334" w:author="BZs" w:date="2024-12-19T08:36:00Z">
        <w:r w:rsidRPr="00584677">
          <w:rPr>
            <w:rFonts w:ascii="Times New Roman" w:hAnsi="Times New Roman" w:cs="Times New Roman"/>
            <w:color w:val="0070C0"/>
            <w:sz w:val="24"/>
            <w:szCs w:val="24"/>
            <w:lang w:val="en-US"/>
          </w:rPr>
          <w:t>were integrated</w:t>
        </w:r>
        <w:proofErr w:type="gramEnd"/>
        <w:r w:rsidRPr="00584677">
          <w:rPr>
            <w:rFonts w:ascii="Times New Roman" w:hAnsi="Times New Roman" w:cs="Times New Roman"/>
            <w:color w:val="0070C0"/>
            <w:sz w:val="24"/>
            <w:szCs w:val="24"/>
            <w:lang w:val="en-US"/>
          </w:rPr>
          <w:t xml:space="preserve"> </w:t>
        </w:r>
      </w:ins>
      <w:r w:rsidRPr="00584677">
        <w:rPr>
          <w:rFonts w:ascii="Times New Roman" w:hAnsi="Times New Roman"/>
          <w:color w:val="0070C0"/>
          <w:sz w:val="24"/>
          <w:lang w:val="en-US"/>
          <w:rPrChange w:id="335" w:author="BZs" w:date="2024-12-19T08:36:00Z">
            <w:rPr>
              <w:rFonts w:ascii="Times New Roman" w:hAnsi="Times New Roman"/>
              <w:color w:val="7030A0"/>
              <w:sz w:val="24"/>
              <w:lang w:val="en-US"/>
            </w:rPr>
          </w:rPrChange>
        </w:rPr>
        <w:t>with dcDNA-</w:t>
      </w:r>
      <w:proofErr w:type="spellStart"/>
      <w:r w:rsidRPr="00584677">
        <w:rPr>
          <w:rFonts w:ascii="Times New Roman" w:hAnsi="Times New Roman"/>
          <w:color w:val="0070C0"/>
          <w:sz w:val="24"/>
          <w:lang w:val="en-US"/>
          <w:rPrChange w:id="336" w:author="BZs" w:date="2024-12-19T08:36:00Z">
            <w:rPr>
              <w:rFonts w:ascii="Times New Roman" w:hAnsi="Times New Roman"/>
              <w:color w:val="7030A0"/>
              <w:sz w:val="24"/>
              <w:lang w:val="en-US"/>
            </w:rPr>
          </w:rPrChange>
        </w:rPr>
        <w:t>Seq</w:t>
      </w:r>
      <w:proofErr w:type="spellEnd"/>
      <w:r w:rsidRPr="00584677">
        <w:rPr>
          <w:rFonts w:ascii="Times New Roman" w:hAnsi="Times New Roman"/>
          <w:color w:val="0070C0"/>
          <w:sz w:val="24"/>
          <w:lang w:val="en-US"/>
          <w:rPrChange w:id="337" w:author="BZs" w:date="2024-12-19T08:36:00Z">
            <w:rPr>
              <w:rFonts w:ascii="Times New Roman" w:hAnsi="Times New Roman"/>
              <w:color w:val="7030A0"/>
              <w:sz w:val="24"/>
              <w:lang w:val="en-US"/>
            </w:rPr>
          </w:rPrChange>
        </w:rPr>
        <w:t xml:space="preserve"> reads to validate, refine</w:t>
      </w:r>
      <w:ins w:id="338" w:author="BZs" w:date="2024-12-19T08:36:00Z">
        <w:r w:rsidRPr="00584677">
          <w:rPr>
            <w:rFonts w:ascii="Times New Roman" w:hAnsi="Times New Roman" w:cs="Times New Roman"/>
            <w:color w:val="0070C0"/>
            <w:sz w:val="24"/>
            <w:szCs w:val="24"/>
            <w:lang w:val="en-US"/>
          </w:rPr>
          <w:t>,</w:t>
        </w:r>
      </w:ins>
      <w:r w:rsidRPr="00584677">
        <w:rPr>
          <w:rFonts w:ascii="Times New Roman" w:hAnsi="Times New Roman"/>
          <w:color w:val="0070C0"/>
          <w:sz w:val="24"/>
          <w:lang w:val="en-US"/>
          <w:rPrChange w:id="339" w:author="BZs" w:date="2024-12-19T08:36:00Z">
            <w:rPr>
              <w:rFonts w:ascii="Times New Roman" w:hAnsi="Times New Roman"/>
              <w:color w:val="7030A0"/>
              <w:sz w:val="24"/>
              <w:lang w:val="en-US"/>
            </w:rPr>
          </w:rPrChange>
        </w:rPr>
        <w:t xml:space="preserve"> and expand our previous transcriptome</w:t>
      </w:r>
      <w:r>
        <w:rPr>
          <w:rFonts w:ascii="Times New Roman" w:hAnsi="Times New Roman"/>
          <w:color w:val="0070C0"/>
          <w:sz w:val="24"/>
          <w:lang w:val="en-US"/>
          <w:rPrChange w:id="340" w:author="BZs" w:date="2024-12-19T08:36:00Z">
            <w:rPr>
              <w:rFonts w:ascii="Times New Roman" w:hAnsi="Times New Roman"/>
              <w:color w:val="7030A0"/>
              <w:sz w:val="24"/>
              <w:lang w:val="en-US"/>
            </w:rPr>
          </w:rPrChange>
        </w:rPr>
        <w:t xml:space="preserve"> annotation</w:t>
      </w:r>
      <w:r w:rsidRPr="00584677">
        <w:rPr>
          <w:rFonts w:ascii="Times New Roman" w:hAnsi="Times New Roman"/>
          <w:color w:val="0070C0"/>
          <w:sz w:val="24"/>
          <w:lang w:val="en-US"/>
          <w:rPrChange w:id="341" w:author="BZs" w:date="2024-12-19T08:36:00Z">
            <w:rPr>
              <w:rFonts w:ascii="Times New Roman" w:hAnsi="Times New Roman"/>
              <w:color w:val="7030A0"/>
              <w:sz w:val="24"/>
              <w:lang w:val="en-US"/>
            </w:rPr>
          </w:rPrChange>
        </w:rPr>
        <w:t xml:space="preserve"> </w:t>
      </w:r>
      <w:r w:rsidR="008C7800" w:rsidRPr="003A099D">
        <w:rPr>
          <w:rFonts w:ascii="Times New Roman" w:hAnsi="Times New Roman"/>
          <w:color w:val="0070C0"/>
          <w:sz w:val="24"/>
          <w:lang w:val="en-US"/>
          <w:rPrChange w:id="342" w:author="BZs" w:date="2024-12-19T08:36:00Z">
            <w:rPr>
              <w:rFonts w:ascii="Times New Roman" w:hAnsi="Times New Roman"/>
              <w:color w:val="7030A0"/>
              <w:sz w:val="24"/>
              <w:lang w:val="en-US"/>
            </w:rPr>
          </w:rPrChange>
        </w:rPr>
        <w:t xml:space="preserve">[28]. </w:t>
      </w:r>
    </w:p>
    <w:p w14:paraId="78B72801" w14:textId="42DDB354" w:rsidR="00584677" w:rsidRPr="00584677" w:rsidRDefault="00584677" w:rsidP="0031603D">
      <w:pPr>
        <w:spacing w:after="120" w:line="240" w:lineRule="auto"/>
        <w:jc w:val="both"/>
        <w:rPr>
          <w:rFonts w:ascii="Times New Roman" w:hAnsi="Times New Roman"/>
          <w:color w:val="0070C0"/>
          <w:sz w:val="24"/>
          <w:lang w:val="en-US"/>
          <w:rPrChange w:id="343" w:author="BZs" w:date="2024-12-19T08:36:00Z">
            <w:rPr>
              <w:rFonts w:ascii="Times New Roman" w:hAnsi="Times New Roman"/>
              <w:color w:val="7030A0"/>
              <w:sz w:val="24"/>
              <w:lang w:val="en-US"/>
            </w:rPr>
          </w:rPrChange>
        </w:rPr>
      </w:pPr>
      <w:r w:rsidRPr="00584677">
        <w:rPr>
          <w:rFonts w:ascii="Times New Roman" w:hAnsi="Times New Roman"/>
          <w:color w:val="0070C0"/>
          <w:sz w:val="24"/>
          <w:lang w:val="en-US"/>
          <w:rPrChange w:id="344" w:author="BZs" w:date="2024-12-19T08:36:00Z">
            <w:rPr>
              <w:rFonts w:ascii="Times New Roman" w:hAnsi="Times New Roman"/>
              <w:color w:val="7030A0"/>
              <w:sz w:val="24"/>
              <w:lang w:val="en-US"/>
            </w:rPr>
          </w:rPrChange>
        </w:rPr>
        <w:t>Firstly, we validated transcripts previously annotated in our laboratory using dRNA-</w:t>
      </w:r>
      <w:proofErr w:type="spellStart"/>
      <w:r w:rsidRPr="00584677">
        <w:rPr>
          <w:rFonts w:ascii="Times New Roman" w:hAnsi="Times New Roman"/>
          <w:color w:val="0070C0"/>
          <w:sz w:val="24"/>
          <w:lang w:val="en-US"/>
          <w:rPrChange w:id="345" w:author="BZs" w:date="2024-12-19T08:36:00Z">
            <w:rPr>
              <w:rFonts w:ascii="Times New Roman" w:hAnsi="Times New Roman"/>
              <w:color w:val="7030A0"/>
              <w:sz w:val="24"/>
              <w:lang w:val="en-US"/>
            </w:rPr>
          </w:rPrChange>
        </w:rPr>
        <w:t>Seq</w:t>
      </w:r>
      <w:proofErr w:type="spellEnd"/>
      <w:r w:rsidRPr="00584677">
        <w:rPr>
          <w:rFonts w:ascii="Times New Roman" w:hAnsi="Times New Roman"/>
          <w:color w:val="0070C0"/>
          <w:sz w:val="24"/>
          <w:lang w:val="en-US"/>
          <w:rPrChange w:id="346" w:author="BZs" w:date="2024-12-19T08:36:00Z">
            <w:rPr>
              <w:rFonts w:ascii="Times New Roman" w:hAnsi="Times New Roman"/>
              <w:color w:val="7030A0"/>
              <w:sz w:val="24"/>
              <w:lang w:val="en-US"/>
            </w:rPr>
          </w:rPrChange>
        </w:rPr>
        <w:t xml:space="preserve"> [28] against the newly acquired CAGE-</w:t>
      </w:r>
      <w:proofErr w:type="spellStart"/>
      <w:r w:rsidRPr="00584677">
        <w:rPr>
          <w:rFonts w:ascii="Times New Roman" w:hAnsi="Times New Roman"/>
          <w:color w:val="0070C0"/>
          <w:sz w:val="24"/>
          <w:lang w:val="en-US"/>
          <w:rPrChange w:id="347" w:author="BZs" w:date="2024-12-19T08:36:00Z">
            <w:rPr>
              <w:rFonts w:ascii="Times New Roman" w:hAnsi="Times New Roman"/>
              <w:color w:val="7030A0"/>
              <w:sz w:val="24"/>
              <w:lang w:val="en-US"/>
            </w:rPr>
          </w:rPrChange>
        </w:rPr>
        <w:t>Seq</w:t>
      </w:r>
      <w:proofErr w:type="spellEnd"/>
      <w:r w:rsidRPr="00584677">
        <w:rPr>
          <w:rFonts w:ascii="Times New Roman" w:hAnsi="Times New Roman"/>
          <w:color w:val="0070C0"/>
          <w:sz w:val="24"/>
          <w:lang w:val="en-US"/>
          <w:rPrChange w:id="348" w:author="BZs" w:date="2024-12-19T08:36:00Z">
            <w:rPr>
              <w:rFonts w:ascii="Times New Roman" w:hAnsi="Times New Roman"/>
              <w:color w:val="7030A0"/>
              <w:sz w:val="24"/>
              <w:lang w:val="en-US"/>
            </w:rPr>
          </w:rPrChange>
        </w:rPr>
        <w:t xml:space="preserve"> data (</w:t>
      </w:r>
      <w:r w:rsidRPr="00251E0F">
        <w:rPr>
          <w:rFonts w:ascii="Times New Roman" w:hAnsi="Times New Roman"/>
          <w:b/>
          <w:color w:val="0070C0"/>
          <w:sz w:val="24"/>
          <w:lang w:val="en-US"/>
          <w:rPrChange w:id="349" w:author="BZs" w:date="2024-12-19T08:36:00Z">
            <w:rPr>
              <w:rFonts w:ascii="Times New Roman" w:hAnsi="Times New Roman"/>
              <w:color w:val="7030A0"/>
              <w:sz w:val="24"/>
              <w:lang w:val="en-US"/>
            </w:rPr>
          </w:rPrChange>
        </w:rPr>
        <w:t xml:space="preserve">Supplementary Table </w:t>
      </w:r>
      <w:del w:id="350" w:author="BZs" w:date="2024-12-19T08:36:00Z">
        <w:r w:rsidR="001C6BA3" w:rsidRPr="006D0604">
          <w:rPr>
            <w:rFonts w:ascii="Times New Roman" w:hAnsi="Times New Roman" w:cs="Times New Roman"/>
            <w:color w:val="7030A0"/>
            <w:sz w:val="24"/>
            <w:szCs w:val="24"/>
            <w:lang w:val="en-US"/>
          </w:rPr>
          <w:delText xml:space="preserve">2). </w:delText>
        </w:r>
        <w:r w:rsidR="00BE1D23" w:rsidRPr="006D0604">
          <w:rPr>
            <w:rFonts w:ascii="Times New Roman" w:hAnsi="Times New Roman" w:cs="Times New Roman"/>
            <w:color w:val="7030A0"/>
            <w:sz w:val="24"/>
            <w:szCs w:val="24"/>
            <w:lang w:val="en-US"/>
          </w:rPr>
          <w:delText>Of</w:delText>
        </w:r>
      </w:del>
      <w:ins w:id="351" w:author="BZs" w:date="2024-12-19T08:36:00Z">
        <w:r w:rsidR="00C820E5">
          <w:rPr>
            <w:rFonts w:ascii="Times New Roman" w:hAnsi="Times New Roman" w:cs="Times New Roman"/>
            <w:b/>
            <w:color w:val="0070C0"/>
            <w:sz w:val="24"/>
            <w:szCs w:val="24"/>
            <w:lang w:val="en-US"/>
          </w:rPr>
          <w:t>S</w:t>
        </w:r>
        <w:r w:rsidRPr="00251E0F">
          <w:rPr>
            <w:rFonts w:ascii="Times New Roman" w:hAnsi="Times New Roman" w:cs="Times New Roman"/>
            <w:b/>
            <w:color w:val="0070C0"/>
            <w:sz w:val="24"/>
            <w:szCs w:val="24"/>
            <w:lang w:val="en-US"/>
          </w:rPr>
          <w:t>2</w:t>
        </w:r>
        <w:r w:rsidRPr="00584677">
          <w:rPr>
            <w:rFonts w:ascii="Times New Roman" w:hAnsi="Times New Roman" w:cs="Times New Roman"/>
            <w:color w:val="0070C0"/>
            <w:sz w:val="24"/>
            <w:szCs w:val="24"/>
            <w:lang w:val="en-US"/>
          </w:rPr>
          <w:t>). Among</w:t>
        </w:r>
      </w:ins>
      <w:r w:rsidRPr="00584677">
        <w:rPr>
          <w:rFonts w:ascii="Times New Roman" w:hAnsi="Times New Roman"/>
          <w:color w:val="0070C0"/>
          <w:sz w:val="24"/>
          <w:lang w:val="en-US"/>
          <w:rPrChange w:id="352" w:author="BZs" w:date="2024-12-19T08:36:00Z">
            <w:rPr>
              <w:rFonts w:ascii="Times New Roman" w:hAnsi="Times New Roman"/>
              <w:color w:val="7030A0"/>
              <w:sz w:val="24"/>
              <w:lang w:val="en-US"/>
            </w:rPr>
          </w:rPrChange>
        </w:rPr>
        <w:t xml:space="preserve"> the </w:t>
      </w:r>
      <w:ins w:id="353" w:author="BZs" w:date="2024-12-19T08:36:00Z">
        <w:r w:rsidRPr="00584677">
          <w:rPr>
            <w:rFonts w:ascii="Times New Roman" w:hAnsi="Times New Roman" w:cs="Times New Roman"/>
            <w:color w:val="0070C0"/>
            <w:sz w:val="24"/>
            <w:szCs w:val="24"/>
            <w:lang w:val="en-US"/>
          </w:rPr>
          <w:t xml:space="preserve">examined </w:t>
        </w:r>
      </w:ins>
      <w:r w:rsidRPr="00584677">
        <w:rPr>
          <w:rFonts w:ascii="Times New Roman" w:hAnsi="Times New Roman"/>
          <w:color w:val="0070C0"/>
          <w:sz w:val="24"/>
          <w:lang w:val="en-US"/>
          <w:rPrChange w:id="354" w:author="BZs" w:date="2024-12-19T08:36:00Z">
            <w:rPr>
              <w:rFonts w:ascii="Times New Roman" w:hAnsi="Times New Roman"/>
              <w:color w:val="7030A0"/>
              <w:sz w:val="24"/>
              <w:lang w:val="en-US"/>
            </w:rPr>
          </w:rPrChange>
        </w:rPr>
        <w:t>transcripts</w:t>
      </w:r>
      <w:del w:id="355" w:author="BZs" w:date="2024-12-19T08:36:00Z">
        <w:r w:rsidR="00BE1D23" w:rsidRPr="006D0604">
          <w:rPr>
            <w:rFonts w:ascii="Times New Roman" w:hAnsi="Times New Roman" w:cs="Times New Roman"/>
            <w:color w:val="7030A0"/>
            <w:sz w:val="24"/>
            <w:szCs w:val="24"/>
            <w:lang w:val="en-US"/>
          </w:rPr>
          <w:delText xml:space="preserve"> examined</w:delText>
        </w:r>
      </w:del>
      <w:r w:rsidRPr="00584677">
        <w:rPr>
          <w:rFonts w:ascii="Times New Roman" w:hAnsi="Times New Roman"/>
          <w:color w:val="0070C0"/>
          <w:sz w:val="24"/>
          <w:lang w:val="en-US"/>
          <w:rPrChange w:id="356" w:author="BZs" w:date="2024-12-19T08:36:00Z">
            <w:rPr>
              <w:rFonts w:ascii="Times New Roman" w:hAnsi="Times New Roman"/>
              <w:color w:val="7030A0"/>
              <w:sz w:val="24"/>
              <w:lang w:val="en-US"/>
            </w:rPr>
          </w:rPrChange>
        </w:rPr>
        <w:t>, 251 received the highest level of support (***), indicating robust validation, while 47 showed medium support (**) and 51 had the lowest level (*).</w:t>
      </w:r>
    </w:p>
    <w:p w14:paraId="57877742" w14:textId="77777777" w:rsidR="00BE1D23" w:rsidRPr="006D0604" w:rsidRDefault="00251E0F" w:rsidP="008C7800">
      <w:pPr>
        <w:spacing w:after="120" w:line="240" w:lineRule="auto"/>
        <w:jc w:val="both"/>
        <w:rPr>
          <w:del w:id="357" w:author="BZs" w:date="2024-12-19T08:36:00Z"/>
          <w:rFonts w:ascii="Times New Roman" w:hAnsi="Times New Roman" w:cs="Times New Roman"/>
          <w:color w:val="7030A0"/>
          <w:sz w:val="24"/>
          <w:szCs w:val="24"/>
          <w:lang w:val="en-US"/>
        </w:rPr>
      </w:pPr>
      <w:r w:rsidRPr="00583757">
        <w:rPr>
          <w:rFonts w:ascii="Times New Roman" w:hAnsi="Times New Roman"/>
          <w:color w:val="0070C0"/>
          <w:sz w:val="24"/>
          <w:lang w:val="en-US"/>
          <w:rPrChange w:id="358" w:author="BZs" w:date="2024-12-19T08:36:00Z">
            <w:rPr>
              <w:rFonts w:ascii="Times New Roman" w:hAnsi="Times New Roman"/>
              <w:color w:val="7030A0"/>
              <w:sz w:val="24"/>
              <w:lang w:val="en-US"/>
            </w:rPr>
          </w:rPrChange>
        </w:rPr>
        <w:t xml:space="preserve">Next, we </w:t>
      </w:r>
      <w:del w:id="359" w:author="BZs" w:date="2024-12-19T08:36:00Z">
        <w:r w:rsidR="00BE1D23" w:rsidRPr="006D0604">
          <w:rPr>
            <w:rFonts w:ascii="Times New Roman" w:hAnsi="Times New Roman" w:cs="Times New Roman"/>
            <w:color w:val="7030A0"/>
            <w:sz w:val="24"/>
            <w:szCs w:val="24"/>
            <w:lang w:val="en-US"/>
          </w:rPr>
          <w:delText>examined</w:delText>
        </w:r>
      </w:del>
      <w:ins w:id="360" w:author="BZs" w:date="2024-12-19T08:36:00Z">
        <w:r w:rsidRPr="00583757">
          <w:rPr>
            <w:rFonts w:ascii="Times New Roman" w:hAnsi="Times New Roman" w:cs="Times New Roman"/>
            <w:color w:val="0070C0"/>
            <w:sz w:val="24"/>
            <w:szCs w:val="24"/>
            <w:lang w:val="en-US"/>
          </w:rPr>
          <w:t>analyzed</w:t>
        </w:r>
      </w:ins>
      <w:r w:rsidRPr="00583757">
        <w:rPr>
          <w:rFonts w:ascii="Times New Roman" w:hAnsi="Times New Roman"/>
          <w:color w:val="0070C0"/>
          <w:sz w:val="24"/>
          <w:lang w:val="en-US"/>
          <w:rPrChange w:id="361" w:author="BZs" w:date="2024-12-19T08:36:00Z">
            <w:rPr>
              <w:rFonts w:ascii="Times New Roman" w:hAnsi="Times New Roman"/>
              <w:color w:val="7030A0"/>
              <w:sz w:val="24"/>
              <w:lang w:val="en-US"/>
            </w:rPr>
          </w:rPrChange>
        </w:rPr>
        <w:t xml:space="preserve"> dcDNA-</w:t>
      </w:r>
      <w:proofErr w:type="spellStart"/>
      <w:r w:rsidRPr="00583757">
        <w:rPr>
          <w:rFonts w:ascii="Times New Roman" w:hAnsi="Times New Roman"/>
          <w:color w:val="0070C0"/>
          <w:sz w:val="24"/>
          <w:lang w:val="en-US"/>
          <w:rPrChange w:id="362" w:author="BZs" w:date="2024-12-19T08:36:00Z">
            <w:rPr>
              <w:rFonts w:ascii="Times New Roman" w:hAnsi="Times New Roman"/>
              <w:color w:val="7030A0"/>
              <w:sz w:val="24"/>
              <w:lang w:val="en-US"/>
            </w:rPr>
          </w:rPrChange>
        </w:rPr>
        <w:t>Seq</w:t>
      </w:r>
      <w:proofErr w:type="spellEnd"/>
      <w:r w:rsidRPr="00583757">
        <w:rPr>
          <w:rFonts w:ascii="Times New Roman" w:hAnsi="Times New Roman"/>
          <w:color w:val="0070C0"/>
          <w:sz w:val="24"/>
          <w:lang w:val="en-US"/>
          <w:rPrChange w:id="363" w:author="BZs" w:date="2024-12-19T08:36:00Z">
            <w:rPr>
              <w:rFonts w:ascii="Times New Roman" w:hAnsi="Times New Roman"/>
              <w:color w:val="7030A0"/>
              <w:sz w:val="24"/>
              <w:lang w:val="en-US"/>
            </w:rPr>
          </w:rPrChange>
        </w:rPr>
        <w:t xml:space="preserve"> reads </w:t>
      </w:r>
      <w:ins w:id="364" w:author="BZs" w:date="2024-12-19T08:36:00Z">
        <w:r w:rsidRPr="00583757">
          <w:rPr>
            <w:rFonts w:ascii="Times New Roman" w:hAnsi="Times New Roman" w:cs="Times New Roman"/>
            <w:color w:val="0070C0"/>
            <w:sz w:val="24"/>
            <w:szCs w:val="24"/>
            <w:lang w:val="en-US"/>
          </w:rPr>
          <w:t xml:space="preserve">that </w:t>
        </w:r>
        <w:proofErr w:type="gramStart"/>
        <w:r w:rsidRPr="00583757">
          <w:rPr>
            <w:rFonts w:ascii="Times New Roman" w:hAnsi="Times New Roman" w:cs="Times New Roman"/>
            <w:color w:val="0070C0"/>
            <w:sz w:val="24"/>
            <w:szCs w:val="24"/>
            <w:lang w:val="en-US"/>
          </w:rPr>
          <w:t xml:space="preserve">could </w:t>
        </w:r>
      </w:ins>
      <w:r w:rsidRPr="00583757">
        <w:rPr>
          <w:rFonts w:ascii="Times New Roman" w:hAnsi="Times New Roman"/>
          <w:color w:val="0070C0"/>
          <w:sz w:val="24"/>
          <w:lang w:val="en-US"/>
          <w:rPrChange w:id="365" w:author="BZs" w:date="2024-12-19T08:36:00Z">
            <w:rPr>
              <w:rFonts w:ascii="Times New Roman" w:hAnsi="Times New Roman"/>
              <w:color w:val="7030A0"/>
              <w:sz w:val="24"/>
              <w:lang w:val="en-US"/>
            </w:rPr>
          </w:rPrChange>
        </w:rPr>
        <w:t xml:space="preserve">not </w:t>
      </w:r>
      <w:del w:id="366" w:author="BZs" w:date="2024-12-19T08:36:00Z">
        <w:r w:rsidR="00BE1D23" w:rsidRPr="006D0604">
          <w:rPr>
            <w:rFonts w:ascii="Times New Roman" w:hAnsi="Times New Roman" w:cs="Times New Roman"/>
            <w:color w:val="7030A0"/>
            <w:sz w:val="24"/>
            <w:szCs w:val="24"/>
            <w:lang w:val="en-US"/>
          </w:rPr>
          <w:delText>assignable</w:delText>
        </w:r>
      </w:del>
      <w:ins w:id="367" w:author="BZs" w:date="2024-12-19T08:36:00Z">
        <w:r w:rsidRPr="00583757">
          <w:rPr>
            <w:rFonts w:ascii="Times New Roman" w:hAnsi="Times New Roman" w:cs="Times New Roman"/>
            <w:color w:val="0070C0"/>
            <w:sz w:val="24"/>
            <w:szCs w:val="24"/>
            <w:lang w:val="en-US"/>
          </w:rPr>
          <w:t>be assigned</w:t>
        </w:r>
      </w:ins>
      <w:proofErr w:type="gramEnd"/>
      <w:r w:rsidRPr="00583757">
        <w:rPr>
          <w:rFonts w:ascii="Times New Roman" w:hAnsi="Times New Roman"/>
          <w:color w:val="0070C0"/>
          <w:sz w:val="24"/>
          <w:lang w:val="en-US"/>
          <w:rPrChange w:id="368" w:author="BZs" w:date="2024-12-19T08:36:00Z">
            <w:rPr>
              <w:rFonts w:ascii="Times New Roman" w:hAnsi="Times New Roman"/>
              <w:color w:val="7030A0"/>
              <w:sz w:val="24"/>
              <w:lang w:val="en-US"/>
            </w:rPr>
          </w:rPrChange>
        </w:rPr>
        <w:t xml:space="preserve"> to previously annotated transcripts due to TSS differences. By alig</w:t>
      </w:r>
      <w:r w:rsidR="00CF3BFE">
        <w:rPr>
          <w:rFonts w:ascii="Times New Roman" w:hAnsi="Times New Roman"/>
          <w:color w:val="0070C0"/>
          <w:sz w:val="24"/>
          <w:lang w:val="en-US"/>
          <w:rPrChange w:id="369" w:author="BZs" w:date="2024-12-19T08:36:00Z">
            <w:rPr>
              <w:rFonts w:ascii="Times New Roman" w:hAnsi="Times New Roman"/>
              <w:color w:val="7030A0"/>
              <w:sz w:val="24"/>
              <w:lang w:val="en-US"/>
            </w:rPr>
          </w:rPrChange>
        </w:rPr>
        <w:t xml:space="preserve">ning </w:t>
      </w:r>
      <w:ins w:id="370" w:author="BZs" w:date="2024-12-19T08:36:00Z">
        <w:r w:rsidR="00CF3BFE">
          <w:rPr>
            <w:rFonts w:ascii="Times New Roman" w:hAnsi="Times New Roman" w:cs="Times New Roman"/>
            <w:color w:val="0070C0"/>
            <w:sz w:val="24"/>
            <w:szCs w:val="24"/>
            <w:lang w:val="en-US"/>
          </w:rPr>
          <w:t xml:space="preserve">the </w:t>
        </w:r>
      </w:ins>
      <w:r w:rsidR="00CF3BFE">
        <w:rPr>
          <w:rFonts w:ascii="Times New Roman" w:hAnsi="Times New Roman"/>
          <w:color w:val="0070C0"/>
          <w:sz w:val="24"/>
          <w:lang w:val="en-US"/>
          <w:rPrChange w:id="371" w:author="BZs" w:date="2024-12-19T08:36:00Z">
            <w:rPr>
              <w:rFonts w:ascii="Times New Roman" w:hAnsi="Times New Roman"/>
              <w:color w:val="7030A0"/>
              <w:sz w:val="24"/>
              <w:lang w:val="en-US"/>
            </w:rPr>
          </w:rPrChange>
        </w:rPr>
        <w:t>5' ends of these reads</w:t>
      </w:r>
      <w:del w:id="372" w:author="BZs" w:date="2024-12-19T08:36:00Z">
        <w:r w:rsidR="00BE1D23" w:rsidRPr="006D0604">
          <w:rPr>
            <w:rFonts w:ascii="Times New Roman" w:hAnsi="Times New Roman" w:cs="Times New Roman"/>
            <w:color w:val="7030A0"/>
            <w:sz w:val="24"/>
            <w:szCs w:val="24"/>
            <w:lang w:val="en-US"/>
          </w:rPr>
          <w:delText>—confirmed</w:delText>
        </w:r>
      </w:del>
      <w:ins w:id="373" w:author="BZs" w:date="2024-12-19T08:36:00Z">
        <w:r w:rsidR="00CF3BFE">
          <w:rPr>
            <w:rFonts w:ascii="Times New Roman" w:hAnsi="Times New Roman" w:cs="Times New Roman"/>
            <w:color w:val="0070C0"/>
            <w:sz w:val="24"/>
            <w:szCs w:val="24"/>
            <w:lang w:val="en-US"/>
          </w:rPr>
          <w:t xml:space="preserve"> - </w:t>
        </w:r>
        <w:r w:rsidRPr="00583757">
          <w:rPr>
            <w:rFonts w:ascii="Times New Roman" w:hAnsi="Times New Roman" w:cs="Times New Roman"/>
            <w:color w:val="0070C0"/>
            <w:sz w:val="24"/>
            <w:szCs w:val="24"/>
            <w:lang w:val="en-US"/>
          </w:rPr>
          <w:t>validated</w:t>
        </w:r>
      </w:ins>
      <w:r w:rsidRPr="00583757">
        <w:rPr>
          <w:rFonts w:ascii="Times New Roman" w:hAnsi="Times New Roman"/>
          <w:color w:val="0070C0"/>
          <w:sz w:val="24"/>
          <w:lang w:val="en-US"/>
          <w:rPrChange w:id="374" w:author="BZs" w:date="2024-12-19T08:36:00Z">
            <w:rPr>
              <w:rFonts w:ascii="Times New Roman" w:hAnsi="Times New Roman"/>
              <w:color w:val="7030A0"/>
              <w:sz w:val="24"/>
              <w:lang w:val="en-US"/>
            </w:rPr>
          </w:rPrChange>
        </w:rPr>
        <w:t xml:space="preserve"> by correct 5' adap</w:t>
      </w:r>
      <w:r w:rsidR="00CF3BFE">
        <w:rPr>
          <w:rFonts w:ascii="Times New Roman" w:hAnsi="Times New Roman"/>
          <w:color w:val="0070C0"/>
          <w:sz w:val="24"/>
          <w:lang w:val="en-US"/>
          <w:rPrChange w:id="375" w:author="BZs" w:date="2024-12-19T08:36:00Z">
            <w:rPr>
              <w:rFonts w:ascii="Times New Roman" w:hAnsi="Times New Roman"/>
              <w:color w:val="7030A0"/>
              <w:sz w:val="24"/>
              <w:lang w:val="en-US"/>
            </w:rPr>
          </w:rPrChange>
        </w:rPr>
        <w:t>ter sequences (</w:t>
      </w:r>
      <w:proofErr w:type="spellStart"/>
      <w:r w:rsidR="00CF3BFE">
        <w:rPr>
          <w:rFonts w:ascii="Times New Roman" w:hAnsi="Times New Roman"/>
          <w:color w:val="0070C0"/>
          <w:sz w:val="24"/>
          <w:lang w:val="en-US"/>
          <w:rPrChange w:id="376" w:author="BZs" w:date="2024-12-19T08:36:00Z">
            <w:rPr>
              <w:rFonts w:ascii="Times New Roman" w:hAnsi="Times New Roman"/>
              <w:color w:val="7030A0"/>
              <w:sz w:val="24"/>
              <w:lang w:val="en-US"/>
            </w:rPr>
          </w:rPrChange>
        </w:rPr>
        <w:t>LoRTIA</w:t>
      </w:r>
      <w:proofErr w:type="spellEnd"/>
      <w:r w:rsidR="00CF3BFE">
        <w:rPr>
          <w:rFonts w:ascii="Times New Roman" w:hAnsi="Times New Roman"/>
          <w:color w:val="0070C0"/>
          <w:sz w:val="24"/>
          <w:lang w:val="en-US"/>
          <w:rPrChange w:id="377" w:author="BZs" w:date="2024-12-19T08:36:00Z">
            <w:rPr>
              <w:rFonts w:ascii="Times New Roman" w:hAnsi="Times New Roman"/>
              <w:color w:val="7030A0"/>
              <w:sz w:val="24"/>
              <w:lang w:val="en-US"/>
            </w:rPr>
          </w:rPrChange>
        </w:rPr>
        <w:t xml:space="preserve"> pipeline</w:t>
      </w:r>
      <w:del w:id="378" w:author="BZs" w:date="2024-12-19T08:36:00Z">
        <w:r w:rsidR="00BE1D23" w:rsidRPr="006D0604">
          <w:rPr>
            <w:rFonts w:ascii="Times New Roman" w:hAnsi="Times New Roman" w:cs="Times New Roman"/>
            <w:color w:val="7030A0"/>
            <w:sz w:val="24"/>
            <w:szCs w:val="24"/>
            <w:lang w:val="en-US"/>
          </w:rPr>
          <w:delText>)—</w:delText>
        </w:r>
      </w:del>
      <w:ins w:id="379" w:author="BZs" w:date="2024-12-19T08:36:00Z">
        <w:r w:rsidR="00CF3BFE">
          <w:rPr>
            <w:rFonts w:ascii="Times New Roman" w:hAnsi="Times New Roman" w:cs="Times New Roman"/>
            <w:color w:val="0070C0"/>
            <w:sz w:val="24"/>
            <w:szCs w:val="24"/>
            <w:lang w:val="en-US"/>
          </w:rPr>
          <w:t xml:space="preserve">) - </w:t>
        </w:r>
      </w:ins>
      <w:r w:rsidRPr="00583757">
        <w:rPr>
          <w:rFonts w:ascii="Times New Roman" w:hAnsi="Times New Roman"/>
          <w:color w:val="0070C0"/>
          <w:sz w:val="24"/>
          <w:lang w:val="en-US"/>
          <w:rPrChange w:id="380" w:author="BZs" w:date="2024-12-19T08:36:00Z">
            <w:rPr>
              <w:rFonts w:ascii="Times New Roman" w:hAnsi="Times New Roman"/>
              <w:color w:val="7030A0"/>
              <w:sz w:val="24"/>
              <w:lang w:val="en-US"/>
            </w:rPr>
          </w:rPrChange>
        </w:rPr>
        <w:t>to</w:t>
      </w:r>
      <w:del w:id="381" w:author="BZs" w:date="2024-12-19T08:36:00Z">
        <w:r w:rsidR="00BE1D23" w:rsidRPr="006D0604">
          <w:rPr>
            <w:rFonts w:ascii="Times New Roman" w:hAnsi="Times New Roman" w:cs="Times New Roman"/>
            <w:color w:val="7030A0"/>
            <w:sz w:val="24"/>
            <w:szCs w:val="24"/>
            <w:lang w:val="en-US"/>
          </w:rPr>
          <w:delText xml:space="preserve"> the</w:delText>
        </w:r>
      </w:del>
      <w:r w:rsidRPr="00583757">
        <w:rPr>
          <w:rFonts w:ascii="Times New Roman" w:hAnsi="Times New Roman"/>
          <w:color w:val="0070C0"/>
          <w:sz w:val="24"/>
          <w:lang w:val="en-US"/>
          <w:rPrChange w:id="382" w:author="BZs" w:date="2024-12-19T08:36:00Z">
            <w:rPr>
              <w:rFonts w:ascii="Times New Roman" w:hAnsi="Times New Roman"/>
              <w:color w:val="7030A0"/>
              <w:sz w:val="24"/>
              <w:lang w:val="en-US"/>
            </w:rPr>
          </w:rPrChange>
        </w:rPr>
        <w:t xml:space="preserve"> TSS clusters identified by CAGE-</w:t>
      </w:r>
      <w:proofErr w:type="spellStart"/>
      <w:r w:rsidRPr="00583757">
        <w:rPr>
          <w:rFonts w:ascii="Times New Roman" w:hAnsi="Times New Roman"/>
          <w:color w:val="0070C0"/>
          <w:sz w:val="24"/>
          <w:lang w:val="en-US"/>
          <w:rPrChange w:id="383" w:author="BZs" w:date="2024-12-19T08:36:00Z">
            <w:rPr>
              <w:rFonts w:ascii="Times New Roman" w:hAnsi="Times New Roman"/>
              <w:color w:val="7030A0"/>
              <w:sz w:val="24"/>
              <w:lang w:val="en-US"/>
            </w:rPr>
          </w:rPrChange>
        </w:rPr>
        <w:t>Seq</w:t>
      </w:r>
      <w:proofErr w:type="spellEnd"/>
      <w:r w:rsidRPr="00583757">
        <w:rPr>
          <w:rFonts w:ascii="Times New Roman" w:hAnsi="Times New Roman"/>
          <w:color w:val="0070C0"/>
          <w:sz w:val="24"/>
          <w:lang w:val="en-US"/>
          <w:rPrChange w:id="384" w:author="BZs" w:date="2024-12-19T08:36:00Z">
            <w:rPr>
              <w:rFonts w:ascii="Times New Roman" w:hAnsi="Times New Roman"/>
              <w:color w:val="7030A0"/>
              <w:sz w:val="24"/>
              <w:lang w:val="en-US"/>
            </w:rPr>
          </w:rPrChange>
        </w:rPr>
        <w:t xml:space="preserve"> (</w:t>
      </w:r>
      <w:proofErr w:type="spellStart"/>
      <w:r w:rsidRPr="00583757">
        <w:rPr>
          <w:rFonts w:ascii="Times New Roman" w:hAnsi="Times New Roman"/>
          <w:color w:val="0070C0"/>
          <w:sz w:val="24"/>
          <w:lang w:val="en-US"/>
          <w:rPrChange w:id="385" w:author="BZs" w:date="2024-12-19T08:36:00Z">
            <w:rPr>
              <w:rFonts w:ascii="Times New Roman" w:hAnsi="Times New Roman"/>
              <w:color w:val="7030A0"/>
              <w:sz w:val="24"/>
              <w:lang w:val="en-US"/>
            </w:rPr>
          </w:rPrChange>
        </w:rPr>
        <w:t>CAGEfightR</w:t>
      </w:r>
      <w:proofErr w:type="spellEnd"/>
      <w:r w:rsidRPr="00583757">
        <w:rPr>
          <w:rFonts w:ascii="Times New Roman" w:hAnsi="Times New Roman"/>
          <w:color w:val="0070C0"/>
          <w:sz w:val="24"/>
          <w:lang w:val="en-US"/>
          <w:rPrChange w:id="386" w:author="BZs" w:date="2024-12-19T08:36:00Z">
            <w:rPr>
              <w:rFonts w:ascii="Times New Roman" w:hAnsi="Times New Roman"/>
              <w:color w:val="7030A0"/>
              <w:sz w:val="24"/>
              <w:lang w:val="en-US"/>
            </w:rPr>
          </w:rPrChange>
        </w:rPr>
        <w:t xml:space="preserve">), we refined </w:t>
      </w:r>
      <w:del w:id="387" w:author="BZs" w:date="2024-12-19T08:36:00Z">
        <w:r w:rsidR="00BE1D23" w:rsidRPr="006D0604">
          <w:rPr>
            <w:rFonts w:ascii="Times New Roman" w:hAnsi="Times New Roman" w:cs="Times New Roman"/>
            <w:color w:val="7030A0"/>
            <w:sz w:val="24"/>
            <w:szCs w:val="24"/>
            <w:lang w:val="en-US"/>
          </w:rPr>
          <w:delText xml:space="preserve">the </w:delText>
        </w:r>
      </w:del>
      <w:r w:rsidRPr="00583757">
        <w:rPr>
          <w:rFonts w:ascii="Times New Roman" w:hAnsi="Times New Roman"/>
          <w:color w:val="0070C0"/>
          <w:sz w:val="24"/>
          <w:lang w:val="en-US"/>
          <w:rPrChange w:id="388" w:author="BZs" w:date="2024-12-19T08:36:00Z">
            <w:rPr>
              <w:rFonts w:ascii="Times New Roman" w:hAnsi="Times New Roman"/>
              <w:color w:val="7030A0"/>
              <w:sz w:val="24"/>
              <w:lang w:val="en-US"/>
            </w:rPr>
          </w:rPrChange>
        </w:rPr>
        <w:t xml:space="preserve">TSS annotations and identified distinct TSS peaks within broad clusters (&gt;200 </w:t>
      </w:r>
      <w:proofErr w:type="spellStart"/>
      <w:r w:rsidRPr="00583757">
        <w:rPr>
          <w:rFonts w:ascii="Times New Roman" w:hAnsi="Times New Roman"/>
          <w:color w:val="0070C0"/>
          <w:sz w:val="24"/>
          <w:lang w:val="en-US"/>
          <w:rPrChange w:id="389" w:author="BZs" w:date="2024-12-19T08:36:00Z">
            <w:rPr>
              <w:rFonts w:ascii="Times New Roman" w:hAnsi="Times New Roman"/>
              <w:color w:val="7030A0"/>
              <w:sz w:val="24"/>
              <w:lang w:val="en-US"/>
            </w:rPr>
          </w:rPrChange>
        </w:rPr>
        <w:t>bp</w:t>
      </w:r>
      <w:proofErr w:type="spellEnd"/>
      <w:r w:rsidRPr="00583757">
        <w:rPr>
          <w:rFonts w:ascii="Times New Roman" w:hAnsi="Times New Roman"/>
          <w:color w:val="0070C0"/>
          <w:sz w:val="24"/>
          <w:lang w:val="en-US"/>
          <w:rPrChange w:id="390" w:author="BZs" w:date="2024-12-19T08:36:00Z">
            <w:rPr>
              <w:rFonts w:ascii="Times New Roman" w:hAnsi="Times New Roman"/>
              <w:color w:val="7030A0"/>
              <w:sz w:val="24"/>
              <w:lang w:val="en-US"/>
            </w:rPr>
          </w:rPrChange>
        </w:rPr>
        <w:t xml:space="preserve">). </w:t>
      </w:r>
      <w:del w:id="391" w:author="BZs" w:date="2024-12-19T08:36:00Z">
        <w:r w:rsidR="00BE1D23" w:rsidRPr="006D0604">
          <w:rPr>
            <w:rFonts w:ascii="Times New Roman" w:hAnsi="Times New Roman" w:cs="Times New Roman"/>
            <w:color w:val="7030A0"/>
            <w:sz w:val="24"/>
            <w:szCs w:val="24"/>
            <w:lang w:val="en-US"/>
          </w:rPr>
          <w:delText>We then</w:delText>
        </w:r>
      </w:del>
      <w:ins w:id="392" w:author="BZs" w:date="2024-12-19T08:36:00Z">
        <w:r w:rsidRPr="00583757">
          <w:rPr>
            <w:rFonts w:ascii="Times New Roman" w:hAnsi="Times New Roman" w:cs="Times New Roman"/>
            <w:color w:val="0070C0"/>
            <w:sz w:val="24"/>
            <w:szCs w:val="24"/>
            <w:lang w:val="en-US"/>
          </w:rPr>
          <w:t xml:space="preserve">Final transcripts </w:t>
        </w:r>
        <w:proofErr w:type="gramStart"/>
        <w:r w:rsidRPr="00583757">
          <w:rPr>
            <w:rFonts w:ascii="Times New Roman" w:hAnsi="Times New Roman" w:cs="Times New Roman"/>
            <w:color w:val="0070C0"/>
            <w:sz w:val="24"/>
            <w:szCs w:val="24"/>
            <w:lang w:val="en-US"/>
          </w:rPr>
          <w:t>were</w:t>
        </w:r>
      </w:ins>
      <w:r w:rsidRPr="00583757">
        <w:rPr>
          <w:rFonts w:ascii="Times New Roman" w:hAnsi="Times New Roman"/>
          <w:color w:val="0070C0"/>
          <w:sz w:val="24"/>
          <w:lang w:val="en-US"/>
          <w:rPrChange w:id="393" w:author="BZs" w:date="2024-12-19T08:36:00Z">
            <w:rPr>
              <w:rFonts w:ascii="Times New Roman" w:hAnsi="Times New Roman"/>
              <w:color w:val="7030A0"/>
              <w:sz w:val="24"/>
              <w:lang w:val="en-US"/>
            </w:rPr>
          </w:rPrChange>
        </w:rPr>
        <w:t xml:space="preserve"> constructed</w:t>
      </w:r>
      <w:proofErr w:type="gramEnd"/>
      <w:del w:id="394" w:author="BZs" w:date="2024-12-19T08:36:00Z">
        <w:r w:rsidR="00BE1D23" w:rsidRPr="006D0604">
          <w:rPr>
            <w:rFonts w:ascii="Times New Roman" w:hAnsi="Times New Roman" w:cs="Times New Roman"/>
            <w:color w:val="7030A0"/>
            <w:sz w:val="24"/>
            <w:szCs w:val="24"/>
            <w:lang w:val="en-US"/>
          </w:rPr>
          <w:delText xml:space="preserve"> final transcripts</w:delText>
        </w:r>
      </w:del>
      <w:r w:rsidRPr="00583757">
        <w:rPr>
          <w:rFonts w:ascii="Times New Roman" w:hAnsi="Times New Roman"/>
          <w:color w:val="0070C0"/>
          <w:sz w:val="24"/>
          <w:lang w:val="en-US"/>
          <w:rPrChange w:id="395" w:author="BZs" w:date="2024-12-19T08:36:00Z">
            <w:rPr>
              <w:rFonts w:ascii="Times New Roman" w:hAnsi="Times New Roman"/>
              <w:color w:val="7030A0"/>
              <w:sz w:val="24"/>
              <w:lang w:val="en-US"/>
            </w:rPr>
          </w:rPrChange>
        </w:rPr>
        <w:t xml:space="preserve"> by combining these refined TSSs with TESs from our previous annotations. Transcripts were included if they had at least five dcDNA-</w:t>
      </w:r>
      <w:proofErr w:type="spellStart"/>
      <w:r w:rsidRPr="00583757">
        <w:rPr>
          <w:rFonts w:ascii="Times New Roman" w:hAnsi="Times New Roman"/>
          <w:color w:val="0070C0"/>
          <w:sz w:val="24"/>
          <w:lang w:val="en-US"/>
          <w:rPrChange w:id="396" w:author="BZs" w:date="2024-12-19T08:36:00Z">
            <w:rPr>
              <w:rFonts w:ascii="Times New Roman" w:hAnsi="Times New Roman"/>
              <w:color w:val="7030A0"/>
              <w:sz w:val="24"/>
              <w:lang w:val="en-US"/>
            </w:rPr>
          </w:rPrChange>
        </w:rPr>
        <w:t>Seq</w:t>
      </w:r>
      <w:proofErr w:type="spellEnd"/>
      <w:r w:rsidRPr="00583757">
        <w:rPr>
          <w:rFonts w:ascii="Times New Roman" w:hAnsi="Times New Roman"/>
          <w:color w:val="0070C0"/>
          <w:sz w:val="24"/>
          <w:lang w:val="en-US"/>
          <w:rPrChange w:id="397" w:author="BZs" w:date="2024-12-19T08:36:00Z">
            <w:rPr>
              <w:rFonts w:ascii="Times New Roman" w:hAnsi="Times New Roman"/>
              <w:color w:val="7030A0"/>
              <w:sz w:val="24"/>
              <w:lang w:val="en-US"/>
            </w:rPr>
          </w:rPrChange>
        </w:rPr>
        <w:t xml:space="preserve"> reads </w:t>
      </w:r>
      <w:del w:id="398" w:author="BZs" w:date="2024-12-19T08:36:00Z">
        <w:r w:rsidR="00BE1D23" w:rsidRPr="006D0604">
          <w:rPr>
            <w:rFonts w:ascii="Times New Roman" w:hAnsi="Times New Roman" w:cs="Times New Roman"/>
            <w:color w:val="7030A0"/>
            <w:sz w:val="24"/>
            <w:szCs w:val="24"/>
            <w:lang w:val="en-US"/>
          </w:rPr>
          <w:delText>and</w:delText>
        </w:r>
      </w:del>
      <w:ins w:id="399" w:author="BZs" w:date="2024-12-19T08:36:00Z">
        <w:r w:rsidRPr="00583757">
          <w:rPr>
            <w:rFonts w:ascii="Times New Roman" w:hAnsi="Times New Roman" w:cs="Times New Roman"/>
            <w:color w:val="0070C0"/>
            <w:sz w:val="24"/>
            <w:szCs w:val="24"/>
            <w:lang w:val="en-US"/>
          </w:rPr>
          <w:t>with</w:t>
        </w:r>
      </w:ins>
      <w:r w:rsidRPr="00583757">
        <w:rPr>
          <w:rFonts w:ascii="Times New Roman" w:hAnsi="Times New Roman"/>
          <w:color w:val="0070C0"/>
          <w:sz w:val="24"/>
          <w:lang w:val="en-US"/>
          <w:rPrChange w:id="400" w:author="BZs" w:date="2024-12-19T08:36:00Z">
            <w:rPr>
              <w:rFonts w:ascii="Times New Roman" w:hAnsi="Times New Roman"/>
              <w:color w:val="7030A0"/>
              <w:sz w:val="24"/>
              <w:lang w:val="en-US"/>
            </w:rPr>
          </w:rPrChange>
        </w:rPr>
        <w:t xml:space="preserve"> 5' ends aligning </w:t>
      </w:r>
      <w:del w:id="401" w:author="BZs" w:date="2024-12-19T08:36:00Z">
        <w:r w:rsidR="00BE1D23" w:rsidRPr="006D0604">
          <w:rPr>
            <w:rFonts w:ascii="Times New Roman" w:hAnsi="Times New Roman" w:cs="Times New Roman"/>
            <w:color w:val="7030A0"/>
            <w:sz w:val="24"/>
            <w:szCs w:val="24"/>
            <w:lang w:val="en-US"/>
          </w:rPr>
          <w:delText>with</w:delText>
        </w:r>
      </w:del>
      <w:ins w:id="402" w:author="BZs" w:date="2024-12-19T08:36:00Z">
        <w:r w:rsidRPr="00583757">
          <w:rPr>
            <w:rFonts w:ascii="Times New Roman" w:hAnsi="Times New Roman" w:cs="Times New Roman"/>
            <w:color w:val="0070C0"/>
            <w:sz w:val="24"/>
            <w:szCs w:val="24"/>
            <w:lang w:val="en-US"/>
          </w:rPr>
          <w:t>to</w:t>
        </w:r>
      </w:ins>
      <w:r w:rsidRPr="00583757">
        <w:rPr>
          <w:rFonts w:ascii="Times New Roman" w:hAnsi="Times New Roman"/>
          <w:color w:val="0070C0"/>
          <w:sz w:val="24"/>
          <w:lang w:val="en-US"/>
          <w:rPrChange w:id="403" w:author="BZs" w:date="2024-12-19T08:36:00Z">
            <w:rPr>
              <w:rFonts w:ascii="Times New Roman" w:hAnsi="Times New Roman"/>
              <w:color w:val="7030A0"/>
              <w:sz w:val="24"/>
              <w:lang w:val="en-US"/>
            </w:rPr>
          </w:rPrChange>
        </w:rPr>
        <w:t xml:space="preserve"> validated TSSs from CAGE-Seq.</w:t>
      </w:r>
    </w:p>
    <w:p w14:paraId="2C3295F1" w14:textId="38C7193A" w:rsidR="008C7800" w:rsidRPr="00583757" w:rsidRDefault="00251E0F" w:rsidP="0031603D">
      <w:pPr>
        <w:spacing w:after="120" w:line="240" w:lineRule="auto"/>
        <w:jc w:val="both"/>
        <w:rPr>
          <w:rFonts w:ascii="Times New Roman" w:hAnsi="Times New Roman"/>
          <w:color w:val="0070C0"/>
          <w:sz w:val="24"/>
          <w:lang w:val="en-US"/>
          <w:rPrChange w:id="404" w:author="BZs" w:date="2024-12-19T08:36:00Z">
            <w:rPr>
              <w:rFonts w:ascii="Times New Roman" w:hAnsi="Times New Roman"/>
              <w:color w:val="7030A0"/>
              <w:sz w:val="24"/>
              <w:lang w:val="en-US"/>
            </w:rPr>
          </w:rPrChange>
        </w:rPr>
      </w:pPr>
      <w:ins w:id="405" w:author="BZs" w:date="2024-12-19T08:36:00Z">
        <w:r w:rsidRPr="00583757">
          <w:rPr>
            <w:rFonts w:ascii="Times New Roman" w:hAnsi="Times New Roman" w:cs="Times New Roman"/>
            <w:color w:val="0070C0"/>
            <w:sz w:val="24"/>
            <w:szCs w:val="24"/>
            <w:lang w:val="en-US"/>
          </w:rPr>
          <w:t xml:space="preserve"> </w:t>
        </w:r>
      </w:ins>
      <w:r w:rsidRPr="00583757">
        <w:rPr>
          <w:rFonts w:ascii="Times New Roman" w:hAnsi="Times New Roman"/>
          <w:color w:val="0070C0"/>
          <w:sz w:val="24"/>
          <w:lang w:val="en-US"/>
          <w:rPrChange w:id="406" w:author="BZs" w:date="2024-12-19T08:36:00Z">
            <w:rPr>
              <w:rFonts w:ascii="Times New Roman" w:hAnsi="Times New Roman"/>
              <w:color w:val="7030A0"/>
              <w:sz w:val="24"/>
              <w:lang w:val="en-US"/>
            </w:rPr>
          </w:rPrChange>
        </w:rPr>
        <w:t xml:space="preserve">This integrated approach </w:t>
      </w:r>
      <w:del w:id="407" w:author="BZs" w:date="2024-12-19T08:36:00Z">
        <w:r w:rsidR="00BE1D23" w:rsidRPr="006D0604">
          <w:rPr>
            <w:rFonts w:ascii="Times New Roman" w:hAnsi="Times New Roman" w:cs="Times New Roman"/>
            <w:color w:val="7030A0"/>
            <w:sz w:val="24"/>
            <w:szCs w:val="24"/>
            <w:lang w:val="en-US"/>
          </w:rPr>
          <w:delText>allowed</w:delText>
        </w:r>
      </w:del>
      <w:ins w:id="408" w:author="BZs" w:date="2024-12-19T08:36:00Z">
        <w:r w:rsidRPr="00583757">
          <w:rPr>
            <w:rFonts w:ascii="Times New Roman" w:hAnsi="Times New Roman" w:cs="Times New Roman"/>
            <w:color w:val="0070C0"/>
            <w:sz w:val="24"/>
            <w:szCs w:val="24"/>
            <w:lang w:val="en-US"/>
          </w:rPr>
          <w:t>enabled</w:t>
        </w:r>
      </w:ins>
      <w:r w:rsidRPr="00583757">
        <w:rPr>
          <w:rFonts w:ascii="Times New Roman" w:hAnsi="Times New Roman"/>
          <w:color w:val="0070C0"/>
          <w:sz w:val="24"/>
          <w:lang w:val="en-US"/>
          <w:rPrChange w:id="409" w:author="BZs" w:date="2024-12-19T08:36:00Z">
            <w:rPr>
              <w:rFonts w:ascii="Times New Roman" w:hAnsi="Times New Roman"/>
              <w:color w:val="7030A0"/>
              <w:sz w:val="24"/>
              <w:lang w:val="en-US"/>
            </w:rPr>
          </w:rPrChange>
        </w:rPr>
        <w:t xml:space="preserve"> us to recover and validate 136 transcripts previously excluded due to stringent filtering, as well as identify novel transcripts. In total, we validated and included 277 additional transcripts, encompassing novel TSS variants and isoforms that enhance the comprehensiveness of the EHV-1 transcriptome. </w:t>
      </w:r>
      <w:proofErr w:type="spellStart"/>
      <w:ins w:id="410" w:author="BZs" w:date="2024-12-19T08:36:00Z">
        <w:r w:rsidR="0024645F">
          <w:rPr>
            <w:rFonts w:ascii="Times New Roman" w:hAnsi="Times New Roman" w:cs="Times New Roman"/>
            <w:color w:val="00B050"/>
            <w:sz w:val="24"/>
            <w:szCs w:val="24"/>
            <w:lang w:val="en-US"/>
          </w:rPr>
          <w:t>Ez</w:t>
        </w:r>
        <w:proofErr w:type="spellEnd"/>
        <w:r w:rsidR="0024645F">
          <w:rPr>
            <w:rFonts w:ascii="Times New Roman" w:hAnsi="Times New Roman" w:cs="Times New Roman"/>
            <w:color w:val="00B050"/>
            <w:sz w:val="24"/>
            <w:szCs w:val="24"/>
            <w:lang w:val="en-US"/>
          </w:rPr>
          <w:t xml:space="preserve"> </w:t>
        </w:r>
        <w:proofErr w:type="spellStart"/>
        <w:proofErr w:type="gramStart"/>
        <w:r w:rsidR="0024645F">
          <w:rPr>
            <w:rFonts w:ascii="Times New Roman" w:hAnsi="Times New Roman" w:cs="Times New Roman"/>
            <w:color w:val="00B050"/>
            <w:sz w:val="24"/>
            <w:szCs w:val="24"/>
            <w:lang w:val="en-US"/>
          </w:rPr>
          <w:t>az</w:t>
        </w:r>
        <w:proofErr w:type="spellEnd"/>
        <w:proofErr w:type="gram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egész</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úgy</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ahogy</w:t>
        </w:r>
        <w:proofErr w:type="spellEnd"/>
        <w:r w:rsidR="0024645F">
          <w:rPr>
            <w:rFonts w:ascii="Times New Roman" w:hAnsi="Times New Roman" w:cs="Times New Roman"/>
            <w:color w:val="00B050"/>
            <w:sz w:val="24"/>
            <w:szCs w:val="24"/>
            <w:lang w:val="en-US"/>
          </w:rPr>
          <w:t xml:space="preserve"> van </w:t>
        </w:r>
        <w:proofErr w:type="spellStart"/>
        <w:r w:rsidR="0024645F">
          <w:rPr>
            <w:rFonts w:ascii="Times New Roman" w:hAnsi="Times New Roman" w:cs="Times New Roman"/>
            <w:color w:val="00B050"/>
            <w:sz w:val="24"/>
            <w:szCs w:val="24"/>
            <w:lang w:val="en-US"/>
          </w:rPr>
          <w:t>marhaság</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Csak</w:t>
        </w:r>
        <w:proofErr w:type="spellEnd"/>
        <w:r w:rsidR="0024645F">
          <w:rPr>
            <w:rFonts w:ascii="Times New Roman" w:hAnsi="Times New Roman" w:cs="Times New Roman"/>
            <w:color w:val="00B050"/>
            <w:sz w:val="24"/>
            <w:szCs w:val="24"/>
            <w:lang w:val="en-US"/>
          </w:rPr>
          <w:t xml:space="preserve"> a </w:t>
        </w:r>
        <w:proofErr w:type="spellStart"/>
        <w:r w:rsidR="0024645F">
          <w:rPr>
            <w:rFonts w:ascii="Times New Roman" w:hAnsi="Times New Roman" w:cs="Times New Roman"/>
            <w:color w:val="00B050"/>
            <w:sz w:val="24"/>
            <w:szCs w:val="24"/>
            <w:lang w:val="en-US"/>
          </w:rPr>
          <w:t>másr</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ismert</w:t>
        </w:r>
        <w:proofErr w:type="spellEnd"/>
        <w:r w:rsidR="0024645F">
          <w:rPr>
            <w:rFonts w:ascii="Times New Roman" w:hAnsi="Times New Roman" w:cs="Times New Roman"/>
            <w:color w:val="00B050"/>
            <w:sz w:val="24"/>
            <w:szCs w:val="24"/>
            <w:lang w:val="en-US"/>
          </w:rPr>
          <w:t xml:space="preserve"> truncated ORF-</w:t>
        </w:r>
        <w:proofErr w:type="spellStart"/>
        <w:r w:rsidR="0024645F">
          <w:rPr>
            <w:rFonts w:ascii="Times New Roman" w:hAnsi="Times New Roman" w:cs="Times New Roman"/>
            <w:color w:val="00B050"/>
            <w:sz w:val="24"/>
            <w:szCs w:val="24"/>
            <w:lang w:val="en-US"/>
          </w:rPr>
          <w:t>eket</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kell</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bevenni</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szigorúbb</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szablyokat</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alkalmazva</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Csekkolni</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kell</w:t>
        </w:r>
        <w:proofErr w:type="spellEnd"/>
        <w:r w:rsidR="0024645F">
          <w:rPr>
            <w:rFonts w:ascii="Times New Roman" w:hAnsi="Times New Roman" w:cs="Times New Roman"/>
            <w:color w:val="00B050"/>
            <w:sz w:val="24"/>
            <w:szCs w:val="24"/>
            <w:lang w:val="en-US"/>
          </w:rPr>
          <w:t xml:space="preserve"> a PRV-</w:t>
        </w:r>
        <w:proofErr w:type="spellStart"/>
        <w:r w:rsidR="0024645F">
          <w:rPr>
            <w:rFonts w:ascii="Times New Roman" w:hAnsi="Times New Roman" w:cs="Times New Roman"/>
            <w:color w:val="00B050"/>
            <w:sz w:val="24"/>
            <w:szCs w:val="24"/>
            <w:lang w:val="en-US"/>
          </w:rPr>
          <w:t>nél</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melyeikek</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ismertek</w:t>
        </w:r>
        <w:proofErr w:type="spellEnd"/>
        <w:r w:rsidR="0024645F">
          <w:rPr>
            <w:rFonts w:ascii="Times New Roman" w:hAnsi="Times New Roman" w:cs="Times New Roman"/>
            <w:color w:val="00B050"/>
            <w:sz w:val="24"/>
            <w:szCs w:val="24"/>
            <w:lang w:val="en-US"/>
          </w:rPr>
          <w:t xml:space="preserve"> (2-4 </w:t>
        </w:r>
        <w:proofErr w:type="spellStart"/>
        <w:r w:rsidR="0024645F">
          <w:rPr>
            <w:rFonts w:ascii="Times New Roman" w:hAnsi="Times New Roman" w:cs="Times New Roman"/>
            <w:color w:val="00B050"/>
            <w:sz w:val="24"/>
            <w:szCs w:val="24"/>
            <w:lang w:val="en-US"/>
          </w:rPr>
          <w:t>db</w:t>
        </w:r>
        <w:proofErr w:type="spellEnd"/>
        <w:r w:rsidR="0024645F">
          <w:rPr>
            <w:rFonts w:ascii="Times New Roman" w:hAnsi="Times New Roman" w:cs="Times New Roman"/>
            <w:color w:val="00B050"/>
            <w:sz w:val="24"/>
            <w:szCs w:val="24"/>
            <w:lang w:val="en-US"/>
          </w:rPr>
          <w:t xml:space="preserve"> van </w:t>
        </w:r>
        <w:proofErr w:type="spellStart"/>
        <w:r w:rsidR="0024645F">
          <w:rPr>
            <w:rFonts w:ascii="Times New Roman" w:hAnsi="Times New Roman" w:cs="Times New Roman"/>
            <w:color w:val="00B050"/>
            <w:sz w:val="24"/>
            <w:szCs w:val="24"/>
            <w:lang w:val="en-US"/>
          </w:rPr>
          <w:t>csak</w:t>
        </w:r>
        <w:proofErr w:type="spellEnd"/>
        <w:r w:rsidR="0024645F">
          <w:rPr>
            <w:rFonts w:ascii="Times New Roman" w:hAnsi="Times New Roman" w:cs="Times New Roman"/>
            <w:color w:val="00B050"/>
            <w:sz w:val="24"/>
            <w:szCs w:val="24"/>
            <w:lang w:val="en-US"/>
          </w:rPr>
          <w:t>):</w:t>
        </w:r>
      </w:ins>
      <w:r w:rsidR="0016186F" w:rsidRPr="0016186F">
        <w:rPr>
          <w:rFonts w:ascii="Times New Roman" w:hAnsi="Times New Roman"/>
          <w:color w:val="FF0000"/>
          <w:sz w:val="24"/>
          <w:lang w:val="en-US"/>
          <w:rPrChange w:id="411" w:author="BZs" w:date="2024-12-19T08:36:00Z">
            <w:rPr>
              <w:rFonts w:ascii="Times New Roman" w:hAnsi="Times New Roman"/>
              <w:color w:val="7030A0"/>
              <w:sz w:val="24"/>
              <w:lang w:val="en-US"/>
            </w:rPr>
          </w:rPrChange>
        </w:rPr>
        <w:t xml:space="preserve">These transcripts were </w:t>
      </w:r>
      <w:del w:id="412" w:author="BZs" w:date="2024-12-19T08:36:00Z">
        <w:r w:rsidR="00BE1D23" w:rsidRPr="006D0604">
          <w:rPr>
            <w:rFonts w:ascii="Times New Roman" w:hAnsi="Times New Roman" w:cs="Times New Roman"/>
            <w:color w:val="7030A0"/>
            <w:sz w:val="24"/>
            <w:szCs w:val="24"/>
            <w:lang w:val="en-US"/>
          </w:rPr>
          <w:delText>classified into various categories, including</w:delText>
        </w:r>
      </w:del>
      <w:ins w:id="413" w:author="BZs" w:date="2024-12-19T08:36:00Z">
        <w:r w:rsidR="0016186F" w:rsidRPr="0016186F">
          <w:rPr>
            <w:rFonts w:ascii="Times New Roman" w:hAnsi="Times New Roman" w:cs="Times New Roman"/>
            <w:color w:val="FF0000"/>
            <w:sz w:val="24"/>
            <w:szCs w:val="24"/>
            <w:lang w:val="en-US"/>
          </w:rPr>
          <w:t>categorized as follows:</w:t>
        </w:r>
      </w:ins>
      <w:r w:rsidR="0016186F" w:rsidRPr="0016186F">
        <w:rPr>
          <w:rFonts w:ascii="Times New Roman" w:hAnsi="Times New Roman"/>
          <w:color w:val="FF0000"/>
          <w:sz w:val="24"/>
          <w:lang w:val="en-US"/>
          <w:rPrChange w:id="414" w:author="BZs" w:date="2024-12-19T08:36:00Z">
            <w:rPr>
              <w:rFonts w:ascii="Times New Roman" w:hAnsi="Times New Roman"/>
              <w:color w:val="7030A0"/>
              <w:sz w:val="24"/>
              <w:lang w:val="en-US"/>
            </w:rPr>
          </w:rPrChange>
        </w:rPr>
        <w:t xml:space="preserve"> 137 putative mRNAs (3'-coterminal but 5'-truncated variants), </w:t>
      </w:r>
      <w:del w:id="415" w:author="BZs" w:date="2024-12-19T08:36:00Z">
        <w:r w:rsidR="00BE1D23" w:rsidRPr="006D0604">
          <w:rPr>
            <w:rFonts w:ascii="Times New Roman" w:hAnsi="Times New Roman" w:cs="Times New Roman"/>
            <w:color w:val="7030A0"/>
            <w:sz w:val="24"/>
            <w:szCs w:val="24"/>
            <w:lang w:val="en-US"/>
          </w:rPr>
          <w:delText>26</w:delText>
        </w:r>
      </w:del>
      <w:ins w:id="416" w:author="BZs" w:date="2024-12-19T08:36:00Z">
        <w:r w:rsidR="00EF3BD9">
          <w:rPr>
            <w:rFonts w:ascii="Times New Roman" w:hAnsi="Times New Roman" w:cs="Times New Roman"/>
            <w:color w:val="FF0000"/>
            <w:sz w:val="24"/>
            <w:szCs w:val="24"/>
            <w:lang w:val="en-US"/>
          </w:rPr>
          <w:t>34</w:t>
        </w:r>
      </w:ins>
      <w:r w:rsidR="00EF3BD9">
        <w:rPr>
          <w:rFonts w:ascii="Times New Roman" w:hAnsi="Times New Roman"/>
          <w:color w:val="FF0000"/>
          <w:sz w:val="24"/>
          <w:lang w:val="en-US"/>
          <w:rPrChange w:id="417" w:author="BZs" w:date="2024-12-19T08:36:00Z">
            <w:rPr>
              <w:rFonts w:ascii="Times New Roman" w:hAnsi="Times New Roman"/>
              <w:color w:val="7030A0"/>
              <w:sz w:val="24"/>
              <w:lang w:val="en-US"/>
            </w:rPr>
          </w:rPrChange>
        </w:rPr>
        <w:t xml:space="preserve"> non-coding RNAs</w:t>
      </w:r>
      <w:del w:id="418" w:author="BZs" w:date="2024-12-19T08:36:00Z">
        <w:r w:rsidR="00BE1D23" w:rsidRPr="006D0604">
          <w:rPr>
            <w:rFonts w:ascii="Times New Roman" w:hAnsi="Times New Roman" w:cs="Times New Roman"/>
            <w:color w:val="7030A0"/>
            <w:sz w:val="24"/>
            <w:szCs w:val="24"/>
            <w:lang w:val="en-US"/>
          </w:rPr>
          <w:delText>, 8 non-coding-short RNAs,</w:delText>
        </w:r>
      </w:del>
      <w:ins w:id="419" w:author="BZs" w:date="2024-12-19T08:36:00Z">
        <w:r w:rsidR="00EF3BD9">
          <w:rPr>
            <w:rFonts w:ascii="Times New Roman" w:hAnsi="Times New Roman" w:cs="Times New Roman"/>
            <w:color w:val="FF0000"/>
            <w:sz w:val="24"/>
            <w:szCs w:val="24"/>
            <w:lang w:val="en-US"/>
          </w:rPr>
          <w:t xml:space="preserve"> (</w:t>
        </w:r>
        <w:proofErr w:type="spellStart"/>
        <w:r w:rsidR="00EF3BD9">
          <w:rPr>
            <w:rFonts w:ascii="Times New Roman" w:hAnsi="Times New Roman" w:cs="Times New Roman"/>
            <w:color w:val="FF0000"/>
            <w:sz w:val="24"/>
            <w:szCs w:val="24"/>
            <w:lang w:val="en-US"/>
          </w:rPr>
          <w:t>ncRNAs</w:t>
        </w:r>
        <w:proofErr w:type="spellEnd"/>
        <w:r w:rsidR="00EF3BD9">
          <w:rPr>
            <w:rFonts w:ascii="Times New Roman" w:hAnsi="Times New Roman" w:cs="Times New Roman"/>
            <w:color w:val="FF0000"/>
            <w:sz w:val="24"/>
            <w:szCs w:val="24"/>
            <w:lang w:val="en-US"/>
          </w:rPr>
          <w:t>)</w:t>
        </w:r>
        <w:r w:rsidR="0016186F" w:rsidRPr="0016186F">
          <w:rPr>
            <w:rFonts w:ascii="Times New Roman" w:hAnsi="Times New Roman" w:cs="Times New Roman"/>
            <w:color w:val="FF0000"/>
            <w:sz w:val="24"/>
            <w:szCs w:val="24"/>
            <w:lang w:val="en-US"/>
          </w:rPr>
          <w:t>,</w:t>
        </w:r>
      </w:ins>
      <w:r w:rsidR="0016186F" w:rsidRPr="0016186F">
        <w:rPr>
          <w:rFonts w:ascii="Times New Roman" w:hAnsi="Times New Roman"/>
          <w:color w:val="FF0000"/>
          <w:sz w:val="24"/>
          <w:lang w:val="en-US"/>
          <w:rPrChange w:id="420" w:author="BZs" w:date="2024-12-19T08:36:00Z">
            <w:rPr>
              <w:rFonts w:ascii="Times New Roman" w:hAnsi="Times New Roman"/>
              <w:color w:val="7030A0"/>
              <w:sz w:val="24"/>
              <w:lang w:val="en-US"/>
            </w:rPr>
          </w:rPrChange>
        </w:rPr>
        <w:t xml:space="preserve"> 42 long monocistronic transcripts, 38 short monocistronic transcripts, 10 long </w:t>
      </w:r>
      <w:proofErr w:type="spellStart"/>
      <w:r w:rsidR="0016186F" w:rsidRPr="0016186F">
        <w:rPr>
          <w:rFonts w:ascii="Times New Roman" w:hAnsi="Times New Roman"/>
          <w:color w:val="FF0000"/>
          <w:sz w:val="24"/>
          <w:lang w:val="en-US"/>
          <w:rPrChange w:id="421" w:author="BZs" w:date="2024-12-19T08:36:00Z">
            <w:rPr>
              <w:rFonts w:ascii="Times New Roman" w:hAnsi="Times New Roman"/>
              <w:color w:val="7030A0"/>
              <w:sz w:val="24"/>
              <w:lang w:val="en-US"/>
            </w:rPr>
          </w:rPrChange>
        </w:rPr>
        <w:t>multicistronic</w:t>
      </w:r>
      <w:proofErr w:type="spellEnd"/>
      <w:r w:rsidR="0016186F" w:rsidRPr="0016186F">
        <w:rPr>
          <w:rFonts w:ascii="Times New Roman" w:hAnsi="Times New Roman"/>
          <w:color w:val="FF0000"/>
          <w:sz w:val="24"/>
          <w:lang w:val="en-US"/>
          <w:rPrChange w:id="422" w:author="BZs" w:date="2024-12-19T08:36:00Z">
            <w:rPr>
              <w:rFonts w:ascii="Times New Roman" w:hAnsi="Times New Roman"/>
              <w:color w:val="7030A0"/>
              <w:sz w:val="24"/>
              <w:lang w:val="en-US"/>
            </w:rPr>
          </w:rPrChange>
        </w:rPr>
        <w:t xml:space="preserve"> transcripts, and 10 s</w:t>
      </w:r>
      <w:r w:rsidR="0016186F">
        <w:rPr>
          <w:rFonts w:ascii="Times New Roman" w:hAnsi="Times New Roman"/>
          <w:color w:val="FF0000"/>
          <w:sz w:val="24"/>
          <w:lang w:val="en-US"/>
          <w:rPrChange w:id="423" w:author="BZs" w:date="2024-12-19T08:36:00Z">
            <w:rPr>
              <w:rFonts w:ascii="Times New Roman" w:hAnsi="Times New Roman"/>
              <w:color w:val="7030A0"/>
              <w:sz w:val="24"/>
              <w:lang w:val="en-US"/>
            </w:rPr>
          </w:rPrChange>
        </w:rPr>
        <w:t xml:space="preserve">hort </w:t>
      </w:r>
      <w:proofErr w:type="spellStart"/>
      <w:r w:rsidR="0016186F">
        <w:rPr>
          <w:rFonts w:ascii="Times New Roman" w:hAnsi="Times New Roman"/>
          <w:color w:val="FF0000"/>
          <w:sz w:val="24"/>
          <w:lang w:val="en-US"/>
          <w:rPrChange w:id="424" w:author="BZs" w:date="2024-12-19T08:36:00Z">
            <w:rPr>
              <w:rFonts w:ascii="Times New Roman" w:hAnsi="Times New Roman"/>
              <w:color w:val="7030A0"/>
              <w:sz w:val="24"/>
              <w:lang w:val="en-US"/>
            </w:rPr>
          </w:rPrChange>
        </w:rPr>
        <w:t>multicistronic</w:t>
      </w:r>
      <w:proofErr w:type="spellEnd"/>
      <w:r w:rsidR="0016186F">
        <w:rPr>
          <w:rFonts w:ascii="Times New Roman" w:hAnsi="Times New Roman"/>
          <w:color w:val="FF0000"/>
          <w:sz w:val="24"/>
          <w:lang w:val="en-US"/>
          <w:rPrChange w:id="425" w:author="BZs" w:date="2024-12-19T08:36:00Z">
            <w:rPr>
              <w:rFonts w:ascii="Times New Roman" w:hAnsi="Times New Roman"/>
              <w:color w:val="7030A0"/>
              <w:sz w:val="24"/>
              <w:lang w:val="en-US"/>
            </w:rPr>
          </w:rPrChange>
        </w:rPr>
        <w:t xml:space="preserve"> transcripts</w:t>
      </w:r>
      <w:r w:rsidRPr="000F1FB1">
        <w:rPr>
          <w:rFonts w:ascii="Times New Roman" w:hAnsi="Times New Roman"/>
          <w:color w:val="FF0000"/>
          <w:sz w:val="24"/>
          <w:lang w:val="en-US"/>
          <w:rPrChange w:id="426" w:author="BZs" w:date="2024-12-19T08:36:00Z">
            <w:rPr>
              <w:rFonts w:ascii="Times New Roman" w:hAnsi="Times New Roman"/>
              <w:color w:val="7030A0"/>
              <w:sz w:val="24"/>
              <w:lang w:val="en-US"/>
            </w:rPr>
          </w:rPrChange>
        </w:rPr>
        <w:t xml:space="preserve">. </w:t>
      </w:r>
      <w:r w:rsidRPr="00583757">
        <w:rPr>
          <w:rFonts w:ascii="Times New Roman" w:hAnsi="Times New Roman"/>
          <w:color w:val="0070C0"/>
          <w:sz w:val="24"/>
          <w:lang w:val="en-US"/>
          <w:rPrChange w:id="427" w:author="BZs" w:date="2024-12-19T08:36:00Z">
            <w:rPr>
              <w:rFonts w:ascii="Times New Roman" w:hAnsi="Times New Roman"/>
              <w:color w:val="7030A0"/>
              <w:sz w:val="24"/>
              <w:lang w:val="en-US"/>
            </w:rPr>
          </w:rPrChange>
        </w:rPr>
        <w:t xml:space="preserve">Long and short variants </w:t>
      </w:r>
      <w:del w:id="428" w:author="BZs" w:date="2024-12-19T08:36:00Z">
        <w:r w:rsidR="00BE1D23" w:rsidRPr="006D0604">
          <w:rPr>
            <w:rFonts w:ascii="Times New Roman" w:hAnsi="Times New Roman" w:cs="Times New Roman"/>
            <w:color w:val="7030A0"/>
            <w:sz w:val="24"/>
            <w:szCs w:val="24"/>
            <w:lang w:val="en-US"/>
          </w:rPr>
          <w:delText>harbor</w:delText>
        </w:r>
      </w:del>
      <w:ins w:id="429" w:author="BZs" w:date="2024-12-19T08:36:00Z">
        <w:r w:rsidRPr="00583757">
          <w:rPr>
            <w:rFonts w:ascii="Times New Roman" w:hAnsi="Times New Roman" w:cs="Times New Roman"/>
            <w:color w:val="0070C0"/>
            <w:sz w:val="24"/>
            <w:szCs w:val="24"/>
            <w:lang w:val="en-US"/>
          </w:rPr>
          <w:t>share</w:t>
        </w:r>
      </w:ins>
      <w:r w:rsidRPr="00583757">
        <w:rPr>
          <w:rFonts w:ascii="Times New Roman" w:hAnsi="Times New Roman"/>
          <w:color w:val="0070C0"/>
          <w:sz w:val="24"/>
          <w:lang w:val="en-US"/>
          <w:rPrChange w:id="430" w:author="BZs" w:date="2024-12-19T08:36:00Z">
            <w:rPr>
              <w:rFonts w:ascii="Times New Roman" w:hAnsi="Times New Roman"/>
              <w:color w:val="7030A0"/>
              <w:sz w:val="24"/>
              <w:lang w:val="en-US"/>
            </w:rPr>
          </w:rPrChange>
        </w:rPr>
        <w:t xml:space="preserve"> the same ORF as the canonical transcript but differ in their 5' UTR lengths. </w:t>
      </w:r>
      <w:del w:id="431" w:author="BZs" w:date="2024-12-19T08:36:00Z">
        <w:r w:rsidR="00BE1D23" w:rsidRPr="006D0604">
          <w:rPr>
            <w:rFonts w:ascii="Times New Roman" w:hAnsi="Times New Roman" w:cs="Times New Roman"/>
            <w:color w:val="7030A0"/>
            <w:sz w:val="24"/>
            <w:szCs w:val="24"/>
            <w:lang w:val="en-US"/>
          </w:rPr>
          <w:delText>Details and transcript counts are in Supplementary Table 2.</w:delText>
        </w:r>
        <w:r w:rsidR="006A2148" w:rsidRPr="006D0604">
          <w:rPr>
            <w:rFonts w:ascii="Times New Roman" w:hAnsi="Times New Roman" w:cs="Times New Roman"/>
            <w:color w:val="7030A0"/>
            <w:sz w:val="24"/>
            <w:szCs w:val="24"/>
            <w:lang w:val="en-US"/>
          </w:rPr>
          <w:delText xml:space="preserve"> </w:delText>
        </w:r>
      </w:del>
      <w:r w:rsidRPr="00583757">
        <w:rPr>
          <w:rFonts w:ascii="Times New Roman" w:hAnsi="Times New Roman"/>
          <w:color w:val="0070C0"/>
          <w:sz w:val="24"/>
          <w:lang w:val="en-US"/>
          <w:rPrChange w:id="432" w:author="BZs" w:date="2024-12-19T08:36:00Z">
            <w:rPr>
              <w:rFonts w:ascii="Times New Roman" w:hAnsi="Times New Roman"/>
              <w:color w:val="7030A0"/>
              <w:sz w:val="24"/>
              <w:lang w:val="en-US"/>
            </w:rPr>
          </w:rPrChange>
        </w:rPr>
        <w:t>Details on the CAGE-</w:t>
      </w:r>
      <w:proofErr w:type="spellStart"/>
      <w:r w:rsidRPr="00583757">
        <w:rPr>
          <w:rFonts w:ascii="Times New Roman" w:hAnsi="Times New Roman"/>
          <w:color w:val="0070C0"/>
          <w:sz w:val="24"/>
          <w:lang w:val="en-US"/>
          <w:rPrChange w:id="433" w:author="BZs" w:date="2024-12-19T08:36:00Z">
            <w:rPr>
              <w:rFonts w:ascii="Times New Roman" w:hAnsi="Times New Roman"/>
              <w:color w:val="7030A0"/>
              <w:sz w:val="24"/>
              <w:lang w:val="en-US"/>
            </w:rPr>
          </w:rPrChange>
        </w:rPr>
        <w:t>Seq</w:t>
      </w:r>
      <w:proofErr w:type="spellEnd"/>
      <w:r w:rsidRPr="00583757">
        <w:rPr>
          <w:rFonts w:ascii="Times New Roman" w:hAnsi="Times New Roman"/>
          <w:color w:val="0070C0"/>
          <w:sz w:val="24"/>
          <w:lang w:val="en-US"/>
          <w:rPrChange w:id="434" w:author="BZs" w:date="2024-12-19T08:36:00Z">
            <w:rPr>
              <w:rFonts w:ascii="Times New Roman" w:hAnsi="Times New Roman"/>
              <w:color w:val="7030A0"/>
              <w:sz w:val="24"/>
              <w:lang w:val="en-US"/>
            </w:rPr>
          </w:rPrChange>
        </w:rPr>
        <w:t xml:space="preserve"> results, </w:t>
      </w:r>
      <w:del w:id="435" w:author="BZs" w:date="2024-12-19T08:36:00Z">
        <w:r w:rsidR="006A2148" w:rsidRPr="006D0604">
          <w:rPr>
            <w:rFonts w:ascii="Times New Roman" w:hAnsi="Times New Roman" w:cs="Times New Roman"/>
            <w:color w:val="7030A0"/>
            <w:sz w:val="24"/>
            <w:szCs w:val="24"/>
            <w:lang w:val="en-US"/>
          </w:rPr>
          <w:delText>combined</w:delText>
        </w:r>
      </w:del>
      <w:ins w:id="436" w:author="BZs" w:date="2024-12-19T08:36:00Z">
        <w:r w:rsidRPr="00583757">
          <w:rPr>
            <w:rFonts w:ascii="Times New Roman" w:hAnsi="Times New Roman" w:cs="Times New Roman"/>
            <w:color w:val="0070C0"/>
            <w:sz w:val="24"/>
            <w:szCs w:val="24"/>
            <w:lang w:val="en-US"/>
          </w:rPr>
          <w:t>along</w:t>
        </w:r>
      </w:ins>
      <w:r w:rsidRPr="00583757">
        <w:rPr>
          <w:rFonts w:ascii="Times New Roman" w:hAnsi="Times New Roman"/>
          <w:color w:val="0070C0"/>
          <w:sz w:val="24"/>
          <w:lang w:val="en-US"/>
          <w:rPrChange w:id="437" w:author="BZs" w:date="2024-12-19T08:36:00Z">
            <w:rPr>
              <w:rFonts w:ascii="Times New Roman" w:hAnsi="Times New Roman"/>
              <w:color w:val="7030A0"/>
              <w:sz w:val="24"/>
              <w:lang w:val="en-US"/>
            </w:rPr>
          </w:rPrChange>
        </w:rPr>
        <w:t xml:space="preserve"> with the updated list of transcripts and their counts </w:t>
      </w:r>
      <w:del w:id="438" w:author="BZs" w:date="2024-12-19T08:36:00Z">
        <w:r w:rsidR="006A2148" w:rsidRPr="006D0604">
          <w:rPr>
            <w:rFonts w:ascii="Times New Roman" w:hAnsi="Times New Roman" w:cs="Times New Roman"/>
            <w:color w:val="7030A0"/>
            <w:sz w:val="24"/>
            <w:szCs w:val="24"/>
            <w:lang w:val="en-US"/>
          </w:rPr>
          <w:delText>in each sample, can be found</w:delText>
        </w:r>
      </w:del>
      <w:ins w:id="439" w:author="BZs" w:date="2024-12-19T08:36:00Z">
        <w:r w:rsidRPr="00583757">
          <w:rPr>
            <w:rFonts w:ascii="Times New Roman" w:hAnsi="Times New Roman" w:cs="Times New Roman"/>
            <w:color w:val="0070C0"/>
            <w:sz w:val="24"/>
            <w:szCs w:val="24"/>
            <w:lang w:val="en-US"/>
          </w:rPr>
          <w:t xml:space="preserve">across samples, </w:t>
        </w:r>
        <w:proofErr w:type="gramStart"/>
        <w:r w:rsidRPr="00583757">
          <w:rPr>
            <w:rFonts w:ascii="Times New Roman" w:hAnsi="Times New Roman" w:cs="Times New Roman"/>
            <w:color w:val="0070C0"/>
            <w:sz w:val="24"/>
            <w:szCs w:val="24"/>
            <w:lang w:val="en-US"/>
          </w:rPr>
          <w:t>are provided</w:t>
        </w:r>
      </w:ins>
      <w:proofErr w:type="gramEnd"/>
      <w:r w:rsidRPr="00583757">
        <w:rPr>
          <w:rFonts w:ascii="Times New Roman" w:hAnsi="Times New Roman"/>
          <w:color w:val="0070C0"/>
          <w:sz w:val="24"/>
          <w:lang w:val="en-US"/>
          <w:rPrChange w:id="440" w:author="BZs" w:date="2024-12-19T08:36:00Z">
            <w:rPr>
              <w:rFonts w:ascii="Times New Roman" w:hAnsi="Times New Roman"/>
              <w:color w:val="7030A0"/>
              <w:sz w:val="24"/>
              <w:lang w:val="en-US"/>
            </w:rPr>
          </w:rPrChange>
        </w:rPr>
        <w:t xml:space="preserve"> in </w:t>
      </w:r>
      <w:r w:rsidRPr="00583757">
        <w:rPr>
          <w:rFonts w:ascii="Times New Roman" w:hAnsi="Times New Roman"/>
          <w:b/>
          <w:color w:val="0070C0"/>
          <w:sz w:val="24"/>
          <w:lang w:val="en-US"/>
          <w:rPrChange w:id="441" w:author="BZs" w:date="2024-12-19T08:36:00Z">
            <w:rPr>
              <w:rFonts w:ascii="Times New Roman" w:hAnsi="Times New Roman"/>
              <w:b/>
              <w:color w:val="7030A0"/>
              <w:sz w:val="24"/>
              <w:lang w:val="en-US"/>
            </w:rPr>
          </w:rPrChange>
        </w:rPr>
        <w:t xml:space="preserve">Supplementary Table </w:t>
      </w:r>
      <w:del w:id="442" w:author="BZs" w:date="2024-12-19T08:36:00Z">
        <w:r w:rsidR="006A2148" w:rsidRPr="006D0604">
          <w:rPr>
            <w:rFonts w:ascii="Times New Roman" w:hAnsi="Times New Roman" w:cs="Times New Roman"/>
            <w:b/>
            <w:color w:val="7030A0"/>
            <w:sz w:val="24"/>
            <w:szCs w:val="24"/>
            <w:lang w:val="en-US"/>
          </w:rPr>
          <w:delText>2</w:delText>
        </w:r>
      </w:del>
      <w:ins w:id="443" w:author="BZs" w:date="2024-12-19T08:36:00Z">
        <w:r w:rsidR="00C820E5">
          <w:rPr>
            <w:rFonts w:ascii="Times New Roman" w:hAnsi="Times New Roman" w:cs="Times New Roman"/>
            <w:b/>
            <w:color w:val="0070C0"/>
            <w:sz w:val="24"/>
            <w:szCs w:val="24"/>
            <w:lang w:val="en-US"/>
          </w:rPr>
          <w:t>S</w:t>
        </w:r>
        <w:r w:rsidRPr="00583757">
          <w:rPr>
            <w:rFonts w:ascii="Times New Roman" w:hAnsi="Times New Roman" w:cs="Times New Roman"/>
            <w:b/>
            <w:color w:val="0070C0"/>
            <w:sz w:val="24"/>
            <w:szCs w:val="24"/>
            <w:lang w:val="en-US"/>
          </w:rPr>
          <w:t>2</w:t>
        </w:r>
      </w:ins>
      <w:r w:rsidRPr="00583757">
        <w:rPr>
          <w:rFonts w:ascii="Times New Roman" w:hAnsi="Times New Roman"/>
          <w:color w:val="0070C0"/>
          <w:sz w:val="24"/>
          <w:lang w:val="en-US"/>
          <w:rPrChange w:id="444" w:author="BZs" w:date="2024-12-19T08:36:00Z">
            <w:rPr>
              <w:rFonts w:ascii="Times New Roman" w:hAnsi="Times New Roman"/>
              <w:color w:val="7030A0"/>
              <w:sz w:val="24"/>
              <w:lang w:val="en-US"/>
            </w:rPr>
          </w:rPrChange>
        </w:rPr>
        <w:t xml:space="preserve">. This table </w:t>
      </w:r>
      <w:del w:id="445" w:author="BZs" w:date="2024-12-19T08:36:00Z">
        <w:r w:rsidR="006A2148" w:rsidRPr="006D0604">
          <w:rPr>
            <w:rFonts w:ascii="Times New Roman" w:hAnsi="Times New Roman" w:cs="Times New Roman"/>
            <w:color w:val="7030A0"/>
            <w:sz w:val="24"/>
            <w:szCs w:val="24"/>
            <w:lang w:val="en-US"/>
          </w:rPr>
          <w:delText>indicates which transcripts are</w:delText>
        </w:r>
      </w:del>
      <w:ins w:id="446" w:author="BZs" w:date="2024-12-19T08:36:00Z">
        <w:r w:rsidRPr="00583757">
          <w:rPr>
            <w:rFonts w:ascii="Times New Roman" w:hAnsi="Times New Roman" w:cs="Times New Roman"/>
            <w:color w:val="0070C0"/>
            <w:sz w:val="24"/>
            <w:szCs w:val="24"/>
            <w:lang w:val="en-US"/>
          </w:rPr>
          <w:t>highlights the</w:t>
        </w:r>
      </w:ins>
      <w:r w:rsidRPr="00583757">
        <w:rPr>
          <w:rFonts w:ascii="Times New Roman" w:hAnsi="Times New Roman"/>
          <w:color w:val="0070C0"/>
          <w:sz w:val="24"/>
          <w:lang w:val="en-US"/>
          <w:rPrChange w:id="447" w:author="BZs" w:date="2024-12-19T08:36:00Z">
            <w:rPr>
              <w:rFonts w:ascii="Times New Roman" w:hAnsi="Times New Roman"/>
              <w:color w:val="7030A0"/>
              <w:sz w:val="24"/>
              <w:lang w:val="en-US"/>
            </w:rPr>
          </w:rPrChange>
        </w:rPr>
        <w:t xml:space="preserve"> novel additions compared to our previous study and their levels of support based on our validation criteria.</w:t>
      </w:r>
    </w:p>
    <w:p w14:paraId="491FA42E" w14:textId="77777777" w:rsidR="008C7800" w:rsidRPr="006D0604" w:rsidRDefault="008C7800" w:rsidP="00464F85">
      <w:pPr>
        <w:spacing w:after="120" w:line="240" w:lineRule="auto"/>
        <w:jc w:val="both"/>
        <w:rPr>
          <w:del w:id="448" w:author="BZs" w:date="2024-12-19T08:36:00Z"/>
          <w:rFonts w:ascii="Times New Roman" w:hAnsi="Times New Roman" w:cs="Times New Roman"/>
          <w:sz w:val="24"/>
          <w:szCs w:val="24"/>
          <w:lang w:val="en-US"/>
        </w:rPr>
      </w:pPr>
    </w:p>
    <w:p w14:paraId="5DEA57F1" w14:textId="77777777" w:rsidR="008A033A" w:rsidRPr="006D0604" w:rsidRDefault="008A033A">
      <w:pPr>
        <w:rPr>
          <w:del w:id="449" w:author="BZs" w:date="2024-12-19T08:36:00Z"/>
          <w:rFonts w:ascii="Times New Roman" w:hAnsi="Times New Roman" w:cs="Times New Roman"/>
          <w:b/>
          <w:sz w:val="24"/>
          <w:szCs w:val="24"/>
          <w:lang w:val="en-US"/>
        </w:rPr>
      </w:pPr>
      <w:del w:id="450" w:author="BZs" w:date="2024-12-19T08:36:00Z">
        <w:r w:rsidRPr="006D0604">
          <w:rPr>
            <w:rFonts w:ascii="Times New Roman" w:hAnsi="Times New Roman" w:cs="Times New Roman"/>
            <w:b/>
            <w:sz w:val="24"/>
            <w:szCs w:val="24"/>
            <w:lang w:val="en-US"/>
          </w:rPr>
          <w:br w:type="page"/>
        </w:r>
      </w:del>
    </w:p>
    <w:p w14:paraId="4F1AE36B" w14:textId="023CB396" w:rsidR="001B069C" w:rsidRPr="00583757" w:rsidRDefault="001B069C" w:rsidP="0031603D">
      <w:pPr>
        <w:spacing w:after="120" w:line="240" w:lineRule="auto"/>
        <w:rPr>
          <w:rFonts w:ascii="Times New Roman" w:hAnsi="Times New Roman"/>
          <w:b/>
          <w:color w:val="0070C0"/>
          <w:sz w:val="24"/>
          <w:lang w:val="en-US"/>
          <w:rPrChange w:id="451" w:author="BZs" w:date="2024-12-19T08:36:00Z">
            <w:rPr>
              <w:rFonts w:ascii="Times New Roman" w:hAnsi="Times New Roman"/>
              <w:b/>
              <w:sz w:val="24"/>
              <w:lang w:val="en-US"/>
            </w:rPr>
          </w:rPrChange>
        </w:rPr>
        <w:pPrChange w:id="452" w:author="BZs" w:date="2024-12-19T08:36:00Z">
          <w:pPr>
            <w:spacing w:after="120" w:line="240" w:lineRule="auto"/>
            <w:jc w:val="both"/>
          </w:pPr>
        </w:pPrChange>
      </w:pPr>
      <w:r w:rsidRPr="006D0604">
        <w:rPr>
          <w:rFonts w:ascii="Times New Roman" w:hAnsi="Times New Roman" w:cs="Times New Roman"/>
          <w:b/>
          <w:sz w:val="24"/>
          <w:szCs w:val="24"/>
          <w:lang w:val="en-US"/>
        </w:rPr>
        <w:lastRenderedPageBreak/>
        <w:t>Kinetic</w:t>
      </w:r>
      <w:r w:rsidR="008A033A" w:rsidRPr="006D0604">
        <w:rPr>
          <w:rFonts w:ascii="Times New Roman" w:hAnsi="Times New Roman" w:cs="Times New Roman"/>
          <w:b/>
          <w:sz w:val="24"/>
          <w:szCs w:val="24"/>
          <w:lang w:val="en-US"/>
        </w:rPr>
        <w:t xml:space="preserve"> characterization of TSSs, TESs</w:t>
      </w:r>
      <w:r w:rsidR="00960339">
        <w:rPr>
          <w:rFonts w:ascii="Times New Roman" w:hAnsi="Times New Roman" w:cs="Times New Roman"/>
          <w:b/>
          <w:sz w:val="24"/>
          <w:szCs w:val="24"/>
          <w:lang w:val="en-US"/>
        </w:rPr>
        <w:t xml:space="preserve"> and </w:t>
      </w:r>
      <w:del w:id="453" w:author="BZs" w:date="2024-12-19T08:36:00Z">
        <w:r w:rsidR="00477F2F" w:rsidRPr="006D0604">
          <w:rPr>
            <w:rFonts w:ascii="Times New Roman" w:hAnsi="Times New Roman" w:cs="Times New Roman"/>
            <w:b/>
            <w:sz w:val="24"/>
            <w:szCs w:val="24"/>
            <w:lang w:val="en-US"/>
          </w:rPr>
          <w:delText>Canonical Transcripts</w:delText>
        </w:r>
      </w:del>
      <w:ins w:id="454" w:author="BZs" w:date="2024-12-19T08:36:00Z">
        <w:r w:rsidR="00960339">
          <w:rPr>
            <w:rFonts w:ascii="Times New Roman" w:hAnsi="Times New Roman" w:cs="Times New Roman"/>
            <w:b/>
            <w:sz w:val="24"/>
            <w:szCs w:val="24"/>
            <w:lang w:val="en-US"/>
          </w:rPr>
          <w:t>canonical t</w:t>
        </w:r>
        <w:r w:rsidR="00477F2F" w:rsidRPr="006D0604">
          <w:rPr>
            <w:rFonts w:ascii="Times New Roman" w:hAnsi="Times New Roman" w:cs="Times New Roman"/>
            <w:b/>
            <w:sz w:val="24"/>
            <w:szCs w:val="24"/>
            <w:lang w:val="en-US"/>
          </w:rPr>
          <w:t>ranscripts</w:t>
        </w:r>
      </w:ins>
    </w:p>
    <w:p w14:paraId="0534E439" w14:textId="41351875" w:rsidR="007408BD" w:rsidRPr="007408BD" w:rsidRDefault="00BE1D23" w:rsidP="0031603D">
      <w:pPr>
        <w:spacing w:after="120" w:line="240" w:lineRule="auto"/>
        <w:jc w:val="both"/>
        <w:outlineLvl w:val="2"/>
        <w:rPr>
          <w:rFonts w:ascii="Times New Roman" w:hAnsi="Times New Roman"/>
          <w:color w:val="0070C0"/>
          <w:sz w:val="24"/>
          <w:lang w:val="en-US"/>
          <w:rPrChange w:id="455" w:author="BZs" w:date="2024-12-19T08:36:00Z">
            <w:rPr>
              <w:rFonts w:ascii="Times New Roman" w:hAnsi="Times New Roman"/>
              <w:color w:val="7030A0"/>
              <w:sz w:val="24"/>
              <w:lang w:val="en-US"/>
            </w:rPr>
          </w:rPrChange>
        </w:rPr>
      </w:pPr>
      <w:r w:rsidRPr="006D0604">
        <w:rPr>
          <w:rFonts w:ascii="Times New Roman" w:hAnsi="Times New Roman" w:cs="Times New Roman"/>
          <w:sz w:val="24"/>
          <w:szCs w:val="24"/>
          <w:lang w:val="en-US"/>
        </w:rPr>
        <w:t xml:space="preserve">We next explored the dynamics of TSSs, TESs, and canonical transcripts over the infection cycle and compared these findings with the traditional IE, E, and L kinetic classes. </w:t>
      </w:r>
      <w:r w:rsidR="00360169" w:rsidRPr="00360169">
        <w:rPr>
          <w:rFonts w:ascii="Times New Roman" w:hAnsi="Times New Roman"/>
          <w:color w:val="0070C0"/>
          <w:sz w:val="24"/>
          <w:lang w:val="en-US"/>
          <w:rPrChange w:id="456" w:author="BZs" w:date="2024-12-19T08:36:00Z">
            <w:rPr>
              <w:rFonts w:ascii="Times New Roman" w:hAnsi="Times New Roman"/>
              <w:sz w:val="24"/>
              <w:lang w:val="en-US"/>
            </w:rPr>
          </w:rPrChange>
        </w:rPr>
        <w:t xml:space="preserve">The </w:t>
      </w:r>
      <w:r w:rsidR="00360169" w:rsidRPr="00360169">
        <w:rPr>
          <w:rFonts w:ascii="Times New Roman" w:hAnsi="Times New Roman"/>
          <w:color w:val="0070C0"/>
          <w:sz w:val="24"/>
          <w:lang w:val="en-US"/>
          <w:rPrChange w:id="457" w:author="BZs" w:date="2024-12-19T08:36:00Z">
            <w:rPr>
              <w:rFonts w:ascii="Times New Roman" w:hAnsi="Times New Roman"/>
              <w:color w:val="7030A0"/>
              <w:sz w:val="24"/>
              <w:lang w:val="en-US"/>
            </w:rPr>
          </w:rPrChange>
        </w:rPr>
        <w:t xml:space="preserve">time points associated with IE, E, and L genes are as follows: IE genes are </w:t>
      </w:r>
      <w:ins w:id="458" w:author="BZs" w:date="2024-12-19T08:36:00Z">
        <w:r w:rsidR="00360169" w:rsidRPr="00360169">
          <w:rPr>
            <w:rFonts w:ascii="Times New Roman" w:hAnsi="Times New Roman" w:cs="Times New Roman"/>
            <w:color w:val="0070C0"/>
            <w:sz w:val="24"/>
            <w:szCs w:val="24"/>
            <w:lang w:val="en-US"/>
          </w:rPr>
          <w:t xml:space="preserve">highly </w:t>
        </w:r>
      </w:ins>
      <w:r w:rsidR="00360169" w:rsidRPr="00360169">
        <w:rPr>
          <w:rFonts w:ascii="Times New Roman" w:hAnsi="Times New Roman"/>
          <w:color w:val="0070C0"/>
          <w:sz w:val="24"/>
          <w:lang w:val="en-US"/>
          <w:rPrChange w:id="459" w:author="BZs" w:date="2024-12-19T08:36:00Z">
            <w:rPr>
              <w:rFonts w:ascii="Times New Roman" w:hAnsi="Times New Roman"/>
              <w:color w:val="7030A0"/>
              <w:sz w:val="24"/>
              <w:lang w:val="en-US"/>
            </w:rPr>
          </w:rPrChange>
        </w:rPr>
        <w:t xml:space="preserve">expressed at 1–2 hpi, E genes predominate </w:t>
      </w:r>
      <w:del w:id="460" w:author="BZs" w:date="2024-12-19T08:36:00Z">
        <w:r w:rsidRPr="006D0604">
          <w:rPr>
            <w:rFonts w:ascii="Times New Roman" w:hAnsi="Times New Roman" w:cs="Times New Roman"/>
            <w:color w:val="7030A0"/>
            <w:sz w:val="24"/>
            <w:szCs w:val="24"/>
            <w:lang w:val="en-US"/>
          </w:rPr>
          <w:delText>at</w:delText>
        </w:r>
      </w:del>
      <w:ins w:id="461" w:author="BZs" w:date="2024-12-19T08:36:00Z">
        <w:r w:rsidR="00360169" w:rsidRPr="00360169">
          <w:rPr>
            <w:rFonts w:ascii="Times New Roman" w:hAnsi="Times New Roman" w:cs="Times New Roman"/>
            <w:color w:val="0070C0"/>
            <w:sz w:val="24"/>
            <w:szCs w:val="24"/>
            <w:lang w:val="en-US"/>
          </w:rPr>
          <w:t>between</w:t>
        </w:r>
      </w:ins>
      <w:r w:rsidR="00360169" w:rsidRPr="00360169">
        <w:rPr>
          <w:rFonts w:ascii="Times New Roman" w:hAnsi="Times New Roman"/>
          <w:color w:val="0070C0"/>
          <w:sz w:val="24"/>
          <w:lang w:val="en-US"/>
          <w:rPrChange w:id="462" w:author="BZs" w:date="2024-12-19T08:36:00Z">
            <w:rPr>
              <w:rFonts w:ascii="Times New Roman" w:hAnsi="Times New Roman"/>
              <w:color w:val="7030A0"/>
              <w:sz w:val="24"/>
              <w:lang w:val="en-US"/>
            </w:rPr>
          </w:rPrChange>
        </w:rPr>
        <w:t xml:space="preserve"> 2–6 hpi, and L genes are expressed after </w:t>
      </w:r>
      <w:proofErr w:type="gramStart"/>
      <w:r w:rsidR="00360169" w:rsidRPr="00360169">
        <w:rPr>
          <w:rFonts w:ascii="Times New Roman" w:hAnsi="Times New Roman"/>
          <w:color w:val="0070C0"/>
          <w:sz w:val="24"/>
          <w:lang w:val="en-US"/>
          <w:rPrChange w:id="463" w:author="BZs" w:date="2024-12-19T08:36:00Z">
            <w:rPr>
              <w:rFonts w:ascii="Times New Roman" w:hAnsi="Times New Roman"/>
              <w:color w:val="7030A0"/>
              <w:sz w:val="24"/>
              <w:lang w:val="en-US"/>
            </w:rPr>
          </w:rPrChange>
        </w:rPr>
        <w:t>6</w:t>
      </w:r>
      <w:proofErr w:type="gramEnd"/>
      <w:r w:rsidR="00360169" w:rsidRPr="00360169">
        <w:rPr>
          <w:rFonts w:ascii="Times New Roman" w:hAnsi="Times New Roman"/>
          <w:color w:val="0070C0"/>
          <w:sz w:val="24"/>
          <w:lang w:val="en-US"/>
          <w:rPrChange w:id="464" w:author="BZs" w:date="2024-12-19T08:36:00Z">
            <w:rPr>
              <w:rFonts w:ascii="Times New Roman" w:hAnsi="Times New Roman"/>
              <w:color w:val="7030A0"/>
              <w:sz w:val="24"/>
              <w:lang w:val="en-US"/>
            </w:rPr>
          </w:rPrChange>
        </w:rPr>
        <w:t xml:space="preserve"> hpi, </w:t>
      </w:r>
      <w:del w:id="465" w:author="BZs" w:date="2024-12-19T08:36:00Z">
        <w:r w:rsidRPr="006D0604">
          <w:rPr>
            <w:rFonts w:ascii="Times New Roman" w:hAnsi="Times New Roman" w:cs="Times New Roman"/>
            <w:color w:val="7030A0"/>
            <w:sz w:val="24"/>
            <w:szCs w:val="24"/>
            <w:lang w:val="en-US"/>
          </w:rPr>
          <w:delText>peaking</w:delText>
        </w:r>
      </w:del>
      <w:ins w:id="466" w:author="BZs" w:date="2024-12-19T08:36:00Z">
        <w:r w:rsidR="00360169" w:rsidRPr="00360169">
          <w:rPr>
            <w:rFonts w:ascii="Times New Roman" w:hAnsi="Times New Roman" w:cs="Times New Roman"/>
            <w:color w:val="0070C0"/>
            <w:sz w:val="24"/>
            <w:szCs w:val="24"/>
            <w:lang w:val="en-US"/>
          </w:rPr>
          <w:t>with peak expression observed</w:t>
        </w:r>
      </w:ins>
      <w:r w:rsidR="00360169" w:rsidRPr="00360169">
        <w:rPr>
          <w:rFonts w:ascii="Times New Roman" w:hAnsi="Times New Roman"/>
          <w:color w:val="0070C0"/>
          <w:sz w:val="24"/>
          <w:lang w:val="en-US"/>
          <w:rPrChange w:id="467" w:author="BZs" w:date="2024-12-19T08:36:00Z">
            <w:rPr>
              <w:rFonts w:ascii="Times New Roman" w:hAnsi="Times New Roman"/>
              <w:color w:val="7030A0"/>
              <w:sz w:val="24"/>
              <w:lang w:val="en-US"/>
            </w:rPr>
          </w:rPrChange>
        </w:rPr>
        <w:t xml:space="preserve"> at 8–12 hpi and beyond. These </w:t>
      </w:r>
      <w:proofErr w:type="gramStart"/>
      <w:r w:rsidR="00360169" w:rsidRPr="00360169">
        <w:rPr>
          <w:rFonts w:ascii="Times New Roman" w:hAnsi="Times New Roman"/>
          <w:color w:val="0070C0"/>
          <w:sz w:val="24"/>
          <w:lang w:val="en-US"/>
          <w:rPrChange w:id="468" w:author="BZs" w:date="2024-12-19T08:36:00Z">
            <w:rPr>
              <w:rFonts w:ascii="Times New Roman" w:hAnsi="Times New Roman"/>
              <w:color w:val="7030A0"/>
              <w:sz w:val="24"/>
              <w:lang w:val="en-US"/>
            </w:rPr>
          </w:rPrChange>
        </w:rPr>
        <w:t>time frames</w:t>
      </w:r>
      <w:proofErr w:type="gramEnd"/>
      <w:r w:rsidR="00360169" w:rsidRPr="00360169">
        <w:rPr>
          <w:rFonts w:ascii="Times New Roman" w:hAnsi="Times New Roman"/>
          <w:color w:val="0070C0"/>
          <w:sz w:val="24"/>
          <w:lang w:val="en-US"/>
          <w:rPrChange w:id="469" w:author="BZs" w:date="2024-12-19T08:36:00Z">
            <w:rPr>
              <w:rFonts w:ascii="Times New Roman" w:hAnsi="Times New Roman"/>
              <w:color w:val="7030A0"/>
              <w:sz w:val="24"/>
              <w:lang w:val="en-US"/>
            </w:rPr>
          </w:rPrChange>
        </w:rPr>
        <w:t xml:space="preserve"> </w:t>
      </w:r>
      <w:del w:id="470" w:author="BZs" w:date="2024-12-19T08:36:00Z">
        <w:r w:rsidRPr="006D0604">
          <w:rPr>
            <w:rFonts w:ascii="Times New Roman" w:hAnsi="Times New Roman" w:cs="Times New Roman"/>
            <w:color w:val="7030A0"/>
            <w:sz w:val="24"/>
            <w:szCs w:val="24"/>
            <w:lang w:val="en-US"/>
          </w:rPr>
          <w:delText>reflect</w:delText>
        </w:r>
      </w:del>
      <w:ins w:id="471" w:author="BZs" w:date="2024-12-19T08:36:00Z">
        <w:r w:rsidR="00360169" w:rsidRPr="00360169">
          <w:rPr>
            <w:rFonts w:ascii="Times New Roman" w:hAnsi="Times New Roman" w:cs="Times New Roman"/>
            <w:color w:val="0070C0"/>
            <w:sz w:val="24"/>
            <w:szCs w:val="24"/>
            <w:lang w:val="en-US"/>
          </w:rPr>
          <w:t>are consistent with</w:t>
        </w:r>
      </w:ins>
      <w:r w:rsidR="00360169" w:rsidRPr="00360169">
        <w:rPr>
          <w:rFonts w:ascii="Times New Roman" w:hAnsi="Times New Roman"/>
          <w:color w:val="0070C0"/>
          <w:sz w:val="24"/>
          <w:lang w:val="en-US"/>
          <w:rPrChange w:id="472" w:author="BZs" w:date="2024-12-19T08:36:00Z">
            <w:rPr>
              <w:rFonts w:ascii="Times New Roman" w:hAnsi="Times New Roman"/>
              <w:color w:val="7030A0"/>
              <w:sz w:val="24"/>
              <w:lang w:val="en-US"/>
            </w:rPr>
          </w:rPrChange>
        </w:rPr>
        <w:t xml:space="preserve"> established </w:t>
      </w:r>
      <w:proofErr w:type="spellStart"/>
      <w:r w:rsidR="00360169" w:rsidRPr="00360169">
        <w:rPr>
          <w:rFonts w:ascii="Times New Roman" w:hAnsi="Times New Roman"/>
          <w:color w:val="0070C0"/>
          <w:sz w:val="24"/>
          <w:lang w:val="en-US"/>
          <w:rPrChange w:id="473" w:author="BZs" w:date="2024-12-19T08:36:00Z">
            <w:rPr>
              <w:rFonts w:ascii="Times New Roman" w:hAnsi="Times New Roman"/>
              <w:color w:val="7030A0"/>
              <w:sz w:val="24"/>
              <w:lang w:val="en-US"/>
            </w:rPr>
          </w:rPrChange>
        </w:rPr>
        <w:t>alphaherpesvirus</w:t>
      </w:r>
      <w:proofErr w:type="spellEnd"/>
      <w:r w:rsidR="00360169" w:rsidRPr="00360169">
        <w:rPr>
          <w:rFonts w:ascii="Times New Roman" w:hAnsi="Times New Roman"/>
          <w:color w:val="0070C0"/>
          <w:sz w:val="24"/>
          <w:lang w:val="en-US"/>
          <w:rPrChange w:id="474" w:author="BZs" w:date="2024-12-19T08:36:00Z">
            <w:rPr>
              <w:rFonts w:ascii="Times New Roman" w:hAnsi="Times New Roman"/>
              <w:color w:val="7030A0"/>
              <w:sz w:val="24"/>
              <w:lang w:val="en-US"/>
            </w:rPr>
          </w:rPrChange>
        </w:rPr>
        <w:t xml:space="preserve"> kinetics.</w:t>
      </w:r>
    </w:p>
    <w:p w14:paraId="492779FA" w14:textId="6E105FB7" w:rsidR="0096152B" w:rsidRPr="007408BD" w:rsidRDefault="00464F85" w:rsidP="0031603D">
      <w:pPr>
        <w:spacing w:after="120" w:line="240" w:lineRule="auto"/>
        <w:jc w:val="both"/>
        <w:outlineLvl w:val="2"/>
        <w:rPr>
          <w:rFonts w:ascii="Times New Roman" w:hAnsi="Times New Roman"/>
          <w:b/>
          <w:i/>
          <w:color w:val="0070C0"/>
          <w:sz w:val="24"/>
          <w:lang w:val="en-US"/>
          <w:rPrChange w:id="475" w:author="BZs" w:date="2024-12-19T08:36:00Z">
            <w:rPr>
              <w:rFonts w:ascii="Times New Roman" w:hAnsi="Times New Roman"/>
              <w:b/>
              <w:i/>
              <w:color w:val="7030A0"/>
              <w:sz w:val="24"/>
              <w:lang w:val="en-US"/>
            </w:rPr>
          </w:rPrChange>
        </w:rPr>
      </w:pPr>
      <w:r w:rsidRPr="007408BD">
        <w:rPr>
          <w:rFonts w:ascii="Times New Roman" w:hAnsi="Times New Roman"/>
          <w:b/>
          <w:i/>
          <w:color w:val="0070C0"/>
          <w:sz w:val="24"/>
          <w:lang w:val="en-US"/>
          <w:rPrChange w:id="476" w:author="BZs" w:date="2024-12-19T08:36:00Z">
            <w:rPr>
              <w:rFonts w:ascii="Times New Roman" w:hAnsi="Times New Roman"/>
              <w:b/>
              <w:i/>
              <w:color w:val="7030A0"/>
              <w:sz w:val="24"/>
              <w:lang w:val="en-US"/>
            </w:rPr>
          </w:rPrChange>
        </w:rPr>
        <w:t>TSS expression</w:t>
      </w:r>
      <w:r w:rsidR="00AB73DA" w:rsidRPr="007408BD">
        <w:rPr>
          <w:rFonts w:ascii="Times New Roman" w:hAnsi="Times New Roman"/>
          <w:b/>
          <w:i/>
          <w:color w:val="0070C0"/>
          <w:sz w:val="24"/>
          <w:lang w:val="en-US"/>
          <w:rPrChange w:id="477" w:author="BZs" w:date="2024-12-19T08:36:00Z">
            <w:rPr>
              <w:rFonts w:ascii="Times New Roman" w:hAnsi="Times New Roman"/>
              <w:b/>
              <w:i/>
              <w:color w:val="7030A0"/>
              <w:sz w:val="24"/>
              <w:lang w:val="en-US"/>
            </w:rPr>
          </w:rPrChange>
        </w:rPr>
        <w:t xml:space="preserve"> kinetics</w:t>
      </w:r>
    </w:p>
    <w:p w14:paraId="1CE6FC05" w14:textId="2CF816F9" w:rsidR="001C33C7" w:rsidRPr="006D0604" w:rsidRDefault="0096152B"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Our temporal expression analysis </w:t>
      </w:r>
      <w:r w:rsidR="00803E33" w:rsidRPr="006D0604">
        <w:rPr>
          <w:rFonts w:ascii="Times New Roman" w:hAnsi="Times New Roman"/>
          <w:sz w:val="24"/>
          <w:lang w:val="en-US"/>
        </w:rPr>
        <w:t>provided</w:t>
      </w:r>
      <w:r w:rsidRPr="006D0604">
        <w:rPr>
          <w:rFonts w:ascii="Times New Roman" w:hAnsi="Times New Roman"/>
          <w:sz w:val="24"/>
          <w:lang w:val="en-US"/>
        </w:rPr>
        <w:t xml:space="preserve"> </w:t>
      </w:r>
      <w:r w:rsidR="00803E33" w:rsidRPr="006D0604">
        <w:rPr>
          <w:rFonts w:ascii="Times New Roman" w:hAnsi="Times New Roman"/>
          <w:sz w:val="24"/>
          <w:lang w:val="en-US"/>
        </w:rPr>
        <w:t>important</w:t>
      </w:r>
      <w:r w:rsidRPr="006D0604">
        <w:rPr>
          <w:rFonts w:ascii="Times New Roman" w:hAnsi="Times New Roman"/>
          <w:sz w:val="24"/>
          <w:lang w:val="en-US"/>
        </w:rPr>
        <w:t xml:space="preserve"> insights into the regulation of EHV-1 genes over the course of infection (</w:t>
      </w:r>
      <w:r w:rsidRPr="006D0604">
        <w:rPr>
          <w:rFonts w:ascii="Times New Roman" w:hAnsi="Times New Roman"/>
          <w:b/>
          <w:sz w:val="24"/>
          <w:lang w:val="en-US"/>
        </w:rPr>
        <w:t>Figure 1</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del w:id="478" w:author="BZs" w:date="2024-12-19T08:36:00Z">
        <w:r w:rsidRPr="006D0604">
          <w:rPr>
            <w:rFonts w:ascii="Times New Roman" w:hAnsi="Times New Roman"/>
            <w:b/>
            <w:sz w:val="24"/>
            <w:lang w:val="en-US"/>
          </w:rPr>
          <w:delText>1</w:delText>
        </w:r>
      </w:del>
      <w:ins w:id="479" w:author="BZs" w:date="2024-12-19T08:36:00Z">
        <w:r w:rsidR="00965600">
          <w:rPr>
            <w:rFonts w:ascii="Times New Roman" w:hAnsi="Times New Roman"/>
            <w:b/>
            <w:sz w:val="24"/>
            <w:lang w:val="en-US"/>
          </w:rPr>
          <w:t>S</w:t>
        </w:r>
        <w:r w:rsidRPr="006D0604">
          <w:rPr>
            <w:rFonts w:ascii="Times New Roman" w:hAnsi="Times New Roman"/>
            <w:b/>
            <w:sz w:val="24"/>
            <w:lang w:val="en-US"/>
          </w:rPr>
          <w:t>1</w:t>
        </w:r>
      </w:ins>
      <w:r w:rsidRPr="006D0604">
        <w:rPr>
          <w:rFonts w:ascii="Times New Roman" w:hAnsi="Times New Roman"/>
          <w:sz w:val="24"/>
          <w:lang w:val="en-US"/>
        </w:rPr>
        <w:t xml:space="preserve">). For instance, early genes such as </w:t>
      </w:r>
      <w:r w:rsidR="001C33C7" w:rsidRPr="007408BD">
        <w:rPr>
          <w:rFonts w:ascii="Times New Roman" w:hAnsi="Times New Roman"/>
          <w:color w:val="0070C0"/>
          <w:sz w:val="24"/>
          <w:lang w:val="en-US"/>
          <w:rPrChange w:id="480" w:author="BZs" w:date="2024-12-19T08:36:00Z">
            <w:rPr>
              <w:rFonts w:ascii="Times New Roman" w:hAnsi="Times New Roman"/>
              <w:color w:val="7030A0"/>
              <w:sz w:val="24"/>
              <w:lang w:val="en-US"/>
            </w:rPr>
          </w:rPrChange>
        </w:rPr>
        <w:t xml:space="preserve">ORF20, ORF21, ORF30, ORF31, and ORF63 </w:t>
      </w:r>
      <w:r w:rsidRPr="006D0604">
        <w:rPr>
          <w:rFonts w:ascii="Times New Roman" w:hAnsi="Times New Roman"/>
          <w:sz w:val="24"/>
          <w:lang w:val="en-US"/>
        </w:rPr>
        <w:t xml:space="preserve">exhibited peak TSS activities as early as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w:t>
      </w:r>
      <w:r w:rsidR="00D245C0" w:rsidRPr="006D0604">
        <w:rPr>
          <w:rFonts w:ascii="Times New Roman" w:hAnsi="Times New Roman"/>
          <w:sz w:val="24"/>
          <w:lang w:val="en-US"/>
        </w:rPr>
        <w:t>hpi</w:t>
      </w:r>
      <w:r w:rsidRPr="006D0604">
        <w:rPr>
          <w:rFonts w:ascii="Times New Roman" w:hAnsi="Times New Roman"/>
          <w:sz w:val="24"/>
          <w:lang w:val="en-US"/>
        </w:rPr>
        <w:t xml:space="preserve">, followed by a gradual decline. Conversely, late genes, including </w:t>
      </w:r>
      <w:r w:rsidR="001C33C7" w:rsidRPr="007408BD">
        <w:rPr>
          <w:rFonts w:ascii="Times New Roman" w:hAnsi="Times New Roman"/>
          <w:color w:val="0070C0"/>
          <w:sz w:val="24"/>
          <w:lang w:val="en-US"/>
          <w:rPrChange w:id="481" w:author="BZs" w:date="2024-12-19T08:36:00Z">
            <w:rPr>
              <w:rFonts w:ascii="Times New Roman" w:hAnsi="Times New Roman"/>
              <w:color w:val="7030A0"/>
              <w:sz w:val="24"/>
              <w:lang w:val="en-US"/>
            </w:rPr>
          </w:rPrChange>
        </w:rPr>
        <w:t>ORF11, ORF14, ORF22</w:t>
      </w:r>
      <w:r w:rsidR="001C33C7" w:rsidRPr="006D0604">
        <w:rPr>
          <w:rFonts w:ascii="Times New Roman" w:eastAsia="Times New Roman" w:hAnsi="Times New Roman" w:cs="Times New Roman"/>
          <w:color w:val="7030A0"/>
          <w:sz w:val="24"/>
          <w:szCs w:val="24"/>
          <w:lang w:val="en-US" w:eastAsia="en-GB"/>
        </w:rPr>
        <w:t>, and ORF73,</w:t>
      </w:r>
      <w:r w:rsidRPr="006D0604">
        <w:rPr>
          <w:rFonts w:ascii="Times New Roman" w:hAnsi="Times New Roman"/>
          <w:color w:val="7030A0"/>
          <w:sz w:val="24"/>
          <w:lang w:val="en-US"/>
        </w:rPr>
        <w:t xml:space="preserve"> </w:t>
      </w:r>
      <w:r w:rsidRPr="006D0604">
        <w:rPr>
          <w:rFonts w:ascii="Times New Roman" w:hAnsi="Times New Roman"/>
          <w:sz w:val="24"/>
          <w:lang w:val="en-US"/>
        </w:rPr>
        <w:t xml:space="preserve">began to show substantial TSS activity starting from 4 hpi, reaching their maxima around 8 to 12 hpi. </w:t>
      </w:r>
      <w:r w:rsidR="00A172B3" w:rsidRPr="006D0604">
        <w:rPr>
          <w:rFonts w:ascii="Times New Roman" w:eastAsia="Times New Roman" w:hAnsi="Times New Roman" w:cs="Times New Roman"/>
          <w:sz w:val="24"/>
          <w:szCs w:val="24"/>
          <w:lang w:val="en-US" w:eastAsia="en-GB"/>
        </w:rPr>
        <w:t xml:space="preserve">This pattern is consistent with the known function of these genes in either DNA synthesis (E genes) or in producing structural components necessary for </w:t>
      </w:r>
      <w:proofErr w:type="spellStart"/>
      <w:r w:rsidR="00A172B3" w:rsidRPr="006D0604">
        <w:rPr>
          <w:rFonts w:ascii="Times New Roman" w:eastAsia="Times New Roman" w:hAnsi="Times New Roman" w:cs="Times New Roman"/>
          <w:sz w:val="24"/>
          <w:szCs w:val="24"/>
          <w:lang w:val="en-US" w:eastAsia="en-GB"/>
        </w:rPr>
        <w:t>virion</w:t>
      </w:r>
      <w:proofErr w:type="spellEnd"/>
      <w:r w:rsidR="00A172B3" w:rsidRPr="006D0604">
        <w:rPr>
          <w:rFonts w:ascii="Times New Roman" w:eastAsia="Times New Roman" w:hAnsi="Times New Roman" w:cs="Times New Roman"/>
          <w:sz w:val="24"/>
          <w:szCs w:val="24"/>
          <w:lang w:val="en-US" w:eastAsia="en-GB"/>
        </w:rPr>
        <w:t xml:space="preserve"> assembly and egress (L genes).</w:t>
      </w:r>
      <w:r w:rsidR="00464F85" w:rsidRPr="006D0604">
        <w:rPr>
          <w:rFonts w:ascii="Times New Roman" w:eastAsia="Times New Roman" w:hAnsi="Times New Roman" w:cs="Times New Roman"/>
          <w:sz w:val="24"/>
          <w:szCs w:val="24"/>
          <w:lang w:val="en-US" w:eastAsia="en-GB"/>
        </w:rPr>
        <w:t xml:space="preserve"> </w:t>
      </w:r>
      <w:r w:rsidRPr="006D0604">
        <w:rPr>
          <w:rFonts w:ascii="Times New Roman" w:hAnsi="Times New Roman"/>
          <w:sz w:val="24"/>
          <w:lang w:val="en-US"/>
        </w:rPr>
        <w:t xml:space="preserve">Detailed temporal profiling further elucidated this dynamic landscape by pinpointing specific TSS peak times for individual </w:t>
      </w:r>
      <w:r w:rsidR="00A80D73" w:rsidRPr="006D0604">
        <w:rPr>
          <w:rFonts w:ascii="Times New Roman" w:hAnsi="Times New Roman"/>
          <w:sz w:val="24"/>
          <w:lang w:val="en-US"/>
        </w:rPr>
        <w:t>transcripts</w:t>
      </w:r>
      <w:r w:rsidRPr="006D0604">
        <w:rPr>
          <w:rFonts w:ascii="Times New Roman" w:hAnsi="Times New Roman"/>
          <w:sz w:val="24"/>
          <w:lang w:val="en-US"/>
        </w:rPr>
        <w:t xml:space="preserve">. For example, </w:t>
      </w:r>
      <w:r w:rsidR="001C33C7" w:rsidRPr="007408BD">
        <w:rPr>
          <w:rFonts w:ascii="Times New Roman" w:hAnsi="Times New Roman"/>
          <w:color w:val="0070C0"/>
          <w:sz w:val="24"/>
          <w:lang w:val="en-US"/>
          <w:rPrChange w:id="482" w:author="BZs" w:date="2024-12-19T08:36:00Z">
            <w:rPr>
              <w:rFonts w:ascii="Times New Roman" w:hAnsi="Times New Roman"/>
              <w:color w:val="7030A0"/>
              <w:sz w:val="24"/>
              <w:lang w:val="en-US"/>
            </w:rPr>
          </w:rPrChange>
        </w:rPr>
        <w:t xml:space="preserve">ORF32 </w:t>
      </w:r>
      <w:r w:rsidRPr="006D0604">
        <w:rPr>
          <w:rFonts w:ascii="Times New Roman" w:hAnsi="Times New Roman"/>
          <w:sz w:val="24"/>
          <w:lang w:val="en-US"/>
        </w:rPr>
        <w:t xml:space="preserve">showed an early peak at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hpi, </w:t>
      </w:r>
      <w:r w:rsidR="001C33C7" w:rsidRPr="007408BD">
        <w:rPr>
          <w:rFonts w:ascii="Times New Roman" w:hAnsi="Times New Roman"/>
          <w:color w:val="0070C0"/>
          <w:sz w:val="24"/>
          <w:lang w:val="en-US"/>
          <w:rPrChange w:id="483" w:author="BZs" w:date="2024-12-19T08:36:00Z">
            <w:rPr>
              <w:rFonts w:ascii="Times New Roman" w:hAnsi="Times New Roman"/>
              <w:color w:val="7030A0"/>
              <w:sz w:val="24"/>
              <w:lang w:val="en-US"/>
            </w:rPr>
          </w:rPrChange>
        </w:rPr>
        <w:t>ORF51</w:t>
      </w:r>
      <w:r w:rsidRPr="007408BD">
        <w:rPr>
          <w:rFonts w:ascii="Times New Roman" w:hAnsi="Times New Roman"/>
          <w:color w:val="0070C0"/>
          <w:sz w:val="24"/>
          <w:lang w:val="en-US"/>
          <w:rPrChange w:id="484" w:author="BZs" w:date="2024-12-19T08:36:00Z">
            <w:rPr>
              <w:rFonts w:ascii="Times New Roman" w:hAnsi="Times New Roman"/>
              <w:sz w:val="24"/>
              <w:lang w:val="en-US"/>
            </w:rPr>
          </w:rPrChange>
        </w:rPr>
        <w:t xml:space="preserve"> </w:t>
      </w:r>
      <w:r w:rsidRPr="006D0604">
        <w:rPr>
          <w:rFonts w:ascii="Times New Roman" w:hAnsi="Times New Roman"/>
          <w:sz w:val="24"/>
          <w:lang w:val="en-US"/>
        </w:rPr>
        <w:t xml:space="preserve">at 6 hpi, and </w:t>
      </w:r>
      <w:r w:rsidR="001C33C7" w:rsidRPr="007408BD">
        <w:rPr>
          <w:rFonts w:ascii="Times New Roman" w:hAnsi="Times New Roman"/>
          <w:color w:val="0070C0"/>
          <w:sz w:val="24"/>
          <w:lang w:val="en-US"/>
          <w:rPrChange w:id="485" w:author="BZs" w:date="2024-12-19T08:36:00Z">
            <w:rPr>
              <w:rFonts w:ascii="Times New Roman" w:hAnsi="Times New Roman"/>
              <w:color w:val="7030A0"/>
              <w:sz w:val="24"/>
              <w:lang w:val="en-US"/>
            </w:rPr>
          </w:rPrChange>
        </w:rPr>
        <w:t xml:space="preserve">ORF19 </w:t>
      </w:r>
      <w:r w:rsidRPr="006D0604">
        <w:rPr>
          <w:rFonts w:ascii="Times New Roman" w:hAnsi="Times New Roman"/>
          <w:sz w:val="24"/>
          <w:lang w:val="en-US"/>
        </w:rPr>
        <w:t xml:space="preserve">at 8 hpi, each followed by a characteristic decline. Additional examples include </w:t>
      </w:r>
      <w:r w:rsidR="001C33C7" w:rsidRPr="007408BD">
        <w:rPr>
          <w:rFonts w:ascii="Times New Roman" w:hAnsi="Times New Roman"/>
          <w:color w:val="0070C0"/>
          <w:sz w:val="24"/>
          <w:lang w:val="en-US"/>
          <w:rPrChange w:id="486" w:author="BZs" w:date="2024-12-19T08:36:00Z">
            <w:rPr>
              <w:rFonts w:ascii="Times New Roman" w:hAnsi="Times New Roman"/>
              <w:color w:val="7030A0"/>
              <w:sz w:val="24"/>
              <w:lang w:val="en-US"/>
            </w:rPr>
          </w:rPrChange>
        </w:rPr>
        <w:t>ORF</w:t>
      </w:r>
      <w:r w:rsidRPr="007408BD">
        <w:rPr>
          <w:rFonts w:ascii="Times New Roman" w:hAnsi="Times New Roman"/>
          <w:color w:val="0070C0"/>
          <w:sz w:val="24"/>
          <w:lang w:val="en-US"/>
          <w:rPrChange w:id="487" w:author="BZs" w:date="2024-12-19T08:36:00Z">
            <w:rPr>
              <w:rFonts w:ascii="Times New Roman" w:hAnsi="Times New Roman"/>
              <w:color w:val="7030A0"/>
              <w:sz w:val="24"/>
              <w:lang w:val="en-US"/>
            </w:rPr>
          </w:rPrChange>
        </w:rPr>
        <w:t>18</w:t>
      </w:r>
      <w:r w:rsidRPr="006D0604">
        <w:rPr>
          <w:rFonts w:ascii="Times New Roman" w:hAnsi="Times New Roman"/>
          <w:sz w:val="24"/>
          <w:lang w:val="en-US"/>
        </w:rPr>
        <w:t xml:space="preserve">, which peaked at </w:t>
      </w:r>
      <w:proofErr w:type="gramStart"/>
      <w:r w:rsidRPr="006D0604">
        <w:rPr>
          <w:rFonts w:ascii="Times New Roman" w:hAnsi="Times New Roman"/>
          <w:sz w:val="24"/>
          <w:lang w:val="en-US"/>
        </w:rPr>
        <w:t>8</w:t>
      </w:r>
      <w:proofErr w:type="gramEnd"/>
      <w:r w:rsidRPr="006D0604">
        <w:rPr>
          <w:rFonts w:ascii="Times New Roman" w:hAnsi="Times New Roman"/>
          <w:sz w:val="24"/>
          <w:lang w:val="en-US"/>
        </w:rPr>
        <w:t xml:space="preserve"> hpi, </w:t>
      </w:r>
      <w:r w:rsidR="001C33C7" w:rsidRPr="007408BD">
        <w:rPr>
          <w:rFonts w:ascii="Times New Roman" w:hAnsi="Times New Roman"/>
          <w:color w:val="0070C0"/>
          <w:sz w:val="24"/>
          <w:lang w:val="en-US"/>
          <w:rPrChange w:id="488" w:author="BZs" w:date="2024-12-19T08:36:00Z">
            <w:rPr>
              <w:rFonts w:ascii="Times New Roman" w:hAnsi="Times New Roman"/>
              <w:color w:val="7030A0"/>
              <w:sz w:val="24"/>
              <w:lang w:val="en-US"/>
            </w:rPr>
          </w:rPrChange>
        </w:rPr>
        <w:t>ORF</w:t>
      </w:r>
      <w:r w:rsidRPr="007408BD">
        <w:rPr>
          <w:rFonts w:ascii="Times New Roman" w:hAnsi="Times New Roman"/>
          <w:color w:val="0070C0"/>
          <w:sz w:val="24"/>
          <w:lang w:val="en-US"/>
          <w:rPrChange w:id="489" w:author="BZs" w:date="2024-12-19T08:36:00Z">
            <w:rPr>
              <w:rFonts w:ascii="Times New Roman" w:hAnsi="Times New Roman"/>
              <w:color w:val="7030A0"/>
              <w:sz w:val="24"/>
              <w:lang w:val="en-US"/>
            </w:rPr>
          </w:rPrChange>
        </w:rPr>
        <w:t>28</w:t>
      </w:r>
      <w:r w:rsidRPr="007408BD">
        <w:rPr>
          <w:rFonts w:ascii="Times New Roman" w:hAnsi="Times New Roman"/>
          <w:color w:val="0070C0"/>
          <w:sz w:val="24"/>
          <w:lang w:val="en-US"/>
          <w:rPrChange w:id="490" w:author="BZs" w:date="2024-12-19T08:36:00Z">
            <w:rPr>
              <w:rFonts w:ascii="Times New Roman" w:hAnsi="Times New Roman"/>
              <w:sz w:val="24"/>
              <w:lang w:val="en-US"/>
            </w:rPr>
          </w:rPrChange>
        </w:rPr>
        <w:t xml:space="preserve">, </w:t>
      </w:r>
      <w:r w:rsidRPr="006D0604">
        <w:rPr>
          <w:rFonts w:ascii="Times New Roman" w:hAnsi="Times New Roman"/>
          <w:sz w:val="24"/>
          <w:lang w:val="en-US"/>
        </w:rPr>
        <w:t xml:space="preserve">which showed a maximum at 6 hpi and then again at 8 hpi, and </w:t>
      </w:r>
      <w:r w:rsidR="001C33C7" w:rsidRPr="007408BD">
        <w:rPr>
          <w:rFonts w:ascii="Times New Roman" w:hAnsi="Times New Roman"/>
          <w:color w:val="0070C0"/>
          <w:sz w:val="24"/>
          <w:lang w:val="en-US"/>
          <w:rPrChange w:id="491" w:author="BZs" w:date="2024-12-19T08:36:00Z">
            <w:rPr>
              <w:rFonts w:ascii="Times New Roman" w:hAnsi="Times New Roman"/>
              <w:color w:val="7030A0"/>
              <w:sz w:val="24"/>
              <w:lang w:val="en-US"/>
            </w:rPr>
          </w:rPrChange>
        </w:rPr>
        <w:t>ORF</w:t>
      </w:r>
      <w:r w:rsidRPr="007408BD">
        <w:rPr>
          <w:rFonts w:ascii="Times New Roman" w:hAnsi="Times New Roman"/>
          <w:color w:val="0070C0"/>
          <w:sz w:val="24"/>
          <w:lang w:val="en-US"/>
          <w:rPrChange w:id="492" w:author="BZs" w:date="2024-12-19T08:36:00Z">
            <w:rPr>
              <w:rFonts w:ascii="Times New Roman" w:hAnsi="Times New Roman"/>
              <w:color w:val="7030A0"/>
              <w:sz w:val="24"/>
              <w:lang w:val="en-US"/>
            </w:rPr>
          </w:rPrChange>
        </w:rPr>
        <w:t>50</w:t>
      </w:r>
      <w:r w:rsidRPr="006D0604">
        <w:rPr>
          <w:rFonts w:ascii="Times New Roman" w:hAnsi="Times New Roman"/>
          <w:sz w:val="24"/>
          <w:lang w:val="en-US"/>
        </w:rPr>
        <w:t>, which exhibited peak activity at 4 hpi.</w:t>
      </w:r>
    </w:p>
    <w:p w14:paraId="50EC2E05" w14:textId="25212598" w:rsidR="005A14D3" w:rsidRPr="006D0604" w:rsidRDefault="008B671B" w:rsidP="0031603D">
      <w:pPr>
        <w:spacing w:after="120" w:line="240" w:lineRule="auto"/>
        <w:jc w:val="both"/>
        <w:rPr>
          <w:rFonts w:ascii="Times New Roman" w:hAnsi="Times New Roman"/>
          <w:color w:val="7030A0"/>
          <w:sz w:val="24"/>
          <w:lang w:val="en-US"/>
        </w:rPr>
      </w:pPr>
      <w:proofErr w:type="gramStart"/>
      <w:r w:rsidRPr="008B671B">
        <w:rPr>
          <w:rFonts w:ascii="Times New Roman" w:hAnsi="Times New Roman"/>
          <w:color w:val="0070C0"/>
          <w:sz w:val="24"/>
          <w:lang w:val="en-US"/>
          <w:rPrChange w:id="493" w:author="BZs" w:date="2024-12-19T08:36:00Z">
            <w:rPr>
              <w:rFonts w:ascii="Times New Roman" w:hAnsi="Times New Roman"/>
              <w:color w:val="7030A0"/>
              <w:sz w:val="24"/>
              <w:lang w:val="en-US"/>
            </w:rPr>
          </w:rPrChange>
        </w:rPr>
        <w:t>To further clarify</w:t>
      </w:r>
      <w:proofErr w:type="gramEnd"/>
      <w:r w:rsidRPr="008B671B">
        <w:rPr>
          <w:rFonts w:ascii="Times New Roman" w:hAnsi="Times New Roman"/>
          <w:color w:val="0070C0"/>
          <w:sz w:val="24"/>
          <w:lang w:val="en-US"/>
          <w:rPrChange w:id="494" w:author="BZs" w:date="2024-12-19T08:36:00Z">
            <w:rPr>
              <w:rFonts w:ascii="Times New Roman" w:hAnsi="Times New Roman"/>
              <w:color w:val="7030A0"/>
              <w:sz w:val="24"/>
              <w:lang w:val="en-US"/>
            </w:rPr>
          </w:rPrChange>
        </w:rPr>
        <w:t xml:space="preserve"> these patterns, we performed </w:t>
      </w:r>
      <w:del w:id="495" w:author="BZs" w:date="2024-12-19T08:36:00Z">
        <w:r w:rsidR="005A14D3" w:rsidRPr="006D0604">
          <w:rPr>
            <w:rFonts w:ascii="Times New Roman" w:hAnsi="Times New Roman"/>
            <w:color w:val="7030A0"/>
            <w:sz w:val="24"/>
            <w:lang w:val="en-US"/>
          </w:rPr>
          <w:delText xml:space="preserve">a </w:delText>
        </w:r>
      </w:del>
      <w:r w:rsidRPr="008B671B">
        <w:rPr>
          <w:rFonts w:ascii="Times New Roman" w:hAnsi="Times New Roman"/>
          <w:color w:val="0070C0"/>
          <w:sz w:val="24"/>
          <w:lang w:val="en-US"/>
          <w:rPrChange w:id="496" w:author="BZs" w:date="2024-12-19T08:36:00Z">
            <w:rPr>
              <w:rFonts w:ascii="Times New Roman" w:hAnsi="Times New Roman"/>
              <w:color w:val="7030A0"/>
              <w:sz w:val="24"/>
              <w:lang w:val="en-US"/>
            </w:rPr>
          </w:rPrChange>
        </w:rPr>
        <w:t xml:space="preserve">hierarchical clustering of TSS abundances </w:t>
      </w:r>
      <w:del w:id="497" w:author="BZs" w:date="2024-12-19T08:36:00Z">
        <w:r w:rsidR="005A14D3" w:rsidRPr="006D0604">
          <w:rPr>
            <w:rFonts w:ascii="Times New Roman" w:hAnsi="Times New Roman"/>
            <w:color w:val="7030A0"/>
            <w:sz w:val="24"/>
            <w:lang w:val="en-US"/>
          </w:rPr>
          <w:delText>across</w:delText>
        </w:r>
      </w:del>
      <w:ins w:id="498" w:author="BZs" w:date="2024-12-19T08:36:00Z">
        <w:r w:rsidRPr="008B671B">
          <w:rPr>
            <w:rFonts w:ascii="Times New Roman" w:hAnsi="Times New Roman"/>
            <w:color w:val="0070C0"/>
            <w:sz w:val="24"/>
            <w:lang w:val="en-US"/>
          </w:rPr>
          <w:t>throughout</w:t>
        </w:r>
      </w:ins>
      <w:r w:rsidRPr="008B671B">
        <w:rPr>
          <w:rFonts w:ascii="Times New Roman" w:hAnsi="Times New Roman"/>
          <w:color w:val="0070C0"/>
          <w:sz w:val="24"/>
          <w:lang w:val="en-US"/>
          <w:rPrChange w:id="499" w:author="BZs" w:date="2024-12-19T08:36:00Z">
            <w:rPr>
              <w:rFonts w:ascii="Times New Roman" w:hAnsi="Times New Roman"/>
              <w:color w:val="7030A0"/>
              <w:sz w:val="24"/>
              <w:lang w:val="en-US"/>
            </w:rPr>
          </w:rPrChange>
        </w:rPr>
        <w:t xml:space="preserve"> the infection. This </w:t>
      </w:r>
      <w:proofErr w:type="gramStart"/>
      <w:r w:rsidRPr="008B671B">
        <w:rPr>
          <w:rFonts w:ascii="Times New Roman" w:hAnsi="Times New Roman"/>
          <w:color w:val="0070C0"/>
          <w:sz w:val="24"/>
          <w:lang w:val="en-US"/>
          <w:rPrChange w:id="500" w:author="BZs" w:date="2024-12-19T08:36:00Z">
            <w:rPr>
              <w:rFonts w:ascii="Times New Roman" w:hAnsi="Times New Roman"/>
              <w:color w:val="7030A0"/>
              <w:sz w:val="24"/>
              <w:lang w:val="en-US"/>
            </w:rPr>
          </w:rPrChange>
        </w:rPr>
        <w:t>approach grouped</w:t>
      </w:r>
      <w:proofErr w:type="gramEnd"/>
      <w:r w:rsidRPr="008B671B">
        <w:rPr>
          <w:rFonts w:ascii="Times New Roman" w:hAnsi="Times New Roman"/>
          <w:color w:val="0070C0"/>
          <w:sz w:val="24"/>
          <w:lang w:val="en-US"/>
          <w:rPrChange w:id="501" w:author="BZs" w:date="2024-12-19T08:36:00Z">
            <w:rPr>
              <w:rFonts w:ascii="Times New Roman" w:hAnsi="Times New Roman"/>
              <w:color w:val="7030A0"/>
              <w:sz w:val="24"/>
              <w:lang w:val="en-US"/>
            </w:rPr>
          </w:rPrChange>
        </w:rPr>
        <w:t xml:space="preserve"> genes </w:t>
      </w:r>
      <w:del w:id="502" w:author="BZs" w:date="2024-12-19T08:36:00Z">
        <w:r w:rsidR="005A14D3" w:rsidRPr="006D0604">
          <w:rPr>
            <w:rFonts w:ascii="Times New Roman" w:hAnsi="Times New Roman"/>
            <w:color w:val="7030A0"/>
            <w:sz w:val="24"/>
            <w:lang w:val="en-US"/>
          </w:rPr>
          <w:delText>by</w:delText>
        </w:r>
      </w:del>
      <w:ins w:id="503" w:author="BZs" w:date="2024-12-19T08:36:00Z">
        <w:r w:rsidRPr="008B671B">
          <w:rPr>
            <w:rFonts w:ascii="Times New Roman" w:hAnsi="Times New Roman"/>
            <w:color w:val="0070C0"/>
            <w:sz w:val="24"/>
            <w:lang w:val="en-US"/>
          </w:rPr>
          <w:t>based on</w:t>
        </w:r>
      </w:ins>
      <w:r w:rsidRPr="008B671B">
        <w:rPr>
          <w:rFonts w:ascii="Times New Roman" w:hAnsi="Times New Roman"/>
          <w:color w:val="0070C0"/>
          <w:sz w:val="24"/>
          <w:lang w:val="en-US"/>
          <w:rPrChange w:id="504" w:author="BZs" w:date="2024-12-19T08:36:00Z">
            <w:rPr>
              <w:rFonts w:ascii="Times New Roman" w:hAnsi="Times New Roman"/>
              <w:color w:val="7030A0"/>
              <w:sz w:val="24"/>
              <w:lang w:val="en-US"/>
            </w:rPr>
          </w:rPrChange>
        </w:rPr>
        <w:t xml:space="preserve"> their expression trajectories rather than relying solely on</w:t>
      </w:r>
      <w:del w:id="505" w:author="BZs" w:date="2024-12-19T08:36:00Z">
        <w:r w:rsidR="005A14D3" w:rsidRPr="006D0604">
          <w:rPr>
            <w:rFonts w:ascii="Times New Roman" w:hAnsi="Times New Roman"/>
            <w:color w:val="7030A0"/>
            <w:sz w:val="24"/>
            <w:lang w:val="en-US"/>
          </w:rPr>
          <w:delText xml:space="preserve"> their</w:delText>
        </w:r>
      </w:del>
      <w:r w:rsidRPr="008B671B">
        <w:rPr>
          <w:rFonts w:ascii="Times New Roman" w:hAnsi="Times New Roman"/>
          <w:color w:val="0070C0"/>
          <w:sz w:val="24"/>
          <w:lang w:val="en-US"/>
          <w:rPrChange w:id="506" w:author="BZs" w:date="2024-12-19T08:36:00Z">
            <w:rPr>
              <w:rFonts w:ascii="Times New Roman" w:hAnsi="Times New Roman"/>
              <w:color w:val="7030A0"/>
              <w:sz w:val="24"/>
              <w:lang w:val="en-US"/>
            </w:rPr>
          </w:rPrChange>
        </w:rPr>
        <w:t xml:space="preserve"> predefined IE/E/L classifications. The clusters largely reinforced the TSS-based timing patterns: large clusters often </w:t>
      </w:r>
      <w:del w:id="507" w:author="BZs" w:date="2024-12-19T08:36:00Z">
        <w:r w:rsidR="005A14D3" w:rsidRPr="006D0604">
          <w:rPr>
            <w:rFonts w:ascii="Times New Roman" w:hAnsi="Times New Roman"/>
            <w:color w:val="7030A0"/>
            <w:sz w:val="24"/>
            <w:lang w:val="en-US"/>
          </w:rPr>
          <w:delText xml:space="preserve">contained </w:delText>
        </w:r>
      </w:del>
      <w:r w:rsidRPr="008B671B">
        <w:rPr>
          <w:rFonts w:ascii="Times New Roman" w:hAnsi="Times New Roman"/>
          <w:color w:val="0070C0"/>
          <w:sz w:val="24"/>
          <w:lang w:val="en-US"/>
          <w:rPrChange w:id="508" w:author="BZs" w:date="2024-12-19T08:36:00Z">
            <w:rPr>
              <w:rFonts w:ascii="Times New Roman" w:hAnsi="Times New Roman"/>
              <w:color w:val="7030A0"/>
              <w:sz w:val="24"/>
              <w:lang w:val="en-US"/>
            </w:rPr>
          </w:rPrChange>
        </w:rPr>
        <w:t xml:space="preserve">predominantly </w:t>
      </w:r>
      <w:ins w:id="509" w:author="BZs" w:date="2024-12-19T08:36:00Z">
        <w:r w:rsidRPr="008B671B">
          <w:rPr>
            <w:rFonts w:ascii="Times New Roman" w:hAnsi="Times New Roman"/>
            <w:color w:val="0070C0"/>
            <w:sz w:val="24"/>
            <w:lang w:val="en-US"/>
          </w:rPr>
          <w:t xml:space="preserve">contained </w:t>
        </w:r>
      </w:ins>
      <w:r w:rsidRPr="008B671B">
        <w:rPr>
          <w:rFonts w:ascii="Times New Roman" w:hAnsi="Times New Roman"/>
          <w:color w:val="0070C0"/>
          <w:sz w:val="24"/>
          <w:lang w:val="en-US"/>
          <w:rPrChange w:id="510" w:author="BZs" w:date="2024-12-19T08:36:00Z">
            <w:rPr>
              <w:rFonts w:ascii="Times New Roman" w:hAnsi="Times New Roman"/>
              <w:color w:val="7030A0"/>
              <w:sz w:val="24"/>
              <w:lang w:val="en-US"/>
            </w:rPr>
          </w:rPrChange>
        </w:rPr>
        <w:t xml:space="preserve">L genes or E genes, </w:t>
      </w:r>
      <w:del w:id="511" w:author="BZs" w:date="2024-12-19T08:36:00Z">
        <w:r w:rsidR="005A14D3" w:rsidRPr="006D0604">
          <w:rPr>
            <w:rFonts w:ascii="Times New Roman" w:hAnsi="Times New Roman"/>
            <w:color w:val="7030A0"/>
            <w:sz w:val="24"/>
            <w:lang w:val="en-US"/>
          </w:rPr>
          <w:delText>mirroring</w:delText>
        </w:r>
      </w:del>
      <w:ins w:id="512" w:author="BZs" w:date="2024-12-19T08:36:00Z">
        <w:r w:rsidRPr="008B671B">
          <w:rPr>
            <w:rFonts w:ascii="Times New Roman" w:hAnsi="Times New Roman"/>
            <w:color w:val="0070C0"/>
            <w:sz w:val="24"/>
            <w:lang w:val="en-US"/>
          </w:rPr>
          <w:t>reflecting</w:t>
        </w:r>
      </w:ins>
      <w:r w:rsidRPr="008B671B">
        <w:rPr>
          <w:rFonts w:ascii="Times New Roman" w:hAnsi="Times New Roman"/>
          <w:color w:val="0070C0"/>
          <w:sz w:val="24"/>
          <w:lang w:val="en-US"/>
          <w:rPrChange w:id="513" w:author="BZs" w:date="2024-12-19T08:36:00Z">
            <w:rPr>
              <w:rFonts w:ascii="Times New Roman" w:hAnsi="Times New Roman"/>
              <w:color w:val="7030A0"/>
              <w:sz w:val="24"/>
              <w:lang w:val="en-US"/>
            </w:rPr>
          </w:rPrChange>
        </w:rPr>
        <w:t xml:space="preserve"> the temporal shifts observed in the individual TSS analyses. For </w:t>
      </w:r>
      <w:del w:id="514" w:author="BZs" w:date="2024-12-19T08:36:00Z">
        <w:r w:rsidR="005A14D3" w:rsidRPr="006D0604">
          <w:rPr>
            <w:rFonts w:ascii="Times New Roman" w:hAnsi="Times New Roman"/>
            <w:color w:val="7030A0"/>
            <w:sz w:val="24"/>
            <w:lang w:val="en-US"/>
          </w:rPr>
          <w:delText>instance</w:delText>
        </w:r>
      </w:del>
      <w:ins w:id="515" w:author="BZs" w:date="2024-12-19T08:36:00Z">
        <w:r w:rsidRPr="008B671B">
          <w:rPr>
            <w:rFonts w:ascii="Times New Roman" w:hAnsi="Times New Roman"/>
            <w:color w:val="0070C0"/>
            <w:sz w:val="24"/>
            <w:lang w:val="en-US"/>
          </w:rPr>
          <w:t>example</w:t>
        </w:r>
      </w:ins>
      <w:r w:rsidRPr="008B671B">
        <w:rPr>
          <w:rFonts w:ascii="Times New Roman" w:hAnsi="Times New Roman"/>
          <w:color w:val="0070C0"/>
          <w:sz w:val="24"/>
          <w:lang w:val="en-US"/>
          <w:rPrChange w:id="516" w:author="BZs" w:date="2024-12-19T08:36:00Z">
            <w:rPr>
              <w:rFonts w:ascii="Times New Roman" w:hAnsi="Times New Roman"/>
              <w:color w:val="7030A0"/>
              <w:sz w:val="24"/>
              <w:lang w:val="en-US"/>
            </w:rPr>
          </w:rPrChange>
        </w:rPr>
        <w:t xml:space="preserve">, clusters dominated by late genes </w:t>
      </w:r>
      <w:del w:id="517" w:author="BZs" w:date="2024-12-19T08:36:00Z">
        <w:r w:rsidR="005A14D3" w:rsidRPr="006D0604">
          <w:rPr>
            <w:rFonts w:ascii="Times New Roman" w:hAnsi="Times New Roman"/>
            <w:color w:val="7030A0"/>
            <w:sz w:val="24"/>
            <w:lang w:val="en-US"/>
          </w:rPr>
          <w:delText>affirmed</w:delText>
        </w:r>
      </w:del>
      <w:ins w:id="518" w:author="BZs" w:date="2024-12-19T08:36:00Z">
        <w:r w:rsidRPr="008B671B">
          <w:rPr>
            <w:rFonts w:ascii="Times New Roman" w:hAnsi="Times New Roman"/>
            <w:color w:val="0070C0"/>
            <w:sz w:val="24"/>
            <w:lang w:val="en-US"/>
          </w:rPr>
          <w:t>confirmed</w:t>
        </w:r>
      </w:ins>
      <w:r w:rsidRPr="008B671B">
        <w:rPr>
          <w:rFonts w:ascii="Times New Roman" w:hAnsi="Times New Roman"/>
          <w:color w:val="0070C0"/>
          <w:sz w:val="24"/>
          <w:lang w:val="en-US"/>
          <w:rPrChange w:id="519" w:author="BZs" w:date="2024-12-19T08:36:00Z">
            <w:rPr>
              <w:rFonts w:ascii="Times New Roman" w:hAnsi="Times New Roman"/>
              <w:color w:val="7030A0"/>
              <w:sz w:val="24"/>
              <w:lang w:val="en-US"/>
            </w:rPr>
          </w:rPrChange>
        </w:rPr>
        <w:t xml:space="preserve"> the existence of a robust late-expression phase, while clusters enriched in early genes </w:t>
      </w:r>
      <w:del w:id="520" w:author="BZs" w:date="2024-12-19T08:36:00Z">
        <w:r w:rsidR="005A14D3" w:rsidRPr="006D0604">
          <w:rPr>
            <w:rFonts w:ascii="Times New Roman" w:hAnsi="Times New Roman"/>
            <w:color w:val="7030A0"/>
            <w:sz w:val="24"/>
            <w:lang w:val="en-US"/>
          </w:rPr>
          <w:delText>confirmed</w:delText>
        </w:r>
      </w:del>
      <w:ins w:id="521" w:author="BZs" w:date="2024-12-19T08:36:00Z">
        <w:r w:rsidRPr="008B671B">
          <w:rPr>
            <w:rFonts w:ascii="Times New Roman" w:hAnsi="Times New Roman"/>
            <w:color w:val="0070C0"/>
            <w:sz w:val="24"/>
            <w:lang w:val="en-US"/>
          </w:rPr>
          <w:t>validated</w:t>
        </w:r>
      </w:ins>
      <w:r w:rsidRPr="008B671B">
        <w:rPr>
          <w:rFonts w:ascii="Times New Roman" w:hAnsi="Times New Roman"/>
          <w:color w:val="0070C0"/>
          <w:sz w:val="24"/>
          <w:lang w:val="en-US"/>
          <w:rPrChange w:id="522" w:author="BZs" w:date="2024-12-19T08:36:00Z">
            <w:rPr>
              <w:rFonts w:ascii="Times New Roman" w:hAnsi="Times New Roman"/>
              <w:color w:val="7030A0"/>
              <w:sz w:val="24"/>
              <w:lang w:val="en-US"/>
            </w:rPr>
          </w:rPrChange>
        </w:rPr>
        <w:t xml:space="preserve"> an early wave of transcription closely following the IE stage.</w:t>
      </w:r>
      <w:r>
        <w:rPr>
          <w:rFonts w:ascii="Times New Roman" w:hAnsi="Times New Roman"/>
          <w:color w:val="0070C0"/>
          <w:sz w:val="24"/>
          <w:lang w:val="en-US"/>
          <w:rPrChange w:id="523" w:author="BZs" w:date="2024-12-19T08:36:00Z">
            <w:rPr>
              <w:rFonts w:ascii="Times New Roman" w:hAnsi="Times New Roman"/>
              <w:color w:val="7030A0"/>
              <w:sz w:val="24"/>
              <w:lang w:val="en-US"/>
            </w:rPr>
          </w:rPrChange>
        </w:rPr>
        <w:t xml:space="preserve"> </w:t>
      </w:r>
      <w:r w:rsidR="00477F2F" w:rsidRPr="006D0604">
        <w:rPr>
          <w:rFonts w:ascii="Times New Roman" w:hAnsi="Times New Roman"/>
          <w:sz w:val="24"/>
          <w:lang w:val="en-US"/>
        </w:rPr>
        <w:t>The kinetics of the T</w:t>
      </w:r>
      <w:r w:rsidR="00231016">
        <w:rPr>
          <w:rFonts w:ascii="Times New Roman" w:hAnsi="Times New Roman"/>
          <w:sz w:val="24"/>
          <w:lang w:val="en-US"/>
        </w:rPr>
        <w:t xml:space="preserve">SSs grouped according to the </w:t>
      </w:r>
      <w:r w:rsidR="00231016" w:rsidRPr="00231016">
        <w:rPr>
          <w:rFonts w:ascii="Times New Roman" w:hAnsi="Times New Roman"/>
          <w:i/>
          <w:sz w:val="24"/>
          <w:lang w:val="en-US"/>
          <w:rPrChange w:id="524" w:author="BZs" w:date="2024-12-19T08:36:00Z">
            <w:rPr>
              <w:rFonts w:ascii="Times New Roman" w:hAnsi="Times New Roman"/>
              <w:sz w:val="24"/>
              <w:lang w:val="en-US"/>
            </w:rPr>
          </w:rPrChange>
        </w:rPr>
        <w:t>de</w:t>
      </w:r>
      <w:del w:id="525" w:author="BZs" w:date="2024-12-19T08:36:00Z">
        <w:r w:rsidR="00477F2F" w:rsidRPr="006D0604">
          <w:rPr>
            <w:rFonts w:ascii="Times New Roman" w:hAnsi="Times New Roman"/>
            <w:sz w:val="24"/>
            <w:lang w:val="en-US"/>
          </w:rPr>
          <w:delText>-</w:delText>
        </w:r>
      </w:del>
      <w:ins w:id="526" w:author="BZs" w:date="2024-12-19T08:36:00Z">
        <w:r w:rsidR="00231016" w:rsidRPr="00231016">
          <w:rPr>
            <w:rFonts w:ascii="Times New Roman" w:hAnsi="Times New Roman"/>
            <w:i/>
            <w:sz w:val="24"/>
            <w:lang w:val="en-US"/>
          </w:rPr>
          <w:t xml:space="preserve"> </w:t>
        </w:r>
      </w:ins>
      <w:r w:rsidR="00477F2F" w:rsidRPr="00231016">
        <w:rPr>
          <w:rFonts w:ascii="Times New Roman" w:hAnsi="Times New Roman"/>
          <w:i/>
          <w:sz w:val="24"/>
          <w:lang w:val="en-US"/>
          <w:rPrChange w:id="527" w:author="BZs" w:date="2024-12-19T08:36:00Z">
            <w:rPr>
              <w:rFonts w:ascii="Times New Roman" w:hAnsi="Times New Roman"/>
              <w:sz w:val="24"/>
              <w:lang w:val="en-US"/>
            </w:rPr>
          </w:rPrChange>
        </w:rPr>
        <w:t>novo</w:t>
      </w:r>
      <w:r w:rsidR="00477F2F" w:rsidRPr="006D0604">
        <w:rPr>
          <w:rFonts w:ascii="Times New Roman" w:hAnsi="Times New Roman"/>
          <w:sz w:val="24"/>
          <w:lang w:val="en-US"/>
        </w:rPr>
        <w:t xml:space="preserve"> clustering </w:t>
      </w:r>
      <w:proofErr w:type="gramStart"/>
      <w:r w:rsidR="00477F2F" w:rsidRPr="006D0604">
        <w:rPr>
          <w:rFonts w:ascii="Times New Roman" w:hAnsi="Times New Roman"/>
          <w:sz w:val="24"/>
          <w:lang w:val="en-US"/>
        </w:rPr>
        <w:t xml:space="preserve">are shown in </w:t>
      </w:r>
      <w:r w:rsidR="009B71D3" w:rsidRPr="006D0604">
        <w:rPr>
          <w:rFonts w:ascii="Times New Roman" w:hAnsi="Times New Roman"/>
          <w:b/>
          <w:sz w:val="24"/>
          <w:lang w:val="en-US"/>
        </w:rPr>
        <w:t xml:space="preserve">Supplementary Figure </w:t>
      </w:r>
      <w:del w:id="528" w:author="BZs" w:date="2024-12-19T08:36:00Z">
        <w:r w:rsidR="009B71D3" w:rsidRPr="006D0604">
          <w:rPr>
            <w:rFonts w:ascii="Times New Roman" w:hAnsi="Times New Roman"/>
            <w:b/>
            <w:sz w:val="24"/>
            <w:lang w:val="en-US"/>
          </w:rPr>
          <w:delText>2</w:delText>
        </w:r>
      </w:del>
      <w:ins w:id="529" w:author="BZs" w:date="2024-12-19T08:36:00Z">
        <w:r w:rsidR="00965600">
          <w:rPr>
            <w:rFonts w:ascii="Times New Roman" w:hAnsi="Times New Roman"/>
            <w:b/>
            <w:sz w:val="24"/>
            <w:lang w:val="en-US"/>
          </w:rPr>
          <w:t>S</w:t>
        </w:r>
        <w:r w:rsidR="009B71D3" w:rsidRPr="006D0604">
          <w:rPr>
            <w:rFonts w:ascii="Times New Roman" w:hAnsi="Times New Roman"/>
            <w:b/>
            <w:sz w:val="24"/>
            <w:lang w:val="en-US"/>
          </w:rPr>
          <w:t>2</w:t>
        </w:r>
      </w:ins>
      <w:r w:rsidR="009B71D3" w:rsidRPr="006D0604">
        <w:rPr>
          <w:rFonts w:ascii="Times New Roman" w:hAnsi="Times New Roman"/>
          <w:sz w:val="24"/>
          <w:lang w:val="en-US"/>
        </w:rPr>
        <w:t xml:space="preserve"> and grouped according to traditional kinetic clusters in </w:t>
      </w:r>
      <w:r w:rsidR="009B71D3" w:rsidRPr="006D0604">
        <w:rPr>
          <w:rFonts w:ascii="Times New Roman" w:hAnsi="Times New Roman"/>
          <w:b/>
          <w:sz w:val="24"/>
          <w:lang w:val="en-US"/>
        </w:rPr>
        <w:t xml:space="preserve">Supplementary Figure </w:t>
      </w:r>
      <w:del w:id="530" w:author="BZs" w:date="2024-12-19T08:36:00Z">
        <w:r w:rsidR="009B71D3" w:rsidRPr="006D0604">
          <w:rPr>
            <w:rFonts w:ascii="Times New Roman" w:hAnsi="Times New Roman"/>
            <w:b/>
            <w:sz w:val="24"/>
            <w:lang w:val="en-US"/>
          </w:rPr>
          <w:delText>3</w:delText>
        </w:r>
      </w:del>
      <w:ins w:id="531" w:author="BZs" w:date="2024-12-19T08:36:00Z">
        <w:r w:rsidR="00965600">
          <w:rPr>
            <w:rFonts w:ascii="Times New Roman" w:hAnsi="Times New Roman"/>
            <w:b/>
            <w:sz w:val="24"/>
            <w:lang w:val="en-US"/>
          </w:rPr>
          <w:t>S</w:t>
        </w:r>
        <w:r w:rsidR="009B71D3" w:rsidRPr="006D0604">
          <w:rPr>
            <w:rFonts w:ascii="Times New Roman" w:hAnsi="Times New Roman"/>
            <w:b/>
            <w:sz w:val="24"/>
            <w:lang w:val="en-US"/>
          </w:rPr>
          <w:t>3</w:t>
        </w:r>
      </w:ins>
      <w:proofErr w:type="gramEnd"/>
      <w:r w:rsidR="009B71D3" w:rsidRPr="006D0604">
        <w:rPr>
          <w:rFonts w:ascii="Times New Roman" w:hAnsi="Times New Roman"/>
          <w:b/>
          <w:sz w:val="24"/>
          <w:lang w:val="en-US"/>
        </w:rPr>
        <w:t>.</w:t>
      </w:r>
    </w:p>
    <w:p w14:paraId="479CEAF7" w14:textId="2E60E878" w:rsidR="00CA5C3C" w:rsidRPr="00CA5C3C" w:rsidRDefault="00CA5C3C" w:rsidP="0031603D">
      <w:pPr>
        <w:spacing w:after="120" w:line="240" w:lineRule="auto"/>
        <w:jc w:val="both"/>
        <w:outlineLvl w:val="2"/>
        <w:rPr>
          <w:rFonts w:ascii="Times New Roman" w:hAnsi="Times New Roman"/>
          <w:color w:val="0070C0"/>
          <w:sz w:val="24"/>
          <w:lang w:val="en-US"/>
          <w:rPrChange w:id="532" w:author="BZs" w:date="2024-12-19T08:36:00Z">
            <w:rPr>
              <w:rFonts w:ascii="Times New Roman" w:hAnsi="Times New Roman"/>
              <w:color w:val="7030A0"/>
              <w:sz w:val="24"/>
              <w:lang w:val="en-US"/>
            </w:rPr>
          </w:rPrChange>
        </w:rPr>
        <w:pPrChange w:id="533" w:author="BZs" w:date="2024-12-19T08:36:00Z">
          <w:pPr>
            <w:spacing w:after="120" w:line="240" w:lineRule="auto"/>
            <w:jc w:val="both"/>
          </w:pPr>
        </w:pPrChange>
      </w:pPr>
      <w:r w:rsidRPr="00CA5C3C">
        <w:rPr>
          <w:rFonts w:ascii="Times New Roman" w:hAnsi="Times New Roman"/>
          <w:color w:val="0070C0"/>
          <w:sz w:val="24"/>
          <w:lang w:val="en-US"/>
          <w:rPrChange w:id="534" w:author="BZs" w:date="2024-12-19T08:36:00Z">
            <w:rPr>
              <w:rFonts w:ascii="Times New Roman" w:hAnsi="Times New Roman"/>
              <w:color w:val="7030A0"/>
              <w:sz w:val="24"/>
              <w:lang w:val="en-US"/>
            </w:rPr>
          </w:rPrChange>
        </w:rPr>
        <w:t>However, the clustering</w:t>
      </w:r>
      <w:del w:id="535" w:author="BZs" w:date="2024-12-19T08:36:00Z">
        <w:r w:rsidR="005A14D3" w:rsidRPr="006D0604">
          <w:rPr>
            <w:rFonts w:ascii="Times New Roman" w:hAnsi="Times New Roman"/>
            <w:color w:val="7030A0"/>
            <w:sz w:val="24"/>
            <w:lang w:val="en-US"/>
          </w:rPr>
          <w:delText xml:space="preserve"> also</w:delText>
        </w:r>
      </w:del>
      <w:r w:rsidRPr="00CA5C3C">
        <w:rPr>
          <w:rFonts w:ascii="Times New Roman" w:hAnsi="Times New Roman"/>
          <w:color w:val="0070C0"/>
          <w:sz w:val="24"/>
          <w:lang w:val="en-US"/>
          <w:rPrChange w:id="536" w:author="BZs" w:date="2024-12-19T08:36:00Z">
            <w:rPr>
              <w:rFonts w:ascii="Times New Roman" w:hAnsi="Times New Roman"/>
              <w:color w:val="7030A0"/>
              <w:sz w:val="24"/>
              <w:lang w:val="en-US"/>
            </w:rPr>
          </w:rPrChange>
        </w:rPr>
        <w:t xml:space="preserve"> revealed that some genes did not fit neatly into the expected phases. As observed at the single-gene level, several traditionally late genes </w:t>
      </w:r>
      <w:del w:id="537" w:author="BZs" w:date="2024-12-19T08:36:00Z">
        <w:r w:rsidR="005A14D3" w:rsidRPr="006D0604">
          <w:rPr>
            <w:rFonts w:ascii="Times New Roman" w:hAnsi="Times New Roman"/>
            <w:color w:val="7030A0"/>
            <w:sz w:val="24"/>
            <w:lang w:val="en-US"/>
          </w:rPr>
          <w:delText>demonstrated</w:delText>
        </w:r>
      </w:del>
      <w:ins w:id="538" w:author="BZs" w:date="2024-12-19T08:36:00Z">
        <w:r w:rsidRPr="00CA5C3C">
          <w:rPr>
            <w:rFonts w:ascii="Times New Roman" w:hAnsi="Times New Roman"/>
            <w:color w:val="0070C0"/>
            <w:sz w:val="24"/>
            <w:lang w:val="en-US"/>
          </w:rPr>
          <w:t>exhibited</w:t>
        </w:r>
      </w:ins>
      <w:r w:rsidRPr="00CA5C3C">
        <w:rPr>
          <w:rFonts w:ascii="Times New Roman" w:hAnsi="Times New Roman"/>
          <w:color w:val="0070C0"/>
          <w:sz w:val="24"/>
          <w:lang w:val="en-US"/>
          <w:rPrChange w:id="539" w:author="BZs" w:date="2024-12-19T08:36:00Z">
            <w:rPr>
              <w:rFonts w:ascii="Times New Roman" w:hAnsi="Times New Roman"/>
              <w:color w:val="7030A0"/>
              <w:sz w:val="24"/>
              <w:lang w:val="en-US"/>
            </w:rPr>
          </w:rPrChange>
        </w:rPr>
        <w:t xml:space="preserve"> earlier-than-anticipated TSS peaks, while some early genes maintained or regained expression </w:t>
      </w:r>
      <w:proofErr w:type="gramStart"/>
      <w:r w:rsidRPr="00CA5C3C">
        <w:rPr>
          <w:rFonts w:ascii="Times New Roman" w:hAnsi="Times New Roman"/>
          <w:color w:val="0070C0"/>
          <w:sz w:val="24"/>
          <w:lang w:val="en-US"/>
          <w:rPrChange w:id="540" w:author="BZs" w:date="2024-12-19T08:36:00Z">
            <w:rPr>
              <w:rFonts w:ascii="Times New Roman" w:hAnsi="Times New Roman"/>
              <w:color w:val="7030A0"/>
              <w:sz w:val="24"/>
              <w:lang w:val="en-US"/>
            </w:rPr>
          </w:rPrChange>
        </w:rPr>
        <w:t>at later times</w:t>
      </w:r>
      <w:proofErr w:type="gramEnd"/>
      <w:r w:rsidRPr="00CA5C3C">
        <w:rPr>
          <w:rFonts w:ascii="Times New Roman" w:hAnsi="Times New Roman"/>
          <w:color w:val="0070C0"/>
          <w:sz w:val="24"/>
          <w:lang w:val="en-US"/>
          <w:rPrChange w:id="541" w:author="BZs" w:date="2024-12-19T08:36:00Z">
            <w:rPr>
              <w:rFonts w:ascii="Times New Roman" w:hAnsi="Times New Roman"/>
              <w:color w:val="7030A0"/>
              <w:sz w:val="24"/>
              <w:lang w:val="en-US"/>
            </w:rPr>
          </w:rPrChange>
        </w:rPr>
        <w:t xml:space="preserve">. For example, ORF38, typically </w:t>
      </w:r>
      <w:del w:id="542" w:author="BZs" w:date="2024-12-19T08:36:00Z">
        <w:r w:rsidR="005A14D3" w:rsidRPr="006D0604">
          <w:rPr>
            <w:rFonts w:ascii="Times New Roman" w:hAnsi="Times New Roman"/>
            <w:color w:val="7030A0"/>
            <w:sz w:val="24"/>
            <w:lang w:val="en-US"/>
          </w:rPr>
          <w:delText>considered</w:delText>
        </w:r>
      </w:del>
      <w:ins w:id="543" w:author="BZs" w:date="2024-12-19T08:36:00Z">
        <w:r w:rsidRPr="00CA5C3C">
          <w:rPr>
            <w:rFonts w:ascii="Times New Roman" w:hAnsi="Times New Roman"/>
            <w:color w:val="0070C0"/>
            <w:sz w:val="24"/>
            <w:lang w:val="en-US"/>
          </w:rPr>
          <w:t>classified as</w:t>
        </w:r>
      </w:ins>
      <w:r w:rsidRPr="00CA5C3C">
        <w:rPr>
          <w:rFonts w:ascii="Times New Roman" w:hAnsi="Times New Roman"/>
          <w:color w:val="0070C0"/>
          <w:sz w:val="24"/>
          <w:lang w:val="en-US"/>
          <w:rPrChange w:id="544" w:author="BZs" w:date="2024-12-19T08:36:00Z">
            <w:rPr>
              <w:rFonts w:ascii="Times New Roman" w:hAnsi="Times New Roman"/>
              <w:color w:val="7030A0"/>
              <w:sz w:val="24"/>
              <w:lang w:val="en-US"/>
            </w:rPr>
          </w:rPrChange>
        </w:rPr>
        <w:t xml:space="preserve"> late, displayed a TSS peak at </w:t>
      </w:r>
      <w:proofErr w:type="gramStart"/>
      <w:r w:rsidRPr="00CA5C3C">
        <w:rPr>
          <w:rFonts w:ascii="Times New Roman" w:hAnsi="Times New Roman"/>
          <w:color w:val="0070C0"/>
          <w:sz w:val="24"/>
          <w:lang w:val="en-US"/>
          <w:rPrChange w:id="545" w:author="BZs" w:date="2024-12-19T08:36:00Z">
            <w:rPr>
              <w:rFonts w:ascii="Times New Roman" w:hAnsi="Times New Roman"/>
              <w:color w:val="7030A0"/>
              <w:sz w:val="24"/>
              <w:lang w:val="en-US"/>
            </w:rPr>
          </w:rPrChange>
        </w:rPr>
        <w:t>6</w:t>
      </w:r>
      <w:proofErr w:type="gramEnd"/>
      <w:r w:rsidRPr="00CA5C3C">
        <w:rPr>
          <w:rFonts w:ascii="Times New Roman" w:hAnsi="Times New Roman"/>
          <w:color w:val="0070C0"/>
          <w:sz w:val="24"/>
          <w:lang w:val="en-US"/>
          <w:rPrChange w:id="546" w:author="BZs" w:date="2024-12-19T08:36:00Z">
            <w:rPr>
              <w:rFonts w:ascii="Times New Roman" w:hAnsi="Times New Roman"/>
              <w:color w:val="7030A0"/>
              <w:sz w:val="24"/>
              <w:lang w:val="en-US"/>
            </w:rPr>
          </w:rPrChange>
        </w:rPr>
        <w:t xml:space="preserve"> hpi</w:t>
      </w:r>
      <w:del w:id="547" w:author="BZs" w:date="2024-12-19T08:36:00Z">
        <w:r w:rsidR="005A14D3" w:rsidRPr="006D0604">
          <w:rPr>
            <w:rFonts w:ascii="Times New Roman" w:hAnsi="Times New Roman"/>
            <w:color w:val="7030A0"/>
            <w:sz w:val="24"/>
            <w:lang w:val="en-US"/>
          </w:rPr>
          <w:delText>—</w:delText>
        </w:r>
      </w:del>
      <w:ins w:id="548" w:author="BZs" w:date="2024-12-19T08:36:00Z">
        <w:r w:rsidR="00F6096B">
          <w:rPr>
            <w:rFonts w:ascii="Times New Roman" w:hAnsi="Times New Roman"/>
            <w:color w:val="0070C0"/>
            <w:sz w:val="24"/>
            <w:lang w:val="en-US"/>
          </w:rPr>
          <w:t xml:space="preserve"> - </w:t>
        </w:r>
      </w:ins>
      <w:r w:rsidRPr="00CA5C3C">
        <w:rPr>
          <w:rFonts w:ascii="Times New Roman" w:hAnsi="Times New Roman"/>
          <w:color w:val="0070C0"/>
          <w:sz w:val="24"/>
          <w:lang w:val="en-US"/>
          <w:rPrChange w:id="549" w:author="BZs" w:date="2024-12-19T08:36:00Z">
            <w:rPr>
              <w:rFonts w:ascii="Times New Roman" w:hAnsi="Times New Roman"/>
              <w:color w:val="7030A0"/>
              <w:sz w:val="24"/>
              <w:lang w:val="en-US"/>
            </w:rPr>
          </w:rPrChange>
        </w:rPr>
        <w:t>more c</w:t>
      </w:r>
      <w:r w:rsidR="00F6096B">
        <w:rPr>
          <w:rFonts w:ascii="Times New Roman" w:hAnsi="Times New Roman"/>
          <w:color w:val="0070C0"/>
          <w:sz w:val="24"/>
          <w:lang w:val="en-US"/>
          <w:rPrChange w:id="550" w:author="BZs" w:date="2024-12-19T08:36:00Z">
            <w:rPr>
              <w:rFonts w:ascii="Times New Roman" w:hAnsi="Times New Roman"/>
              <w:color w:val="7030A0"/>
              <w:sz w:val="24"/>
              <w:lang w:val="en-US"/>
            </w:rPr>
          </w:rPrChange>
        </w:rPr>
        <w:t>haracteristic of early kinetics</w:t>
      </w:r>
      <w:del w:id="551" w:author="BZs" w:date="2024-12-19T08:36:00Z">
        <w:r w:rsidR="005A14D3" w:rsidRPr="006D0604">
          <w:rPr>
            <w:rFonts w:ascii="Times New Roman" w:hAnsi="Times New Roman"/>
            <w:color w:val="7030A0"/>
            <w:sz w:val="24"/>
            <w:lang w:val="en-US"/>
          </w:rPr>
          <w:delText>—</w:delText>
        </w:r>
      </w:del>
      <w:ins w:id="552" w:author="BZs" w:date="2024-12-19T08:36:00Z">
        <w:r w:rsidR="00F6096B">
          <w:rPr>
            <w:rFonts w:ascii="Times New Roman" w:hAnsi="Times New Roman"/>
            <w:color w:val="0070C0"/>
            <w:sz w:val="24"/>
            <w:lang w:val="en-US"/>
          </w:rPr>
          <w:t xml:space="preserve"> - </w:t>
        </w:r>
      </w:ins>
      <w:r w:rsidRPr="00CA5C3C">
        <w:rPr>
          <w:rFonts w:ascii="Times New Roman" w:hAnsi="Times New Roman"/>
          <w:color w:val="0070C0"/>
          <w:sz w:val="24"/>
          <w:lang w:val="en-US"/>
          <w:rPrChange w:id="553" w:author="BZs" w:date="2024-12-19T08:36:00Z">
            <w:rPr>
              <w:rFonts w:ascii="Times New Roman" w:hAnsi="Times New Roman"/>
              <w:color w:val="7030A0"/>
              <w:sz w:val="24"/>
              <w:lang w:val="en-US"/>
            </w:rPr>
          </w:rPrChange>
        </w:rPr>
        <w:t xml:space="preserve">while ORF45, also </w:t>
      </w:r>
      <w:del w:id="554" w:author="BZs" w:date="2024-12-19T08:36:00Z">
        <w:r w:rsidR="005A14D3" w:rsidRPr="006D0604">
          <w:rPr>
            <w:rFonts w:ascii="Times New Roman" w:hAnsi="Times New Roman"/>
            <w:color w:val="7030A0"/>
            <w:sz w:val="24"/>
            <w:lang w:val="en-US"/>
          </w:rPr>
          <w:delText>classified as</w:delText>
        </w:r>
      </w:del>
      <w:ins w:id="555" w:author="BZs" w:date="2024-12-19T08:36:00Z">
        <w:r w:rsidRPr="00CA5C3C">
          <w:rPr>
            <w:rFonts w:ascii="Times New Roman" w:hAnsi="Times New Roman"/>
            <w:color w:val="0070C0"/>
            <w:sz w:val="24"/>
            <w:lang w:val="en-US"/>
          </w:rPr>
          <w:t>considered</w:t>
        </w:r>
      </w:ins>
      <w:r w:rsidRPr="00CA5C3C">
        <w:rPr>
          <w:rFonts w:ascii="Times New Roman" w:hAnsi="Times New Roman"/>
          <w:color w:val="0070C0"/>
          <w:sz w:val="24"/>
          <w:lang w:val="en-US"/>
          <w:rPrChange w:id="556" w:author="BZs" w:date="2024-12-19T08:36:00Z">
            <w:rPr>
              <w:rFonts w:ascii="Times New Roman" w:hAnsi="Times New Roman"/>
              <w:color w:val="7030A0"/>
              <w:sz w:val="24"/>
              <w:lang w:val="en-US"/>
            </w:rPr>
          </w:rPrChange>
        </w:rPr>
        <w:t xml:space="preserve"> late, </w:t>
      </w:r>
      <w:del w:id="557" w:author="BZs" w:date="2024-12-19T08:36:00Z">
        <w:r w:rsidR="005A14D3" w:rsidRPr="006D0604">
          <w:rPr>
            <w:rFonts w:ascii="Times New Roman" w:hAnsi="Times New Roman"/>
            <w:color w:val="7030A0"/>
            <w:sz w:val="24"/>
            <w:lang w:val="en-US"/>
          </w:rPr>
          <w:delText>showed peak TSS activity</w:delText>
        </w:r>
      </w:del>
      <w:ins w:id="558" w:author="BZs" w:date="2024-12-19T08:36:00Z">
        <w:r w:rsidRPr="00CA5C3C">
          <w:rPr>
            <w:rFonts w:ascii="Times New Roman" w:hAnsi="Times New Roman"/>
            <w:color w:val="0070C0"/>
            <w:sz w:val="24"/>
            <w:lang w:val="en-US"/>
          </w:rPr>
          <w:t>peaked</w:t>
        </w:r>
      </w:ins>
      <w:r w:rsidRPr="00CA5C3C">
        <w:rPr>
          <w:rFonts w:ascii="Times New Roman" w:hAnsi="Times New Roman"/>
          <w:color w:val="0070C0"/>
          <w:sz w:val="24"/>
          <w:lang w:val="en-US"/>
          <w:rPrChange w:id="559" w:author="BZs" w:date="2024-12-19T08:36:00Z">
            <w:rPr>
              <w:rFonts w:ascii="Times New Roman" w:hAnsi="Times New Roman"/>
              <w:color w:val="7030A0"/>
              <w:sz w:val="24"/>
              <w:lang w:val="en-US"/>
            </w:rPr>
          </w:rPrChange>
        </w:rPr>
        <w:t xml:space="preserve"> at 12 hpi and again at 48 hpi. Similarly, ORF54, an early gene, </w:t>
      </w:r>
      <w:del w:id="560" w:author="BZs" w:date="2024-12-19T08:36:00Z">
        <w:r w:rsidR="005A14D3" w:rsidRPr="006D0604">
          <w:rPr>
            <w:rFonts w:ascii="Times New Roman" w:hAnsi="Times New Roman"/>
            <w:color w:val="7030A0"/>
            <w:sz w:val="24"/>
            <w:lang w:val="en-US"/>
          </w:rPr>
          <w:delText>peaked</w:delText>
        </w:r>
      </w:del>
      <w:ins w:id="561" w:author="BZs" w:date="2024-12-19T08:36:00Z">
        <w:r w:rsidRPr="00CA5C3C">
          <w:rPr>
            <w:rFonts w:ascii="Times New Roman" w:hAnsi="Times New Roman"/>
            <w:color w:val="0070C0"/>
            <w:sz w:val="24"/>
            <w:lang w:val="en-US"/>
          </w:rPr>
          <w:t>showed a peak</w:t>
        </w:r>
      </w:ins>
      <w:r w:rsidRPr="00CA5C3C">
        <w:rPr>
          <w:rFonts w:ascii="Times New Roman" w:hAnsi="Times New Roman"/>
          <w:color w:val="0070C0"/>
          <w:sz w:val="24"/>
          <w:lang w:val="en-US"/>
          <w:rPrChange w:id="562" w:author="BZs" w:date="2024-12-19T08:36:00Z">
            <w:rPr>
              <w:rFonts w:ascii="Times New Roman" w:hAnsi="Times New Roman"/>
              <w:color w:val="7030A0"/>
              <w:sz w:val="24"/>
              <w:lang w:val="en-US"/>
            </w:rPr>
          </w:rPrChange>
        </w:rPr>
        <w:t xml:space="preserve"> at 24 hpi, well beyond the </w:t>
      </w:r>
      <w:del w:id="563" w:author="BZs" w:date="2024-12-19T08:36:00Z">
        <w:r w:rsidR="005A14D3" w:rsidRPr="006D0604">
          <w:rPr>
            <w:rFonts w:ascii="Times New Roman" w:hAnsi="Times New Roman"/>
            <w:color w:val="7030A0"/>
            <w:sz w:val="24"/>
            <w:lang w:val="en-US"/>
          </w:rPr>
          <w:delText xml:space="preserve">initial infection </w:delText>
        </w:r>
      </w:del>
      <w:r w:rsidRPr="00CA5C3C">
        <w:rPr>
          <w:rFonts w:ascii="Times New Roman" w:hAnsi="Times New Roman"/>
          <w:color w:val="0070C0"/>
          <w:sz w:val="24"/>
          <w:lang w:val="en-US"/>
          <w:rPrChange w:id="564" w:author="BZs" w:date="2024-12-19T08:36:00Z">
            <w:rPr>
              <w:rFonts w:ascii="Times New Roman" w:hAnsi="Times New Roman"/>
              <w:color w:val="7030A0"/>
              <w:sz w:val="24"/>
              <w:lang w:val="en-US"/>
            </w:rPr>
          </w:rPrChange>
        </w:rPr>
        <w:t xml:space="preserve">window typically associated with early functions. </w:t>
      </w:r>
      <w:del w:id="565" w:author="BZs" w:date="2024-12-19T08:36:00Z">
        <w:r w:rsidR="005A14D3" w:rsidRPr="006D0604">
          <w:rPr>
            <w:rFonts w:ascii="Times New Roman" w:hAnsi="Times New Roman"/>
            <w:color w:val="7030A0"/>
            <w:sz w:val="24"/>
            <w:lang w:val="en-US"/>
          </w:rPr>
          <w:delText>The clustering analysis placed these</w:delText>
        </w:r>
      </w:del>
      <w:ins w:id="566" w:author="BZs" w:date="2024-12-19T08:36:00Z">
        <w:r w:rsidRPr="00CA5C3C">
          <w:rPr>
            <w:rFonts w:ascii="Times New Roman" w:hAnsi="Times New Roman"/>
            <w:color w:val="0070C0"/>
            <w:sz w:val="24"/>
            <w:lang w:val="en-US"/>
          </w:rPr>
          <w:t>These</w:t>
        </w:r>
      </w:ins>
      <w:r w:rsidRPr="00CA5C3C">
        <w:rPr>
          <w:rFonts w:ascii="Times New Roman" w:hAnsi="Times New Roman"/>
          <w:color w:val="0070C0"/>
          <w:sz w:val="24"/>
          <w:lang w:val="en-US"/>
          <w:rPrChange w:id="567" w:author="BZs" w:date="2024-12-19T08:36:00Z">
            <w:rPr>
              <w:rFonts w:ascii="Times New Roman" w:hAnsi="Times New Roman"/>
              <w:color w:val="7030A0"/>
              <w:sz w:val="24"/>
              <w:lang w:val="en-US"/>
            </w:rPr>
          </w:rPrChange>
        </w:rPr>
        <w:t xml:space="preserve"> "misaligned" genes </w:t>
      </w:r>
      <w:proofErr w:type="gramStart"/>
      <w:ins w:id="568" w:author="BZs" w:date="2024-12-19T08:36:00Z">
        <w:r w:rsidRPr="00CA5C3C">
          <w:rPr>
            <w:rFonts w:ascii="Times New Roman" w:hAnsi="Times New Roman"/>
            <w:color w:val="0070C0"/>
            <w:sz w:val="24"/>
            <w:lang w:val="en-US"/>
          </w:rPr>
          <w:t>were placed</w:t>
        </w:r>
        <w:proofErr w:type="gramEnd"/>
        <w:r w:rsidRPr="00CA5C3C">
          <w:rPr>
            <w:rFonts w:ascii="Times New Roman" w:hAnsi="Times New Roman"/>
            <w:color w:val="0070C0"/>
            <w:sz w:val="24"/>
            <w:lang w:val="en-US"/>
          </w:rPr>
          <w:t xml:space="preserve"> </w:t>
        </w:r>
      </w:ins>
      <w:r w:rsidRPr="00CA5C3C">
        <w:rPr>
          <w:rFonts w:ascii="Times New Roman" w:hAnsi="Times New Roman"/>
          <w:color w:val="0070C0"/>
          <w:sz w:val="24"/>
          <w:lang w:val="en-US"/>
          <w:rPrChange w:id="569" w:author="BZs" w:date="2024-12-19T08:36:00Z">
            <w:rPr>
              <w:rFonts w:ascii="Times New Roman" w:hAnsi="Times New Roman"/>
              <w:color w:val="7030A0"/>
              <w:sz w:val="24"/>
              <w:lang w:val="en-US"/>
            </w:rPr>
          </w:rPrChange>
        </w:rPr>
        <w:t xml:space="preserve">into mixed </w:t>
      </w:r>
      <w:del w:id="570" w:author="BZs" w:date="2024-12-19T08:36:00Z">
        <w:r w:rsidR="005A14D3" w:rsidRPr="006D0604">
          <w:rPr>
            <w:rFonts w:ascii="Times New Roman" w:hAnsi="Times New Roman"/>
            <w:color w:val="7030A0"/>
            <w:sz w:val="24"/>
            <w:lang w:val="en-US"/>
          </w:rPr>
          <w:delText>groups</w:delText>
        </w:r>
      </w:del>
      <w:ins w:id="571" w:author="BZs" w:date="2024-12-19T08:36:00Z">
        <w:r w:rsidRPr="00CA5C3C">
          <w:rPr>
            <w:rFonts w:ascii="Times New Roman" w:hAnsi="Times New Roman"/>
            <w:color w:val="0070C0"/>
            <w:sz w:val="24"/>
            <w:lang w:val="en-US"/>
          </w:rPr>
          <w:t>clusters</w:t>
        </w:r>
      </w:ins>
      <w:r w:rsidRPr="00CA5C3C">
        <w:rPr>
          <w:rFonts w:ascii="Times New Roman" w:hAnsi="Times New Roman"/>
          <w:color w:val="0070C0"/>
          <w:sz w:val="24"/>
          <w:lang w:val="en-US"/>
          <w:rPrChange w:id="572" w:author="BZs" w:date="2024-12-19T08:36:00Z">
            <w:rPr>
              <w:rFonts w:ascii="Times New Roman" w:hAnsi="Times New Roman"/>
              <w:color w:val="7030A0"/>
              <w:sz w:val="24"/>
              <w:lang w:val="en-US"/>
            </w:rPr>
          </w:rPrChange>
        </w:rPr>
        <w:t xml:space="preserve"> containing both early and late markers, suggesting they may belong to transitional or intermediate regulatory states rather than strictly defined classes.</w:t>
      </w:r>
    </w:p>
    <w:p w14:paraId="0B883247" w14:textId="24D98D1D" w:rsidR="00CA5C3C" w:rsidRPr="00CA5C3C" w:rsidRDefault="005A14D3" w:rsidP="0031603D">
      <w:pPr>
        <w:spacing w:after="120" w:line="240" w:lineRule="auto"/>
        <w:jc w:val="both"/>
        <w:outlineLvl w:val="2"/>
        <w:rPr>
          <w:rFonts w:ascii="Times New Roman" w:hAnsi="Times New Roman"/>
          <w:color w:val="0070C0"/>
          <w:sz w:val="24"/>
          <w:lang w:val="en-US"/>
          <w:rPrChange w:id="573" w:author="BZs" w:date="2024-12-19T08:36:00Z">
            <w:rPr>
              <w:rFonts w:ascii="Times New Roman" w:hAnsi="Times New Roman"/>
              <w:color w:val="7030A0"/>
              <w:sz w:val="24"/>
              <w:lang w:val="en-US"/>
            </w:rPr>
          </w:rPrChange>
        </w:rPr>
        <w:pPrChange w:id="574" w:author="BZs" w:date="2024-12-19T08:36:00Z">
          <w:pPr>
            <w:spacing w:after="120" w:line="240" w:lineRule="auto"/>
            <w:jc w:val="both"/>
          </w:pPr>
        </w:pPrChange>
      </w:pPr>
      <w:del w:id="575" w:author="BZs" w:date="2024-12-19T08:36:00Z">
        <w:r w:rsidRPr="006D0604">
          <w:rPr>
            <w:rFonts w:ascii="Times New Roman" w:hAnsi="Times New Roman"/>
            <w:color w:val="7030A0"/>
            <w:sz w:val="24"/>
            <w:lang w:val="en-US"/>
          </w:rPr>
          <w:delText>Additionally, the</w:delText>
        </w:r>
      </w:del>
      <w:ins w:id="576" w:author="BZs" w:date="2024-12-19T08:36:00Z">
        <w:r w:rsidR="00CA5C3C" w:rsidRPr="00CA5C3C">
          <w:rPr>
            <w:rFonts w:ascii="Times New Roman" w:hAnsi="Times New Roman"/>
            <w:color w:val="0070C0"/>
            <w:sz w:val="24"/>
            <w:lang w:val="en-US"/>
          </w:rPr>
          <w:t>The</w:t>
        </w:r>
      </w:ins>
      <w:r w:rsidR="00CA5C3C" w:rsidRPr="00CA5C3C">
        <w:rPr>
          <w:rFonts w:ascii="Times New Roman" w:hAnsi="Times New Roman"/>
          <w:color w:val="0070C0"/>
          <w:sz w:val="24"/>
          <w:lang w:val="en-US"/>
          <w:rPrChange w:id="577" w:author="BZs" w:date="2024-12-19T08:36:00Z">
            <w:rPr>
              <w:rFonts w:ascii="Times New Roman" w:hAnsi="Times New Roman"/>
              <w:color w:val="7030A0"/>
              <w:sz w:val="24"/>
              <w:lang w:val="en-US"/>
            </w:rPr>
          </w:rPrChange>
        </w:rPr>
        <w:t xml:space="preserve"> clustering </w:t>
      </w:r>
      <w:ins w:id="578" w:author="BZs" w:date="2024-12-19T08:36:00Z">
        <w:r w:rsidR="00CA5C3C" w:rsidRPr="00CA5C3C">
          <w:rPr>
            <w:rFonts w:ascii="Times New Roman" w:hAnsi="Times New Roman"/>
            <w:color w:val="0070C0"/>
            <w:sz w:val="24"/>
            <w:lang w:val="en-US"/>
          </w:rPr>
          <w:t xml:space="preserve">also </w:t>
        </w:r>
      </w:ins>
      <w:r w:rsidR="00CA5C3C" w:rsidRPr="00CA5C3C">
        <w:rPr>
          <w:rFonts w:ascii="Times New Roman" w:hAnsi="Times New Roman"/>
          <w:color w:val="0070C0"/>
          <w:sz w:val="24"/>
          <w:lang w:val="en-US"/>
          <w:rPrChange w:id="579" w:author="BZs" w:date="2024-12-19T08:36:00Z">
            <w:rPr>
              <w:rFonts w:ascii="Times New Roman" w:hAnsi="Times New Roman"/>
              <w:color w:val="7030A0"/>
              <w:sz w:val="24"/>
              <w:lang w:val="en-US"/>
            </w:rPr>
          </w:rPrChange>
        </w:rPr>
        <w:t>highl</w:t>
      </w:r>
      <w:r w:rsidR="00F6096B">
        <w:rPr>
          <w:rFonts w:ascii="Times New Roman" w:hAnsi="Times New Roman"/>
          <w:color w:val="0070C0"/>
          <w:sz w:val="24"/>
          <w:lang w:val="en-US"/>
          <w:rPrChange w:id="580" w:author="BZs" w:date="2024-12-19T08:36:00Z">
            <w:rPr>
              <w:rFonts w:ascii="Times New Roman" w:hAnsi="Times New Roman"/>
              <w:color w:val="7030A0"/>
              <w:sz w:val="24"/>
              <w:lang w:val="en-US"/>
            </w:rPr>
          </w:rPrChange>
        </w:rPr>
        <w:t>ighted small groups or outliers</w:t>
      </w:r>
      <w:del w:id="581" w:author="BZs" w:date="2024-12-19T08:36:00Z">
        <w:r w:rsidRPr="006D0604">
          <w:rPr>
            <w:rFonts w:ascii="Times New Roman" w:hAnsi="Times New Roman"/>
            <w:color w:val="7030A0"/>
            <w:sz w:val="24"/>
            <w:lang w:val="en-US"/>
          </w:rPr>
          <w:delText>—</w:delText>
        </w:r>
      </w:del>
      <w:ins w:id="582" w:author="BZs" w:date="2024-12-19T08:36:00Z">
        <w:r w:rsidR="00F6096B">
          <w:rPr>
            <w:rFonts w:ascii="Times New Roman" w:hAnsi="Times New Roman"/>
            <w:color w:val="0070C0"/>
            <w:sz w:val="24"/>
            <w:lang w:val="en-US"/>
          </w:rPr>
          <w:t xml:space="preserve"> - </w:t>
        </w:r>
      </w:ins>
      <w:r w:rsidR="00F6096B">
        <w:rPr>
          <w:rFonts w:ascii="Times New Roman" w:hAnsi="Times New Roman"/>
          <w:color w:val="0070C0"/>
          <w:sz w:val="24"/>
          <w:lang w:val="en-US"/>
          <w:rPrChange w:id="583" w:author="BZs" w:date="2024-12-19T08:36:00Z">
            <w:rPr>
              <w:rFonts w:ascii="Times New Roman" w:hAnsi="Times New Roman"/>
              <w:color w:val="7030A0"/>
              <w:sz w:val="24"/>
              <w:lang w:val="en-US"/>
            </w:rPr>
          </w:rPrChange>
        </w:rPr>
        <w:t>single</w:t>
      </w:r>
      <w:ins w:id="584" w:author="BZs" w:date="2024-12-19T08:36:00Z">
        <w:r w:rsidR="00F6096B">
          <w:rPr>
            <w:rFonts w:ascii="Times New Roman" w:hAnsi="Times New Roman"/>
            <w:color w:val="0070C0"/>
            <w:sz w:val="24"/>
            <w:lang w:val="en-US"/>
          </w:rPr>
          <w:t>-</w:t>
        </w:r>
      </w:ins>
      <w:r w:rsidR="00F6096B">
        <w:rPr>
          <w:rFonts w:ascii="Times New Roman" w:hAnsi="Times New Roman"/>
          <w:color w:val="0070C0"/>
          <w:sz w:val="24"/>
          <w:lang w:val="en-US"/>
          <w:rPrChange w:id="585" w:author="BZs" w:date="2024-12-19T08:36:00Z">
            <w:rPr>
              <w:rFonts w:ascii="Times New Roman" w:hAnsi="Times New Roman"/>
              <w:color w:val="7030A0"/>
              <w:sz w:val="24"/>
              <w:lang w:val="en-US"/>
            </w:rPr>
          </w:rPrChange>
        </w:rPr>
        <w:t xml:space="preserve"> or double-gene clusters</w:t>
      </w:r>
      <w:del w:id="586" w:author="BZs" w:date="2024-12-19T08:36:00Z">
        <w:r w:rsidRPr="006D0604">
          <w:rPr>
            <w:rFonts w:ascii="Times New Roman" w:hAnsi="Times New Roman"/>
            <w:color w:val="7030A0"/>
            <w:sz w:val="24"/>
            <w:lang w:val="en-US"/>
          </w:rPr>
          <w:delText>—that exhibited</w:delText>
        </w:r>
      </w:del>
      <w:ins w:id="587" w:author="BZs" w:date="2024-12-19T08:36:00Z">
        <w:r w:rsidR="00F6096B">
          <w:rPr>
            <w:rFonts w:ascii="Times New Roman" w:hAnsi="Times New Roman"/>
            <w:color w:val="0070C0"/>
            <w:sz w:val="24"/>
            <w:lang w:val="en-US"/>
          </w:rPr>
          <w:t xml:space="preserve"> - </w:t>
        </w:r>
        <w:r w:rsidR="00CA5C3C" w:rsidRPr="00CA5C3C">
          <w:rPr>
            <w:rFonts w:ascii="Times New Roman" w:hAnsi="Times New Roman"/>
            <w:color w:val="0070C0"/>
            <w:sz w:val="24"/>
            <w:lang w:val="en-US"/>
          </w:rPr>
          <w:t>with</w:t>
        </w:r>
      </w:ins>
      <w:r w:rsidR="00CA5C3C" w:rsidRPr="00CA5C3C">
        <w:rPr>
          <w:rFonts w:ascii="Times New Roman" w:hAnsi="Times New Roman"/>
          <w:color w:val="0070C0"/>
          <w:sz w:val="24"/>
          <w:lang w:val="en-US"/>
          <w:rPrChange w:id="588" w:author="BZs" w:date="2024-12-19T08:36:00Z">
            <w:rPr>
              <w:rFonts w:ascii="Times New Roman" w:hAnsi="Times New Roman"/>
              <w:color w:val="7030A0"/>
              <w:sz w:val="24"/>
              <w:lang w:val="en-US"/>
            </w:rPr>
          </w:rPrChange>
        </w:rPr>
        <w:t xml:space="preserve"> unique timing patterns </w:t>
      </w:r>
      <w:ins w:id="589" w:author="BZs" w:date="2024-12-19T08:36:00Z">
        <w:r w:rsidR="00CA5C3C" w:rsidRPr="00CA5C3C">
          <w:rPr>
            <w:rFonts w:ascii="Times New Roman" w:hAnsi="Times New Roman"/>
            <w:color w:val="0070C0"/>
            <w:sz w:val="24"/>
            <w:lang w:val="en-US"/>
          </w:rPr>
          <w:t xml:space="preserve">that do </w:t>
        </w:r>
      </w:ins>
      <w:r w:rsidR="00CA5C3C" w:rsidRPr="00CA5C3C">
        <w:rPr>
          <w:rFonts w:ascii="Times New Roman" w:hAnsi="Times New Roman"/>
          <w:color w:val="0070C0"/>
          <w:sz w:val="24"/>
          <w:lang w:val="en-US"/>
          <w:rPrChange w:id="590" w:author="BZs" w:date="2024-12-19T08:36:00Z">
            <w:rPr>
              <w:rFonts w:ascii="Times New Roman" w:hAnsi="Times New Roman"/>
              <w:color w:val="7030A0"/>
              <w:sz w:val="24"/>
              <w:lang w:val="en-US"/>
            </w:rPr>
          </w:rPrChange>
        </w:rPr>
        <w:t xml:space="preserve">not </w:t>
      </w:r>
      <w:del w:id="591" w:author="BZs" w:date="2024-12-19T08:36:00Z">
        <w:r w:rsidRPr="006D0604">
          <w:rPr>
            <w:rFonts w:ascii="Times New Roman" w:hAnsi="Times New Roman"/>
            <w:color w:val="7030A0"/>
            <w:sz w:val="24"/>
            <w:lang w:val="en-US"/>
          </w:rPr>
          <w:delText>readily explained by</w:delText>
        </w:r>
      </w:del>
      <w:ins w:id="592" w:author="BZs" w:date="2024-12-19T08:36:00Z">
        <w:r w:rsidR="00CA5C3C" w:rsidRPr="00CA5C3C">
          <w:rPr>
            <w:rFonts w:ascii="Times New Roman" w:hAnsi="Times New Roman"/>
            <w:color w:val="0070C0"/>
            <w:sz w:val="24"/>
            <w:lang w:val="en-US"/>
          </w:rPr>
          <w:t>align with</w:t>
        </w:r>
      </w:ins>
      <w:r w:rsidR="00CA5C3C" w:rsidRPr="00CA5C3C">
        <w:rPr>
          <w:rFonts w:ascii="Times New Roman" w:hAnsi="Times New Roman"/>
          <w:color w:val="0070C0"/>
          <w:sz w:val="24"/>
          <w:lang w:val="en-US"/>
          <w:rPrChange w:id="593" w:author="BZs" w:date="2024-12-19T08:36:00Z">
            <w:rPr>
              <w:rFonts w:ascii="Times New Roman" w:hAnsi="Times New Roman"/>
              <w:color w:val="7030A0"/>
              <w:sz w:val="24"/>
              <w:lang w:val="en-US"/>
            </w:rPr>
          </w:rPrChange>
        </w:rPr>
        <w:t xml:space="preserve"> the canonical IE/E/L framework. These outliers </w:t>
      </w:r>
      <w:del w:id="594" w:author="BZs" w:date="2024-12-19T08:36:00Z">
        <w:r w:rsidRPr="006D0604">
          <w:rPr>
            <w:rFonts w:ascii="Times New Roman" w:hAnsi="Times New Roman"/>
            <w:color w:val="7030A0"/>
            <w:sz w:val="24"/>
            <w:lang w:val="en-US"/>
          </w:rPr>
          <w:delText>underscore</w:delText>
        </w:r>
      </w:del>
      <w:ins w:id="595" w:author="BZs" w:date="2024-12-19T08:36:00Z">
        <w:r w:rsidR="00CA5C3C" w:rsidRPr="00CA5C3C">
          <w:rPr>
            <w:rFonts w:ascii="Times New Roman" w:hAnsi="Times New Roman"/>
            <w:color w:val="0070C0"/>
            <w:sz w:val="24"/>
            <w:lang w:val="en-US"/>
          </w:rPr>
          <w:t>suggest</w:t>
        </w:r>
      </w:ins>
      <w:r w:rsidR="00CA5C3C" w:rsidRPr="00CA5C3C">
        <w:rPr>
          <w:rFonts w:ascii="Times New Roman" w:hAnsi="Times New Roman"/>
          <w:color w:val="0070C0"/>
          <w:sz w:val="24"/>
          <w:lang w:val="en-US"/>
          <w:rPrChange w:id="596" w:author="BZs" w:date="2024-12-19T08:36:00Z">
            <w:rPr>
              <w:rFonts w:ascii="Times New Roman" w:hAnsi="Times New Roman"/>
              <w:color w:val="7030A0"/>
              <w:sz w:val="24"/>
              <w:lang w:val="en-US"/>
            </w:rPr>
          </w:rPrChange>
        </w:rPr>
        <w:t xml:space="preserve"> that some genes may follow specialized regulatory circuits, contributing to the intricate temporal orchestration of viral gene expression.</w:t>
      </w:r>
      <w:del w:id="597" w:author="BZs" w:date="2024-12-19T08:36:00Z">
        <w:r w:rsidRPr="006D0604">
          <w:rPr>
            <w:rFonts w:ascii="Times New Roman" w:hAnsi="Times New Roman"/>
            <w:color w:val="7030A0"/>
            <w:sz w:val="24"/>
            <w:lang w:val="en-US"/>
          </w:rPr>
          <w:delText xml:space="preserve"> </w:delText>
        </w:r>
      </w:del>
    </w:p>
    <w:p w14:paraId="54772D2A" w14:textId="2B238EC8" w:rsidR="00CA5C3C" w:rsidRPr="00CA5C3C" w:rsidRDefault="00CA5C3C" w:rsidP="0031603D">
      <w:pPr>
        <w:spacing w:after="120" w:line="240" w:lineRule="auto"/>
        <w:jc w:val="both"/>
        <w:outlineLvl w:val="2"/>
        <w:rPr>
          <w:ins w:id="598" w:author="BZs" w:date="2024-12-19T08:36:00Z"/>
          <w:rFonts w:ascii="Times New Roman" w:hAnsi="Times New Roman"/>
          <w:color w:val="0070C0"/>
          <w:sz w:val="24"/>
          <w:lang w:val="en-US"/>
        </w:rPr>
      </w:pPr>
      <w:r w:rsidRPr="00CA5C3C">
        <w:rPr>
          <w:rFonts w:ascii="Times New Roman" w:hAnsi="Times New Roman"/>
          <w:color w:val="0070C0"/>
          <w:sz w:val="24"/>
          <w:lang w:val="en-US"/>
          <w:rPrChange w:id="599" w:author="BZs" w:date="2024-12-19T08:36:00Z">
            <w:rPr>
              <w:rFonts w:ascii="Times New Roman" w:hAnsi="Times New Roman"/>
              <w:color w:val="7030A0"/>
              <w:sz w:val="24"/>
              <w:lang w:val="en-US"/>
            </w:rPr>
          </w:rPrChange>
        </w:rPr>
        <w:t>Our analysis of TSS expression kinetics identified 12 distinct clusters, reflecting</w:t>
      </w:r>
      <w:ins w:id="600" w:author="BZs" w:date="2024-12-19T08:36:00Z">
        <w:r w:rsidRPr="00CA5C3C">
          <w:rPr>
            <w:rFonts w:ascii="Times New Roman" w:hAnsi="Times New Roman"/>
            <w:color w:val="0070C0"/>
            <w:sz w:val="24"/>
            <w:lang w:val="en-US"/>
          </w:rPr>
          <w:t xml:space="preserve"> the</w:t>
        </w:r>
      </w:ins>
      <w:r w:rsidRPr="00CA5C3C">
        <w:rPr>
          <w:rFonts w:ascii="Times New Roman" w:hAnsi="Times New Roman"/>
          <w:color w:val="0070C0"/>
          <w:sz w:val="24"/>
          <w:lang w:val="en-US"/>
          <w:rPrChange w:id="601" w:author="BZs" w:date="2024-12-19T08:36:00Z">
            <w:rPr>
              <w:rFonts w:ascii="Times New Roman" w:hAnsi="Times New Roman"/>
              <w:color w:val="7030A0"/>
              <w:sz w:val="24"/>
              <w:lang w:val="en-US"/>
            </w:rPr>
          </w:rPrChange>
        </w:rPr>
        <w:t xml:space="preserve"> temporal and functional profiles of viral gene expression. Cluster IE consists solely of ORF64, the transcriptional regulator ICP4, </w:t>
      </w:r>
      <w:del w:id="602" w:author="BZs" w:date="2024-12-19T08:36:00Z">
        <w:r w:rsidR="00800201" w:rsidRPr="006D0604">
          <w:rPr>
            <w:rFonts w:ascii="Times New Roman" w:hAnsi="Times New Roman"/>
            <w:color w:val="7030A0"/>
            <w:sz w:val="24"/>
            <w:lang w:val="en-US"/>
          </w:rPr>
          <w:delText>highlighting</w:delText>
        </w:r>
      </w:del>
      <w:ins w:id="603" w:author="BZs" w:date="2024-12-19T08:36:00Z">
        <w:r w:rsidRPr="00CA5C3C">
          <w:rPr>
            <w:rFonts w:ascii="Times New Roman" w:hAnsi="Times New Roman"/>
            <w:color w:val="0070C0"/>
            <w:sz w:val="24"/>
            <w:lang w:val="en-US"/>
          </w:rPr>
          <w:t>underscoring</w:t>
        </w:r>
      </w:ins>
      <w:r w:rsidRPr="00CA5C3C">
        <w:rPr>
          <w:rFonts w:ascii="Times New Roman" w:hAnsi="Times New Roman"/>
          <w:color w:val="0070C0"/>
          <w:sz w:val="24"/>
          <w:lang w:val="en-US"/>
          <w:rPrChange w:id="604" w:author="BZs" w:date="2024-12-19T08:36:00Z">
            <w:rPr>
              <w:rFonts w:ascii="Times New Roman" w:hAnsi="Times New Roman"/>
              <w:color w:val="7030A0"/>
              <w:sz w:val="24"/>
              <w:lang w:val="en-US"/>
            </w:rPr>
          </w:rPrChange>
        </w:rPr>
        <w:t xml:space="preserve"> its pivotal role in initiating viral transcription. </w:t>
      </w:r>
      <w:r w:rsidRPr="00CA5C3C">
        <w:rPr>
          <w:rFonts w:ascii="Times New Roman" w:hAnsi="Times New Roman"/>
          <w:color w:val="0070C0"/>
          <w:sz w:val="24"/>
          <w:lang w:val="en-US"/>
          <w:rPrChange w:id="605" w:author="BZs" w:date="2024-12-19T08:36:00Z">
            <w:rPr>
              <w:rFonts w:ascii="Times New Roman" w:hAnsi="Times New Roman"/>
              <w:color w:val="7030A0"/>
              <w:sz w:val="24"/>
              <w:lang w:val="en-US"/>
            </w:rPr>
          </w:rPrChange>
        </w:rPr>
        <w:lastRenderedPageBreak/>
        <w:t xml:space="preserve">Interestingly, </w:t>
      </w:r>
      <w:del w:id="606" w:author="BZs" w:date="2024-12-19T08:36:00Z">
        <w:r w:rsidR="00181FD0" w:rsidRPr="006D0604">
          <w:rPr>
            <w:rFonts w:ascii="Times New Roman" w:hAnsi="Times New Roman"/>
            <w:color w:val="7030A0"/>
            <w:sz w:val="24"/>
            <w:lang w:val="en-US"/>
          </w:rPr>
          <w:delText>despite being</w:delText>
        </w:r>
      </w:del>
      <w:ins w:id="607" w:author="BZs" w:date="2024-12-19T08:36:00Z">
        <w:r w:rsidRPr="00CA5C3C">
          <w:rPr>
            <w:rFonts w:ascii="Times New Roman" w:hAnsi="Times New Roman"/>
            <w:color w:val="0070C0"/>
            <w:sz w:val="24"/>
            <w:lang w:val="en-US"/>
          </w:rPr>
          <w:t>ORF75,</w:t>
        </w:r>
      </w:ins>
      <w:r w:rsidRPr="00CA5C3C">
        <w:rPr>
          <w:rFonts w:ascii="Times New Roman" w:hAnsi="Times New Roman"/>
          <w:color w:val="0070C0"/>
          <w:sz w:val="24"/>
          <w:lang w:val="en-US"/>
          <w:rPrChange w:id="608" w:author="BZs" w:date="2024-12-19T08:36:00Z">
            <w:rPr>
              <w:rFonts w:ascii="Times New Roman" w:hAnsi="Times New Roman"/>
              <w:color w:val="7030A0"/>
              <w:sz w:val="24"/>
              <w:lang w:val="en-US"/>
            </w:rPr>
          </w:rPrChange>
        </w:rPr>
        <w:t xml:space="preserve"> traditionally </w:t>
      </w:r>
      <w:del w:id="609" w:author="BZs" w:date="2024-12-19T08:36:00Z">
        <w:r w:rsidR="00181FD0" w:rsidRPr="006D0604">
          <w:rPr>
            <w:rFonts w:ascii="Times New Roman" w:hAnsi="Times New Roman"/>
            <w:color w:val="7030A0"/>
            <w:sz w:val="24"/>
            <w:lang w:val="en-US"/>
          </w:rPr>
          <w:delText>classified as</w:delText>
        </w:r>
      </w:del>
      <w:ins w:id="610" w:author="BZs" w:date="2024-12-19T08:36:00Z">
        <w:r w:rsidRPr="00CA5C3C">
          <w:rPr>
            <w:rFonts w:ascii="Times New Roman" w:hAnsi="Times New Roman"/>
            <w:color w:val="0070C0"/>
            <w:sz w:val="24"/>
            <w:lang w:val="en-US"/>
          </w:rPr>
          <w:t>considered</w:t>
        </w:r>
      </w:ins>
      <w:r w:rsidRPr="00CA5C3C">
        <w:rPr>
          <w:rFonts w:ascii="Times New Roman" w:hAnsi="Times New Roman"/>
          <w:color w:val="0070C0"/>
          <w:sz w:val="24"/>
          <w:lang w:val="en-US"/>
          <w:rPrChange w:id="611" w:author="BZs" w:date="2024-12-19T08:36:00Z">
            <w:rPr>
              <w:rFonts w:ascii="Times New Roman" w:hAnsi="Times New Roman"/>
              <w:color w:val="7030A0"/>
              <w:sz w:val="24"/>
              <w:lang w:val="en-US"/>
            </w:rPr>
          </w:rPrChange>
        </w:rPr>
        <w:t xml:space="preserve"> late, </w:t>
      </w:r>
      <w:del w:id="612" w:author="BZs" w:date="2024-12-19T08:36:00Z">
        <w:r w:rsidR="00800201" w:rsidRPr="006D0604">
          <w:rPr>
            <w:rFonts w:ascii="Times New Roman" w:hAnsi="Times New Roman"/>
            <w:color w:val="7030A0"/>
            <w:sz w:val="24"/>
            <w:lang w:val="en-US"/>
          </w:rPr>
          <w:delText xml:space="preserve">ORF75 </w:delText>
        </w:r>
      </w:del>
      <w:r w:rsidRPr="00CA5C3C">
        <w:rPr>
          <w:rFonts w:ascii="Times New Roman" w:hAnsi="Times New Roman"/>
          <w:color w:val="0070C0"/>
          <w:sz w:val="24"/>
          <w:lang w:val="en-US"/>
          <w:rPrChange w:id="613" w:author="BZs" w:date="2024-12-19T08:36:00Z">
            <w:rPr>
              <w:rFonts w:ascii="Times New Roman" w:hAnsi="Times New Roman"/>
              <w:color w:val="7030A0"/>
              <w:sz w:val="24"/>
              <w:lang w:val="en-US"/>
            </w:rPr>
          </w:rPrChange>
        </w:rPr>
        <w:t>was also included in this cluster, likely due to</w:t>
      </w:r>
      <w:del w:id="614" w:author="BZs" w:date="2024-12-19T08:36:00Z">
        <w:r w:rsidR="00800201" w:rsidRPr="006D0604">
          <w:rPr>
            <w:rFonts w:ascii="Times New Roman" w:hAnsi="Times New Roman"/>
            <w:color w:val="7030A0"/>
            <w:sz w:val="24"/>
            <w:lang w:val="en-US"/>
          </w:rPr>
          <w:delText xml:space="preserve"> its</w:delText>
        </w:r>
      </w:del>
      <w:r w:rsidRPr="00CA5C3C">
        <w:rPr>
          <w:rFonts w:ascii="Times New Roman" w:hAnsi="Times New Roman"/>
          <w:color w:val="0070C0"/>
          <w:sz w:val="24"/>
          <w:lang w:val="en-US"/>
          <w:rPrChange w:id="615" w:author="BZs" w:date="2024-12-19T08:36:00Z">
            <w:rPr>
              <w:rFonts w:ascii="Times New Roman" w:hAnsi="Times New Roman"/>
              <w:color w:val="7030A0"/>
              <w:sz w:val="24"/>
              <w:lang w:val="en-US"/>
            </w:rPr>
          </w:rPrChange>
        </w:rPr>
        <w:t xml:space="preserve"> detection in one replicate at </w:t>
      </w:r>
      <w:proofErr w:type="gramStart"/>
      <w:r w:rsidRPr="00CA5C3C">
        <w:rPr>
          <w:rFonts w:ascii="Times New Roman" w:hAnsi="Times New Roman"/>
          <w:color w:val="0070C0"/>
          <w:sz w:val="24"/>
          <w:lang w:val="en-US"/>
          <w:rPrChange w:id="616" w:author="BZs" w:date="2024-12-19T08:36:00Z">
            <w:rPr>
              <w:rFonts w:ascii="Times New Roman" w:hAnsi="Times New Roman"/>
              <w:color w:val="7030A0"/>
              <w:sz w:val="24"/>
              <w:lang w:val="en-US"/>
            </w:rPr>
          </w:rPrChange>
        </w:rPr>
        <w:t>1</w:t>
      </w:r>
      <w:proofErr w:type="gramEnd"/>
      <w:r w:rsidRPr="00CA5C3C">
        <w:rPr>
          <w:rFonts w:ascii="Times New Roman" w:hAnsi="Times New Roman"/>
          <w:color w:val="0070C0"/>
          <w:sz w:val="24"/>
          <w:lang w:val="en-US"/>
          <w:rPrChange w:id="617" w:author="BZs" w:date="2024-12-19T08:36:00Z">
            <w:rPr>
              <w:rFonts w:ascii="Times New Roman" w:hAnsi="Times New Roman"/>
              <w:color w:val="7030A0"/>
              <w:sz w:val="24"/>
              <w:lang w:val="en-US"/>
            </w:rPr>
          </w:rPrChange>
        </w:rPr>
        <w:t xml:space="preserve"> hpi. Cluster E contains early genes like ORF20, ORF21, ORF30, ORF53, and ORF63, involved in nucleotide metabolism and genome replication, peaking early post-infection. Cluster E/L represents intermediate genes such as ORF19, ORF37, ORF55, and ORF76, </w:t>
      </w:r>
      <w:del w:id="618" w:author="BZs" w:date="2024-12-19T08:36:00Z">
        <w:r w:rsidR="00800201" w:rsidRPr="006D0604">
          <w:rPr>
            <w:rFonts w:ascii="Times New Roman" w:hAnsi="Times New Roman"/>
            <w:color w:val="7030A0"/>
            <w:sz w:val="24"/>
            <w:lang w:val="en-US"/>
          </w:rPr>
          <w:delText>which bridge</w:delText>
        </w:r>
      </w:del>
      <w:ins w:id="619" w:author="BZs" w:date="2024-12-19T08:36:00Z">
        <w:r w:rsidRPr="00CA5C3C">
          <w:rPr>
            <w:rFonts w:ascii="Times New Roman" w:hAnsi="Times New Roman"/>
            <w:color w:val="0070C0"/>
            <w:sz w:val="24"/>
            <w:lang w:val="en-US"/>
          </w:rPr>
          <w:t>bridging</w:t>
        </w:r>
      </w:ins>
      <w:r w:rsidRPr="00CA5C3C">
        <w:rPr>
          <w:rFonts w:ascii="Times New Roman" w:hAnsi="Times New Roman"/>
          <w:color w:val="0070C0"/>
          <w:sz w:val="24"/>
          <w:lang w:val="en-US"/>
          <w:rPrChange w:id="620" w:author="BZs" w:date="2024-12-19T08:36:00Z">
            <w:rPr>
              <w:rFonts w:ascii="Times New Roman" w:hAnsi="Times New Roman"/>
              <w:color w:val="7030A0"/>
              <w:sz w:val="24"/>
              <w:lang w:val="en-US"/>
            </w:rPr>
          </w:rPrChange>
        </w:rPr>
        <w:t xml:space="preserve"> early and late phases, while Cluster E/L-mixed includes genes like ORF31, ORF38, and ORF50, </w:t>
      </w:r>
      <w:del w:id="621" w:author="BZs" w:date="2024-12-19T08:36:00Z">
        <w:r w:rsidR="00800201" w:rsidRPr="006D0604">
          <w:rPr>
            <w:rFonts w:ascii="Times New Roman" w:hAnsi="Times New Roman"/>
            <w:color w:val="7030A0"/>
            <w:sz w:val="24"/>
            <w:lang w:val="en-US"/>
          </w:rPr>
          <w:delText>with</w:delText>
        </w:r>
      </w:del>
      <w:ins w:id="622" w:author="BZs" w:date="2024-12-19T08:36:00Z">
        <w:r w:rsidRPr="00CA5C3C">
          <w:rPr>
            <w:rFonts w:ascii="Times New Roman" w:hAnsi="Times New Roman"/>
            <w:color w:val="0070C0"/>
            <w:sz w:val="24"/>
            <w:lang w:val="en-US"/>
          </w:rPr>
          <w:t>which exhibit</w:t>
        </w:r>
      </w:ins>
      <w:r w:rsidRPr="00CA5C3C">
        <w:rPr>
          <w:rFonts w:ascii="Times New Roman" w:hAnsi="Times New Roman"/>
          <w:color w:val="0070C0"/>
          <w:sz w:val="24"/>
          <w:lang w:val="en-US"/>
          <w:rPrChange w:id="623" w:author="BZs" w:date="2024-12-19T08:36:00Z">
            <w:rPr>
              <w:rFonts w:ascii="Times New Roman" w:hAnsi="Times New Roman"/>
              <w:color w:val="7030A0"/>
              <w:sz w:val="24"/>
              <w:lang w:val="en-US"/>
            </w:rPr>
          </w:rPrChange>
        </w:rPr>
        <w:t xml:space="preserve"> overlapping early and late functions.</w:t>
      </w:r>
      <w:del w:id="624" w:author="BZs" w:date="2024-12-19T08:36:00Z">
        <w:r w:rsidR="00800201" w:rsidRPr="006D0604">
          <w:rPr>
            <w:rFonts w:ascii="Times New Roman" w:hAnsi="Times New Roman"/>
            <w:color w:val="7030A0"/>
            <w:sz w:val="24"/>
            <w:lang w:val="en-US"/>
          </w:rPr>
          <w:delText xml:space="preserve"> </w:delText>
        </w:r>
      </w:del>
    </w:p>
    <w:p w14:paraId="423FEB83" w14:textId="767694A1" w:rsidR="00CA5C3C" w:rsidRPr="00960339" w:rsidRDefault="00CA5C3C" w:rsidP="0031603D">
      <w:pPr>
        <w:spacing w:after="120" w:line="240" w:lineRule="auto"/>
        <w:jc w:val="both"/>
        <w:outlineLvl w:val="2"/>
        <w:rPr>
          <w:rFonts w:ascii="Times New Roman" w:hAnsi="Times New Roman"/>
          <w:color w:val="0070C0"/>
          <w:sz w:val="24"/>
          <w:lang w:val="en-US"/>
          <w:rPrChange w:id="625" w:author="BZs" w:date="2024-12-19T08:36:00Z">
            <w:rPr>
              <w:rFonts w:ascii="Times New Roman" w:hAnsi="Times New Roman"/>
              <w:color w:val="7030A0"/>
              <w:sz w:val="24"/>
              <w:lang w:val="en-US"/>
            </w:rPr>
          </w:rPrChange>
        </w:rPr>
        <w:pPrChange w:id="626" w:author="BZs" w:date="2024-12-19T08:36:00Z">
          <w:pPr>
            <w:spacing w:after="120" w:line="240" w:lineRule="auto"/>
            <w:jc w:val="both"/>
          </w:pPr>
        </w:pPrChange>
      </w:pPr>
      <w:r w:rsidRPr="00CA5C3C">
        <w:rPr>
          <w:rFonts w:ascii="Times New Roman" w:hAnsi="Times New Roman"/>
          <w:color w:val="0070C0"/>
          <w:sz w:val="24"/>
          <w:lang w:val="en-US"/>
          <w:rPrChange w:id="627" w:author="BZs" w:date="2024-12-19T08:36:00Z">
            <w:rPr>
              <w:rFonts w:ascii="Times New Roman" w:hAnsi="Times New Roman"/>
              <w:color w:val="7030A0"/>
              <w:sz w:val="24"/>
              <w:lang w:val="en-US"/>
            </w:rPr>
          </w:rPrChange>
        </w:rPr>
        <w:t xml:space="preserve">Late-dominant clusters include L-structural (e.g., ORF22, ORF24, and ORF42) and L-auxiliary (e.g., ORF12, ORF13, and ORF48), encoding proteins </w:t>
      </w:r>
      <w:del w:id="628" w:author="BZs" w:date="2024-12-19T08:36:00Z">
        <w:r w:rsidR="00800201" w:rsidRPr="006D0604">
          <w:rPr>
            <w:rFonts w:ascii="Times New Roman" w:hAnsi="Times New Roman"/>
            <w:color w:val="7030A0"/>
            <w:sz w:val="24"/>
            <w:lang w:val="en-US"/>
          </w:rPr>
          <w:delText>for</w:delText>
        </w:r>
      </w:del>
      <w:ins w:id="629" w:author="BZs" w:date="2024-12-19T08:36:00Z">
        <w:r w:rsidRPr="00CA5C3C">
          <w:rPr>
            <w:rFonts w:ascii="Times New Roman" w:hAnsi="Times New Roman"/>
            <w:color w:val="0070C0"/>
            <w:sz w:val="24"/>
            <w:lang w:val="en-US"/>
          </w:rPr>
          <w:t>involved in</w:t>
        </w:r>
      </w:ins>
      <w:r w:rsidRPr="00CA5C3C">
        <w:rPr>
          <w:rFonts w:ascii="Times New Roman" w:hAnsi="Times New Roman"/>
          <w:color w:val="0070C0"/>
          <w:sz w:val="24"/>
          <w:lang w:val="en-US"/>
          <w:rPrChange w:id="630" w:author="BZs" w:date="2024-12-19T08:36:00Z">
            <w:rPr>
              <w:rFonts w:ascii="Times New Roman" w:hAnsi="Times New Roman"/>
              <w:color w:val="7030A0"/>
              <w:sz w:val="24"/>
              <w:lang w:val="en-US"/>
            </w:rPr>
          </w:rPrChange>
        </w:rPr>
        <w:t xml:space="preserve"> </w:t>
      </w:r>
      <w:proofErr w:type="spellStart"/>
      <w:r w:rsidRPr="00CA5C3C">
        <w:rPr>
          <w:rFonts w:ascii="Times New Roman" w:hAnsi="Times New Roman"/>
          <w:color w:val="0070C0"/>
          <w:sz w:val="24"/>
          <w:lang w:val="en-US"/>
          <w:rPrChange w:id="631" w:author="BZs" w:date="2024-12-19T08:36:00Z">
            <w:rPr>
              <w:rFonts w:ascii="Times New Roman" w:hAnsi="Times New Roman"/>
              <w:color w:val="7030A0"/>
              <w:sz w:val="24"/>
              <w:lang w:val="en-US"/>
            </w:rPr>
          </w:rPrChange>
        </w:rPr>
        <w:t>virion</w:t>
      </w:r>
      <w:proofErr w:type="spellEnd"/>
      <w:r w:rsidRPr="00CA5C3C">
        <w:rPr>
          <w:rFonts w:ascii="Times New Roman" w:hAnsi="Times New Roman"/>
          <w:color w:val="0070C0"/>
          <w:sz w:val="24"/>
          <w:lang w:val="en-US"/>
          <w:rPrChange w:id="632" w:author="BZs" w:date="2024-12-19T08:36:00Z">
            <w:rPr>
              <w:rFonts w:ascii="Times New Roman" w:hAnsi="Times New Roman"/>
              <w:color w:val="7030A0"/>
              <w:sz w:val="24"/>
              <w:lang w:val="en-US"/>
            </w:rPr>
          </w:rPrChange>
        </w:rPr>
        <w:t xml:space="preserve"> assembly and packaging, peaking at 8–12 hpi. Finally, Cluster L-specific groups late-phase genes like ORF7 and ORF56, </w:t>
      </w:r>
      <w:del w:id="633" w:author="BZs" w:date="2024-12-19T08:36:00Z">
        <w:r w:rsidR="00800201" w:rsidRPr="006D0604">
          <w:rPr>
            <w:rFonts w:ascii="Times New Roman" w:hAnsi="Times New Roman"/>
            <w:color w:val="7030A0"/>
            <w:sz w:val="24"/>
            <w:lang w:val="en-US"/>
          </w:rPr>
          <w:delText>involved in</w:delText>
        </w:r>
      </w:del>
      <w:ins w:id="634" w:author="BZs" w:date="2024-12-19T08:36:00Z">
        <w:r w:rsidRPr="00CA5C3C">
          <w:rPr>
            <w:rFonts w:ascii="Times New Roman" w:hAnsi="Times New Roman"/>
            <w:color w:val="0070C0"/>
            <w:sz w:val="24"/>
            <w:lang w:val="en-US"/>
          </w:rPr>
          <w:t>associated with</w:t>
        </w:r>
      </w:ins>
      <w:r w:rsidRPr="00CA5C3C">
        <w:rPr>
          <w:rFonts w:ascii="Times New Roman" w:hAnsi="Times New Roman"/>
          <w:color w:val="0070C0"/>
          <w:sz w:val="24"/>
          <w:lang w:val="en-US"/>
          <w:rPrChange w:id="635" w:author="BZs" w:date="2024-12-19T08:36:00Z">
            <w:rPr>
              <w:rFonts w:ascii="Times New Roman" w:hAnsi="Times New Roman"/>
              <w:color w:val="7030A0"/>
              <w:sz w:val="24"/>
              <w:lang w:val="en-US"/>
            </w:rPr>
          </w:rPrChange>
        </w:rPr>
        <w:t xml:space="preserve"> </w:t>
      </w:r>
      <w:proofErr w:type="spellStart"/>
      <w:r w:rsidRPr="00CA5C3C">
        <w:rPr>
          <w:rFonts w:ascii="Times New Roman" w:hAnsi="Times New Roman"/>
          <w:color w:val="0070C0"/>
          <w:sz w:val="24"/>
          <w:lang w:val="en-US"/>
          <w:rPrChange w:id="636" w:author="BZs" w:date="2024-12-19T08:36:00Z">
            <w:rPr>
              <w:rFonts w:ascii="Times New Roman" w:hAnsi="Times New Roman"/>
              <w:color w:val="7030A0"/>
              <w:sz w:val="24"/>
              <w:lang w:val="en-US"/>
            </w:rPr>
          </w:rPrChange>
        </w:rPr>
        <w:t>encapsidation</w:t>
      </w:r>
      <w:proofErr w:type="spellEnd"/>
      <w:r w:rsidRPr="00CA5C3C">
        <w:rPr>
          <w:rFonts w:ascii="Times New Roman" w:hAnsi="Times New Roman"/>
          <w:color w:val="0070C0"/>
          <w:sz w:val="24"/>
          <w:lang w:val="en-US"/>
          <w:rPrChange w:id="637" w:author="BZs" w:date="2024-12-19T08:36:00Z">
            <w:rPr>
              <w:rFonts w:ascii="Times New Roman" w:hAnsi="Times New Roman"/>
              <w:color w:val="7030A0"/>
              <w:sz w:val="24"/>
              <w:lang w:val="en-US"/>
            </w:rPr>
          </w:rPrChange>
        </w:rPr>
        <w:t xml:space="preserve"> and late replication. These results emphasize the temporal regulation of TSS usage, while the inclusion of ORF75 in Cluster IE highlights the </w:t>
      </w:r>
      <w:del w:id="638" w:author="BZs" w:date="2024-12-19T08:36:00Z">
        <w:r w:rsidR="00800201" w:rsidRPr="006D0604">
          <w:rPr>
            <w:rFonts w:ascii="Times New Roman" w:hAnsi="Times New Roman"/>
            <w:color w:val="7030A0"/>
            <w:sz w:val="24"/>
            <w:lang w:val="en-US"/>
          </w:rPr>
          <w:delText>need to account</w:delText>
        </w:r>
      </w:del>
      <w:ins w:id="639" w:author="BZs" w:date="2024-12-19T08:36:00Z">
        <w:r w:rsidRPr="00CA5C3C">
          <w:rPr>
            <w:rFonts w:ascii="Times New Roman" w:hAnsi="Times New Roman"/>
            <w:color w:val="0070C0"/>
            <w:sz w:val="24"/>
            <w:lang w:val="en-US"/>
          </w:rPr>
          <w:t>importance of accounting</w:t>
        </w:r>
      </w:ins>
      <w:r w:rsidRPr="00CA5C3C">
        <w:rPr>
          <w:rFonts w:ascii="Times New Roman" w:hAnsi="Times New Roman"/>
          <w:color w:val="0070C0"/>
          <w:sz w:val="24"/>
          <w:lang w:val="en-US"/>
          <w:rPrChange w:id="640" w:author="BZs" w:date="2024-12-19T08:36:00Z">
            <w:rPr>
              <w:rFonts w:ascii="Times New Roman" w:hAnsi="Times New Roman"/>
              <w:color w:val="7030A0"/>
              <w:sz w:val="24"/>
              <w:lang w:val="en-US"/>
            </w:rPr>
          </w:rPrChange>
        </w:rPr>
        <w:t xml:space="preserve"> for outlier replicates in clustering analyses.</w:t>
      </w:r>
    </w:p>
    <w:p w14:paraId="3E30D99A" w14:textId="77777777" w:rsidR="00181FD0" w:rsidRPr="006D0604" w:rsidRDefault="00181FD0" w:rsidP="00464F85">
      <w:pPr>
        <w:spacing w:after="120" w:line="240" w:lineRule="auto"/>
        <w:jc w:val="both"/>
        <w:outlineLvl w:val="2"/>
        <w:rPr>
          <w:del w:id="641" w:author="BZs" w:date="2024-12-19T08:36:00Z"/>
          <w:rFonts w:ascii="Times New Roman" w:hAnsi="Times New Roman"/>
          <w:sz w:val="24"/>
          <w:lang w:val="en-US"/>
        </w:rPr>
      </w:pPr>
    </w:p>
    <w:p w14:paraId="4E410265" w14:textId="317EA1AB" w:rsidR="0096152B" w:rsidRPr="006D0604" w:rsidRDefault="00464F85"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TES expression</w:t>
      </w:r>
      <w:r w:rsidR="00AB73DA" w:rsidRPr="006D0604">
        <w:rPr>
          <w:rFonts w:ascii="Times New Roman" w:hAnsi="Times New Roman"/>
          <w:b/>
          <w:i/>
          <w:sz w:val="24"/>
          <w:szCs w:val="24"/>
          <w:lang w:val="en-US"/>
        </w:rPr>
        <w:t xml:space="preserve"> kinetics</w:t>
      </w:r>
    </w:p>
    <w:p w14:paraId="6F0E7471" w14:textId="176B70E7" w:rsidR="005809BA" w:rsidRPr="005809BA" w:rsidRDefault="005A14D3" w:rsidP="0031603D">
      <w:pPr>
        <w:spacing w:after="120" w:line="240" w:lineRule="auto"/>
        <w:jc w:val="both"/>
        <w:rPr>
          <w:rFonts w:ascii="Times New Roman" w:hAnsi="Times New Roman"/>
          <w:color w:val="0070C0"/>
          <w:sz w:val="24"/>
          <w:lang w:val="en-US"/>
          <w:rPrChange w:id="642" w:author="BZs" w:date="2024-12-19T08:36:00Z">
            <w:rPr>
              <w:rFonts w:ascii="Times New Roman" w:hAnsi="Times New Roman"/>
              <w:color w:val="7030A0"/>
              <w:sz w:val="24"/>
              <w:lang w:val="en-US"/>
            </w:rPr>
          </w:rPrChange>
        </w:rPr>
      </w:pPr>
      <w:r w:rsidRPr="006D0604">
        <w:rPr>
          <w:rFonts w:ascii="Times New Roman" w:hAnsi="Times New Roman"/>
          <w:sz w:val="24"/>
          <w:lang w:val="en-US"/>
        </w:rPr>
        <w:t>Our examination of transcription end site (TES) dynamics (</w:t>
      </w:r>
      <w:r w:rsidRPr="006D0604">
        <w:rPr>
          <w:rFonts w:ascii="Times New Roman" w:hAnsi="Times New Roman"/>
          <w:b/>
          <w:sz w:val="24"/>
          <w:lang w:val="en-US"/>
        </w:rPr>
        <w:t>Figure 2</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del w:id="643" w:author="BZs" w:date="2024-12-19T08:36:00Z">
        <w:r w:rsidR="009B71D3" w:rsidRPr="006D0604">
          <w:rPr>
            <w:rFonts w:ascii="Times New Roman" w:hAnsi="Times New Roman"/>
            <w:b/>
            <w:sz w:val="24"/>
            <w:lang w:val="en-US"/>
          </w:rPr>
          <w:delText>4</w:delText>
        </w:r>
      </w:del>
      <w:ins w:id="644" w:author="BZs" w:date="2024-12-19T08:36:00Z">
        <w:r w:rsidR="00965600">
          <w:rPr>
            <w:rFonts w:ascii="Times New Roman" w:hAnsi="Times New Roman"/>
            <w:b/>
            <w:sz w:val="24"/>
            <w:lang w:val="en-US"/>
          </w:rPr>
          <w:t>S</w:t>
        </w:r>
        <w:r w:rsidR="009B71D3" w:rsidRPr="006D0604">
          <w:rPr>
            <w:rFonts w:ascii="Times New Roman" w:hAnsi="Times New Roman"/>
            <w:b/>
            <w:sz w:val="24"/>
            <w:lang w:val="en-US"/>
          </w:rPr>
          <w:t>4</w:t>
        </w:r>
      </w:ins>
      <w:r w:rsidRPr="006D0604">
        <w:rPr>
          <w:rFonts w:ascii="Times New Roman" w:hAnsi="Times New Roman"/>
          <w:sz w:val="24"/>
          <w:lang w:val="en-US"/>
        </w:rPr>
        <w:t xml:space="preserve">) reveals a complex and overlapping regulatory landscape, much </w:t>
      </w:r>
      <w:proofErr w:type="gramStart"/>
      <w:r w:rsidRPr="006D0604">
        <w:rPr>
          <w:rFonts w:ascii="Times New Roman" w:hAnsi="Times New Roman"/>
          <w:sz w:val="24"/>
          <w:lang w:val="en-US"/>
        </w:rPr>
        <w:t>like</w:t>
      </w:r>
      <w:proofErr w:type="gramEnd"/>
      <w:r w:rsidRPr="006D0604">
        <w:rPr>
          <w:rFonts w:ascii="Times New Roman" w:hAnsi="Times New Roman"/>
          <w:sz w:val="24"/>
          <w:lang w:val="en-US"/>
        </w:rPr>
        <w:t xml:space="preserve"> what we observed at the transcription start sites (TSSs). </w:t>
      </w:r>
      <w:r w:rsidR="004304E4" w:rsidRPr="006D0604">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5809BA" w:rsidRPr="005809BA">
        <w:rPr>
          <w:rFonts w:ascii="Times New Roman" w:hAnsi="Times New Roman"/>
          <w:color w:val="0070C0"/>
          <w:sz w:val="24"/>
          <w:lang w:val="en-US"/>
          <w:rPrChange w:id="645" w:author="BZs" w:date="2024-12-19T08:36:00Z">
            <w:rPr>
              <w:rFonts w:ascii="Times New Roman" w:hAnsi="Times New Roman"/>
              <w:color w:val="7030A0"/>
              <w:sz w:val="24"/>
              <w:lang w:val="en-US"/>
            </w:rPr>
          </w:rPrChange>
        </w:rPr>
        <w:t xml:space="preserve">This general pattern aligns with the known roles of early genes in DNA replication and </w:t>
      </w:r>
      <w:del w:id="646" w:author="BZs" w:date="2024-12-19T08:36:00Z">
        <w:r w:rsidR="004304E4" w:rsidRPr="006D0604">
          <w:rPr>
            <w:rFonts w:ascii="Times New Roman" w:hAnsi="Times New Roman"/>
            <w:color w:val="7030A0"/>
            <w:sz w:val="24"/>
            <w:lang w:val="en-US"/>
          </w:rPr>
          <w:delText xml:space="preserve">the </w:delText>
        </w:r>
      </w:del>
      <w:r w:rsidR="005809BA" w:rsidRPr="005809BA">
        <w:rPr>
          <w:rFonts w:ascii="Times New Roman" w:hAnsi="Times New Roman"/>
          <w:color w:val="0070C0"/>
          <w:sz w:val="24"/>
          <w:lang w:val="en-US"/>
          <w:rPrChange w:id="647" w:author="BZs" w:date="2024-12-19T08:36:00Z">
            <w:rPr>
              <w:rFonts w:ascii="Times New Roman" w:hAnsi="Times New Roman"/>
              <w:color w:val="7030A0"/>
              <w:sz w:val="24"/>
              <w:lang w:val="en-US"/>
            </w:rPr>
          </w:rPrChange>
        </w:rPr>
        <w:t xml:space="preserve">late genes in </w:t>
      </w:r>
      <w:proofErr w:type="spellStart"/>
      <w:r w:rsidR="005809BA" w:rsidRPr="005809BA">
        <w:rPr>
          <w:rFonts w:ascii="Times New Roman" w:hAnsi="Times New Roman"/>
          <w:color w:val="0070C0"/>
          <w:sz w:val="24"/>
          <w:lang w:val="en-US"/>
          <w:rPrChange w:id="648" w:author="BZs" w:date="2024-12-19T08:36:00Z">
            <w:rPr>
              <w:rFonts w:ascii="Times New Roman" w:hAnsi="Times New Roman"/>
              <w:color w:val="7030A0"/>
              <w:sz w:val="24"/>
              <w:lang w:val="en-US"/>
            </w:rPr>
          </w:rPrChange>
        </w:rPr>
        <w:t>virion</w:t>
      </w:r>
      <w:proofErr w:type="spellEnd"/>
      <w:r w:rsidR="005809BA" w:rsidRPr="005809BA">
        <w:rPr>
          <w:rFonts w:ascii="Times New Roman" w:hAnsi="Times New Roman"/>
          <w:color w:val="0070C0"/>
          <w:sz w:val="24"/>
          <w:lang w:val="en-US"/>
          <w:rPrChange w:id="649" w:author="BZs" w:date="2024-12-19T08:36:00Z">
            <w:rPr>
              <w:rFonts w:ascii="Times New Roman" w:hAnsi="Times New Roman"/>
              <w:color w:val="7030A0"/>
              <w:sz w:val="24"/>
              <w:lang w:val="en-US"/>
            </w:rPr>
          </w:rPrChange>
        </w:rPr>
        <w:t xml:space="preserve"> assembly.</w:t>
      </w:r>
    </w:p>
    <w:p w14:paraId="20E9E74C" w14:textId="289926B8" w:rsidR="005809BA" w:rsidRPr="005809BA" w:rsidRDefault="005809BA" w:rsidP="0031603D">
      <w:pPr>
        <w:spacing w:after="120" w:line="240" w:lineRule="auto"/>
        <w:jc w:val="both"/>
        <w:rPr>
          <w:rFonts w:ascii="Times New Roman" w:hAnsi="Times New Roman"/>
          <w:color w:val="0070C0"/>
          <w:sz w:val="24"/>
          <w:lang w:val="en-US"/>
          <w:rPrChange w:id="650" w:author="BZs" w:date="2024-12-19T08:36:00Z">
            <w:rPr>
              <w:rFonts w:ascii="Times New Roman" w:hAnsi="Times New Roman"/>
              <w:color w:val="7030A0"/>
              <w:sz w:val="24"/>
              <w:lang w:val="en-US"/>
            </w:rPr>
          </w:rPrChange>
        </w:rPr>
      </w:pPr>
      <w:r w:rsidRPr="005809BA">
        <w:rPr>
          <w:rFonts w:ascii="Times New Roman" w:hAnsi="Times New Roman"/>
          <w:color w:val="0070C0"/>
          <w:sz w:val="24"/>
          <w:lang w:val="en-US"/>
          <w:rPrChange w:id="651" w:author="BZs" w:date="2024-12-19T08:36:00Z">
            <w:rPr>
              <w:rFonts w:ascii="Times New Roman" w:hAnsi="Times New Roman"/>
              <w:color w:val="7030A0"/>
              <w:sz w:val="24"/>
              <w:lang w:val="en-US"/>
            </w:rPr>
          </w:rPrChange>
        </w:rPr>
        <w:t xml:space="preserve">However, both the initial analysis of individual TES kinetics and the subsequent clustering based on TES usage </w:t>
      </w:r>
      <w:del w:id="652" w:author="BZs" w:date="2024-12-19T08:36:00Z">
        <w:r w:rsidR="004304E4" w:rsidRPr="006D0604">
          <w:rPr>
            <w:rFonts w:ascii="Times New Roman" w:hAnsi="Times New Roman"/>
            <w:color w:val="7030A0"/>
            <w:sz w:val="24"/>
            <w:lang w:val="en-US"/>
          </w:rPr>
          <w:delText>highlight</w:delText>
        </w:r>
      </w:del>
      <w:ins w:id="653" w:author="BZs" w:date="2024-12-19T08:36:00Z">
        <w:r w:rsidRPr="005809BA">
          <w:rPr>
            <w:rFonts w:ascii="Times New Roman" w:hAnsi="Times New Roman"/>
            <w:color w:val="0070C0"/>
            <w:sz w:val="24"/>
            <w:lang w:val="en-US"/>
          </w:rPr>
          <w:t>reveal</w:t>
        </w:r>
      </w:ins>
      <w:r w:rsidRPr="005809BA">
        <w:rPr>
          <w:rFonts w:ascii="Times New Roman" w:hAnsi="Times New Roman"/>
          <w:color w:val="0070C0"/>
          <w:sz w:val="24"/>
          <w:lang w:val="en-US"/>
          <w:rPrChange w:id="654" w:author="BZs" w:date="2024-12-19T08:36:00Z">
            <w:rPr>
              <w:rFonts w:ascii="Times New Roman" w:hAnsi="Times New Roman"/>
              <w:color w:val="7030A0"/>
              <w:sz w:val="24"/>
              <w:lang w:val="en-US"/>
            </w:rPr>
          </w:rPrChange>
        </w:rPr>
        <w:t xml:space="preserve"> exceptions and overlapping dynamics that challenge the straightforward IE/E/L model. For </w:t>
      </w:r>
      <w:del w:id="655" w:author="BZs" w:date="2024-12-19T08:36:00Z">
        <w:r w:rsidR="004304E4" w:rsidRPr="006D0604">
          <w:rPr>
            <w:rFonts w:ascii="Times New Roman" w:hAnsi="Times New Roman"/>
            <w:color w:val="7030A0"/>
            <w:sz w:val="24"/>
            <w:lang w:val="en-US"/>
          </w:rPr>
          <w:delText>instance</w:delText>
        </w:r>
      </w:del>
      <w:ins w:id="656" w:author="BZs" w:date="2024-12-19T08:36:00Z">
        <w:r w:rsidRPr="005809BA">
          <w:rPr>
            <w:rFonts w:ascii="Times New Roman" w:hAnsi="Times New Roman"/>
            <w:color w:val="0070C0"/>
            <w:sz w:val="24"/>
            <w:lang w:val="en-US"/>
          </w:rPr>
          <w:t>example</w:t>
        </w:r>
      </w:ins>
      <w:r w:rsidRPr="005809BA">
        <w:rPr>
          <w:rFonts w:ascii="Times New Roman" w:hAnsi="Times New Roman"/>
          <w:color w:val="0070C0"/>
          <w:sz w:val="24"/>
          <w:lang w:val="en-US"/>
          <w:rPrChange w:id="657" w:author="BZs" w:date="2024-12-19T08:36:00Z">
            <w:rPr>
              <w:rFonts w:ascii="Times New Roman" w:hAnsi="Times New Roman"/>
              <w:color w:val="7030A0"/>
              <w:sz w:val="24"/>
              <w:lang w:val="en-US"/>
            </w:rPr>
          </w:rPrChange>
        </w:rPr>
        <w:t>, ORF32 and ORF51</w:t>
      </w:r>
      <w:del w:id="658" w:author="BZs" w:date="2024-12-19T08:36:00Z">
        <w:r w:rsidR="004304E4" w:rsidRPr="006D0604">
          <w:rPr>
            <w:rFonts w:ascii="Times New Roman" w:hAnsi="Times New Roman"/>
            <w:color w:val="7030A0"/>
            <w:sz w:val="24"/>
            <w:lang w:val="en-US"/>
          </w:rPr>
          <w:delText>—</w:delText>
        </w:r>
      </w:del>
      <w:ins w:id="659" w:author="BZs" w:date="2024-12-19T08:36:00Z">
        <w:r w:rsidRPr="005809BA">
          <w:rPr>
            <w:rFonts w:ascii="Times New Roman" w:hAnsi="Times New Roman"/>
            <w:color w:val="0070C0"/>
            <w:sz w:val="24"/>
            <w:lang w:val="en-US"/>
          </w:rPr>
          <w:t xml:space="preserve">, </w:t>
        </w:r>
      </w:ins>
      <w:r w:rsidRPr="005809BA">
        <w:rPr>
          <w:rFonts w:ascii="Times New Roman" w:hAnsi="Times New Roman"/>
          <w:color w:val="0070C0"/>
          <w:sz w:val="24"/>
          <w:lang w:val="en-US"/>
          <w:rPrChange w:id="660" w:author="BZs" w:date="2024-12-19T08:36:00Z">
            <w:rPr>
              <w:rFonts w:ascii="Times New Roman" w:hAnsi="Times New Roman"/>
              <w:color w:val="7030A0"/>
              <w:sz w:val="24"/>
              <w:lang w:val="en-US"/>
            </w:rPr>
          </w:rPrChange>
        </w:rPr>
        <w:t>traditionally classified as late</w:t>
      </w:r>
      <w:del w:id="661" w:author="BZs" w:date="2024-12-19T08:36:00Z">
        <w:r w:rsidR="004304E4" w:rsidRPr="006D0604">
          <w:rPr>
            <w:rFonts w:ascii="Times New Roman" w:hAnsi="Times New Roman"/>
            <w:color w:val="7030A0"/>
            <w:sz w:val="24"/>
            <w:lang w:val="en-US"/>
          </w:rPr>
          <w:delText>—displayed</w:delText>
        </w:r>
      </w:del>
      <w:ins w:id="662" w:author="BZs" w:date="2024-12-19T08:36:00Z">
        <w:r w:rsidRPr="005809BA">
          <w:rPr>
            <w:rFonts w:ascii="Times New Roman" w:hAnsi="Times New Roman"/>
            <w:color w:val="0070C0"/>
            <w:sz w:val="24"/>
            <w:lang w:val="en-US"/>
          </w:rPr>
          <w:t>, exhibited</w:t>
        </w:r>
      </w:ins>
      <w:r w:rsidRPr="005809BA">
        <w:rPr>
          <w:rFonts w:ascii="Times New Roman" w:hAnsi="Times New Roman"/>
          <w:color w:val="0070C0"/>
          <w:sz w:val="24"/>
          <w:lang w:val="en-US"/>
          <w:rPrChange w:id="663" w:author="BZs" w:date="2024-12-19T08:36:00Z">
            <w:rPr>
              <w:rFonts w:ascii="Times New Roman" w:hAnsi="Times New Roman"/>
              <w:color w:val="7030A0"/>
              <w:sz w:val="24"/>
              <w:lang w:val="en-US"/>
            </w:rPr>
          </w:rPrChange>
        </w:rPr>
        <w:t xml:space="preserve"> earlier-than-expected TES peaks, </w:t>
      </w:r>
      <w:del w:id="664" w:author="BZs" w:date="2024-12-19T08:36:00Z">
        <w:r w:rsidR="004304E4" w:rsidRPr="006D0604">
          <w:rPr>
            <w:rFonts w:ascii="Times New Roman" w:hAnsi="Times New Roman"/>
            <w:color w:val="7030A0"/>
            <w:sz w:val="24"/>
            <w:lang w:val="en-US"/>
          </w:rPr>
          <w:delText>whereas</w:delText>
        </w:r>
      </w:del>
      <w:ins w:id="665" w:author="BZs" w:date="2024-12-19T08:36:00Z">
        <w:r w:rsidRPr="005809BA">
          <w:rPr>
            <w:rFonts w:ascii="Times New Roman" w:hAnsi="Times New Roman"/>
            <w:color w:val="0070C0"/>
            <w:sz w:val="24"/>
            <w:lang w:val="en-US"/>
          </w:rPr>
          <w:t>while</w:t>
        </w:r>
      </w:ins>
      <w:r w:rsidRPr="005809BA">
        <w:rPr>
          <w:rFonts w:ascii="Times New Roman" w:hAnsi="Times New Roman"/>
          <w:color w:val="0070C0"/>
          <w:sz w:val="24"/>
          <w:lang w:val="en-US"/>
          <w:rPrChange w:id="666" w:author="BZs" w:date="2024-12-19T08:36:00Z">
            <w:rPr>
              <w:rFonts w:ascii="Times New Roman" w:hAnsi="Times New Roman"/>
              <w:color w:val="7030A0"/>
              <w:sz w:val="24"/>
              <w:lang w:val="en-US"/>
            </w:rPr>
          </w:rPrChange>
        </w:rPr>
        <w:t xml:space="preserve"> ORF19, categorized as early, showed a delayed TES maximum more characteristic of late genes. These anomalies </w:t>
      </w:r>
      <w:del w:id="667" w:author="BZs" w:date="2024-12-19T08:36:00Z">
        <w:r w:rsidR="004304E4" w:rsidRPr="006D0604">
          <w:rPr>
            <w:rFonts w:ascii="Times New Roman" w:hAnsi="Times New Roman"/>
            <w:color w:val="7030A0"/>
            <w:sz w:val="24"/>
            <w:lang w:val="en-US"/>
          </w:rPr>
          <w:delText>indicate</w:delText>
        </w:r>
      </w:del>
      <w:ins w:id="668" w:author="BZs" w:date="2024-12-19T08:36:00Z">
        <w:r w:rsidRPr="005809BA">
          <w:rPr>
            <w:rFonts w:ascii="Times New Roman" w:hAnsi="Times New Roman"/>
            <w:color w:val="0070C0"/>
            <w:sz w:val="24"/>
            <w:lang w:val="en-US"/>
          </w:rPr>
          <w:t>suggest</w:t>
        </w:r>
      </w:ins>
      <w:r w:rsidRPr="005809BA">
        <w:rPr>
          <w:rFonts w:ascii="Times New Roman" w:hAnsi="Times New Roman"/>
          <w:color w:val="0070C0"/>
          <w:sz w:val="24"/>
          <w:lang w:val="en-US"/>
          <w:rPrChange w:id="669" w:author="BZs" w:date="2024-12-19T08:36:00Z">
            <w:rPr>
              <w:rFonts w:ascii="Times New Roman" w:hAnsi="Times New Roman"/>
              <w:color w:val="7030A0"/>
              <w:sz w:val="24"/>
              <w:lang w:val="en-US"/>
            </w:rPr>
          </w:rPrChange>
        </w:rPr>
        <w:t xml:space="preserve"> that the timing of transcript termination does not always </w:t>
      </w:r>
      <w:del w:id="670" w:author="BZs" w:date="2024-12-19T08:36:00Z">
        <w:r w:rsidR="004304E4" w:rsidRPr="006D0604">
          <w:rPr>
            <w:rFonts w:ascii="Times New Roman" w:hAnsi="Times New Roman"/>
            <w:color w:val="7030A0"/>
            <w:sz w:val="24"/>
            <w:lang w:val="en-US"/>
          </w:rPr>
          <w:delText>parallel</w:delText>
        </w:r>
      </w:del>
      <w:ins w:id="671" w:author="BZs" w:date="2024-12-19T08:36:00Z">
        <w:r w:rsidRPr="005809BA">
          <w:rPr>
            <w:rFonts w:ascii="Times New Roman" w:hAnsi="Times New Roman"/>
            <w:color w:val="0070C0"/>
            <w:sz w:val="24"/>
            <w:lang w:val="en-US"/>
          </w:rPr>
          <w:t>correspond to</w:t>
        </w:r>
      </w:ins>
      <w:r w:rsidRPr="005809BA">
        <w:rPr>
          <w:rFonts w:ascii="Times New Roman" w:hAnsi="Times New Roman"/>
          <w:color w:val="0070C0"/>
          <w:sz w:val="24"/>
          <w:lang w:val="en-US"/>
          <w:rPrChange w:id="672" w:author="BZs" w:date="2024-12-19T08:36:00Z">
            <w:rPr>
              <w:rFonts w:ascii="Times New Roman" w:hAnsi="Times New Roman"/>
              <w:color w:val="7030A0"/>
              <w:sz w:val="24"/>
              <w:lang w:val="en-US"/>
            </w:rPr>
          </w:rPrChange>
        </w:rPr>
        <w:t xml:space="preserve"> the canonical temporal classes.</w:t>
      </w:r>
    </w:p>
    <w:p w14:paraId="5DA93817" w14:textId="01D05D92" w:rsidR="00E66103" w:rsidRPr="00E66103" w:rsidRDefault="00E66103" w:rsidP="0031603D">
      <w:pPr>
        <w:spacing w:after="120" w:line="240" w:lineRule="auto"/>
        <w:jc w:val="both"/>
        <w:outlineLvl w:val="2"/>
        <w:rPr>
          <w:rFonts w:ascii="Times New Roman" w:hAnsi="Times New Roman"/>
          <w:color w:val="0070C0"/>
          <w:sz w:val="24"/>
          <w:lang w:val="en-US"/>
          <w:rPrChange w:id="673" w:author="BZs" w:date="2024-12-19T08:36:00Z">
            <w:rPr>
              <w:rFonts w:ascii="Times New Roman" w:hAnsi="Times New Roman"/>
              <w:color w:val="7030A0"/>
              <w:sz w:val="24"/>
              <w:lang w:val="en-US"/>
            </w:rPr>
          </w:rPrChange>
        </w:rPr>
        <w:pPrChange w:id="674" w:author="BZs" w:date="2024-12-19T08:36:00Z">
          <w:pPr>
            <w:spacing w:after="120" w:line="240" w:lineRule="auto"/>
            <w:jc w:val="both"/>
          </w:pPr>
        </w:pPrChange>
      </w:pPr>
      <w:r w:rsidRPr="00E66103">
        <w:rPr>
          <w:rFonts w:ascii="Times New Roman" w:hAnsi="Times New Roman"/>
          <w:color w:val="0070C0"/>
          <w:sz w:val="24"/>
          <w:lang w:val="en-US"/>
          <w:rPrChange w:id="675" w:author="BZs" w:date="2024-12-19T08:36:00Z">
            <w:rPr>
              <w:rFonts w:ascii="Times New Roman" w:hAnsi="Times New Roman"/>
              <w:color w:val="7030A0"/>
              <w:sz w:val="24"/>
              <w:lang w:val="en-US"/>
            </w:rPr>
          </w:rPrChange>
        </w:rPr>
        <w:t>The clustering of TES expression profiles (</w:t>
      </w:r>
      <w:r w:rsidRPr="00E66103">
        <w:rPr>
          <w:rFonts w:ascii="Times New Roman" w:hAnsi="Times New Roman"/>
          <w:b/>
          <w:color w:val="0070C0"/>
          <w:sz w:val="24"/>
          <w:lang w:val="en-US"/>
          <w:rPrChange w:id="676" w:author="BZs" w:date="2024-12-19T08:36:00Z">
            <w:rPr>
              <w:rFonts w:ascii="Times New Roman" w:hAnsi="Times New Roman"/>
              <w:sz w:val="24"/>
              <w:lang w:val="en-US"/>
            </w:rPr>
          </w:rPrChange>
        </w:rPr>
        <w:t>S</w:t>
      </w:r>
      <w:r w:rsidRPr="00E66103">
        <w:rPr>
          <w:rFonts w:ascii="Times New Roman" w:hAnsi="Times New Roman"/>
          <w:b/>
          <w:color w:val="0070C0"/>
          <w:sz w:val="24"/>
          <w:lang w:val="en-US"/>
          <w:rPrChange w:id="677" w:author="BZs" w:date="2024-12-19T08:36:00Z">
            <w:rPr>
              <w:rFonts w:ascii="Times New Roman" w:hAnsi="Times New Roman"/>
              <w:b/>
              <w:sz w:val="24"/>
              <w:lang w:val="en-US"/>
            </w:rPr>
          </w:rPrChange>
        </w:rPr>
        <w:t xml:space="preserve">upplementary </w:t>
      </w:r>
      <w:del w:id="678" w:author="BZs" w:date="2024-12-19T08:36:00Z">
        <w:r w:rsidR="00477F2F" w:rsidRPr="006D0604">
          <w:rPr>
            <w:rFonts w:ascii="Times New Roman" w:hAnsi="Times New Roman"/>
            <w:b/>
            <w:sz w:val="24"/>
            <w:lang w:val="en-US"/>
          </w:rPr>
          <w:delText>Figure</w:delText>
        </w:r>
      </w:del>
      <w:ins w:id="679" w:author="BZs" w:date="2024-12-19T08:36:00Z">
        <w:r w:rsidRPr="00E66103">
          <w:rPr>
            <w:rFonts w:ascii="Times New Roman" w:eastAsia="Times New Roman" w:hAnsi="Times New Roman" w:cs="Times New Roman"/>
            <w:b/>
            <w:color w:val="0070C0"/>
            <w:sz w:val="24"/>
            <w:szCs w:val="24"/>
            <w:lang w:val="en-US" w:eastAsia="en-GB"/>
          </w:rPr>
          <w:t>Figures</w:t>
        </w:r>
      </w:ins>
      <w:r w:rsidRPr="00E66103">
        <w:rPr>
          <w:rFonts w:ascii="Times New Roman" w:hAnsi="Times New Roman"/>
          <w:b/>
          <w:color w:val="0070C0"/>
          <w:sz w:val="24"/>
          <w:lang w:val="en-US"/>
          <w:rPrChange w:id="680" w:author="BZs" w:date="2024-12-19T08:36:00Z">
            <w:rPr>
              <w:rFonts w:ascii="Times New Roman" w:hAnsi="Times New Roman"/>
              <w:b/>
              <w:sz w:val="24"/>
              <w:lang w:val="en-US"/>
            </w:rPr>
          </w:rPrChange>
        </w:rPr>
        <w:t xml:space="preserve"> S5 and S6</w:t>
      </w:r>
      <w:r w:rsidRPr="00E66103">
        <w:rPr>
          <w:rFonts w:ascii="Times New Roman" w:hAnsi="Times New Roman"/>
          <w:color w:val="0070C0"/>
          <w:sz w:val="24"/>
          <w:lang w:val="en-US"/>
          <w:rPrChange w:id="681" w:author="BZs" w:date="2024-12-19T08:36:00Z">
            <w:rPr>
              <w:rFonts w:ascii="Times New Roman" w:hAnsi="Times New Roman"/>
              <w:color w:val="7030A0"/>
              <w:sz w:val="24"/>
              <w:lang w:val="en-US"/>
            </w:rPr>
          </w:rPrChange>
        </w:rPr>
        <w:t xml:space="preserve">) revealed distinct groups of genes with shared termination dynamics, </w:t>
      </w:r>
      <w:del w:id="682" w:author="BZs" w:date="2024-12-19T08:36:00Z">
        <w:r w:rsidR="001D326E" w:rsidRPr="006D0604">
          <w:rPr>
            <w:rFonts w:ascii="Times New Roman" w:eastAsia="Times New Roman" w:hAnsi="Times New Roman" w:cs="Times New Roman"/>
            <w:color w:val="7030A0"/>
            <w:sz w:val="24"/>
            <w:szCs w:val="24"/>
            <w:lang w:val="en-US" w:eastAsia="en-GB"/>
          </w:rPr>
          <w:delText>offering</w:delText>
        </w:r>
      </w:del>
      <w:ins w:id="683" w:author="BZs" w:date="2024-12-19T08:36:00Z">
        <w:r w:rsidRPr="00E66103">
          <w:rPr>
            <w:rFonts w:ascii="Times New Roman" w:eastAsia="Times New Roman" w:hAnsi="Times New Roman" w:cs="Times New Roman"/>
            <w:color w:val="0070C0"/>
            <w:sz w:val="24"/>
            <w:szCs w:val="24"/>
            <w:lang w:val="en-US" w:eastAsia="en-GB"/>
          </w:rPr>
          <w:t>providing</w:t>
        </w:r>
      </w:ins>
      <w:r w:rsidRPr="00E66103">
        <w:rPr>
          <w:rFonts w:ascii="Times New Roman" w:hAnsi="Times New Roman"/>
          <w:color w:val="0070C0"/>
          <w:sz w:val="24"/>
          <w:lang w:val="en-US"/>
          <w:rPrChange w:id="684" w:author="BZs" w:date="2024-12-19T08:36:00Z">
            <w:rPr>
              <w:rFonts w:ascii="Times New Roman" w:hAnsi="Times New Roman"/>
              <w:color w:val="7030A0"/>
              <w:sz w:val="24"/>
              <w:lang w:val="en-US"/>
            </w:rPr>
          </w:rPrChange>
        </w:rPr>
        <w:t xml:space="preserve"> insights into the complexity of viral transcription regulation. Cluster 1 (L-dominant-1) includes </w:t>
      </w:r>
      <w:del w:id="685" w:author="BZs" w:date="2024-12-19T08:36:00Z">
        <w:r w:rsidR="001D326E" w:rsidRPr="006D0604">
          <w:rPr>
            <w:rFonts w:ascii="Times New Roman" w:eastAsia="Times New Roman" w:hAnsi="Times New Roman" w:cs="Times New Roman"/>
            <w:color w:val="7030A0"/>
            <w:sz w:val="24"/>
            <w:szCs w:val="24"/>
            <w:lang w:val="en-US" w:eastAsia="en-GB"/>
          </w:rPr>
          <w:delText>Late</w:delText>
        </w:r>
      </w:del>
      <w:ins w:id="686" w:author="BZs" w:date="2024-12-19T08:36:00Z">
        <w:r w:rsidRPr="00E66103">
          <w:rPr>
            <w:rFonts w:ascii="Times New Roman" w:eastAsia="Times New Roman" w:hAnsi="Times New Roman" w:cs="Times New Roman"/>
            <w:color w:val="0070C0"/>
            <w:sz w:val="24"/>
            <w:szCs w:val="24"/>
            <w:lang w:val="en-US" w:eastAsia="en-GB"/>
          </w:rPr>
          <w:t>late</w:t>
        </w:r>
      </w:ins>
      <w:r w:rsidRPr="00E66103">
        <w:rPr>
          <w:rFonts w:ascii="Times New Roman" w:hAnsi="Times New Roman"/>
          <w:color w:val="0070C0"/>
          <w:sz w:val="24"/>
          <w:lang w:val="en-US"/>
          <w:rPrChange w:id="687" w:author="BZs" w:date="2024-12-19T08:36:00Z">
            <w:rPr>
              <w:rFonts w:ascii="Times New Roman" w:hAnsi="Times New Roman"/>
              <w:color w:val="7030A0"/>
              <w:sz w:val="24"/>
              <w:lang w:val="en-US"/>
            </w:rPr>
          </w:rPrChange>
        </w:rPr>
        <w:t xml:space="preserve"> genes involved in structural assembly, such as ORF17 and ORF74, though it also contains anomalies like ORF17, whose TES timing aligns more with the </w:t>
      </w:r>
      <w:del w:id="688" w:author="BZs" w:date="2024-12-19T08:36:00Z">
        <w:r w:rsidR="001D326E" w:rsidRPr="006D0604">
          <w:rPr>
            <w:rFonts w:ascii="Times New Roman" w:eastAsia="Times New Roman" w:hAnsi="Times New Roman" w:cs="Times New Roman"/>
            <w:color w:val="7030A0"/>
            <w:sz w:val="24"/>
            <w:szCs w:val="24"/>
            <w:lang w:val="en-US" w:eastAsia="en-GB"/>
          </w:rPr>
          <w:delText>Late</w:delText>
        </w:r>
      </w:del>
      <w:ins w:id="689" w:author="BZs" w:date="2024-12-19T08:36:00Z">
        <w:r w:rsidRPr="00E66103">
          <w:rPr>
            <w:rFonts w:ascii="Times New Roman" w:eastAsia="Times New Roman" w:hAnsi="Times New Roman" w:cs="Times New Roman"/>
            <w:color w:val="0070C0"/>
            <w:sz w:val="24"/>
            <w:szCs w:val="24"/>
            <w:lang w:val="en-US" w:eastAsia="en-GB"/>
          </w:rPr>
          <w:t>late</w:t>
        </w:r>
      </w:ins>
      <w:r w:rsidRPr="00E66103">
        <w:rPr>
          <w:rFonts w:ascii="Times New Roman" w:hAnsi="Times New Roman"/>
          <w:color w:val="0070C0"/>
          <w:sz w:val="24"/>
          <w:lang w:val="en-US"/>
          <w:rPrChange w:id="690" w:author="BZs" w:date="2024-12-19T08:36:00Z">
            <w:rPr>
              <w:rFonts w:ascii="Times New Roman" w:hAnsi="Times New Roman"/>
              <w:color w:val="7030A0"/>
              <w:sz w:val="24"/>
              <w:lang w:val="en-US"/>
            </w:rPr>
          </w:rPrChange>
        </w:rPr>
        <w:t xml:space="preserve"> phase despite its traditional classification. Cluster </w:t>
      </w:r>
      <w:proofErr w:type="gramStart"/>
      <w:r w:rsidRPr="00E66103">
        <w:rPr>
          <w:rFonts w:ascii="Times New Roman" w:hAnsi="Times New Roman"/>
          <w:color w:val="0070C0"/>
          <w:sz w:val="24"/>
          <w:lang w:val="en-US"/>
          <w:rPrChange w:id="691" w:author="BZs" w:date="2024-12-19T08:36:00Z">
            <w:rPr>
              <w:rFonts w:ascii="Times New Roman" w:hAnsi="Times New Roman"/>
              <w:color w:val="7030A0"/>
              <w:sz w:val="24"/>
              <w:lang w:val="en-US"/>
            </w:rPr>
          </w:rPrChange>
        </w:rPr>
        <w:t>3</w:t>
      </w:r>
      <w:proofErr w:type="gramEnd"/>
      <w:r w:rsidRPr="00E66103">
        <w:rPr>
          <w:rFonts w:ascii="Times New Roman" w:hAnsi="Times New Roman"/>
          <w:color w:val="0070C0"/>
          <w:sz w:val="24"/>
          <w:lang w:val="en-US"/>
          <w:rPrChange w:id="692" w:author="BZs" w:date="2024-12-19T08:36:00Z">
            <w:rPr>
              <w:rFonts w:ascii="Times New Roman" w:hAnsi="Times New Roman"/>
              <w:color w:val="7030A0"/>
              <w:sz w:val="24"/>
              <w:lang w:val="en-US"/>
            </w:rPr>
          </w:rPrChange>
        </w:rPr>
        <w:t xml:space="preserve"> (L-dominant-2) comprises </w:t>
      </w:r>
      <w:del w:id="693" w:author="BZs" w:date="2024-12-19T08:36:00Z">
        <w:r w:rsidR="001D326E" w:rsidRPr="006D0604">
          <w:rPr>
            <w:rFonts w:ascii="Times New Roman" w:eastAsia="Times New Roman" w:hAnsi="Times New Roman" w:cs="Times New Roman"/>
            <w:color w:val="7030A0"/>
            <w:sz w:val="24"/>
            <w:szCs w:val="24"/>
            <w:lang w:val="en-US" w:eastAsia="en-GB"/>
          </w:rPr>
          <w:delText>Late</w:delText>
        </w:r>
      </w:del>
      <w:ins w:id="694" w:author="BZs" w:date="2024-12-19T08:36:00Z">
        <w:r w:rsidRPr="00E66103">
          <w:rPr>
            <w:rFonts w:ascii="Times New Roman" w:eastAsia="Times New Roman" w:hAnsi="Times New Roman" w:cs="Times New Roman"/>
            <w:color w:val="0070C0"/>
            <w:sz w:val="24"/>
            <w:szCs w:val="24"/>
            <w:lang w:val="en-US" w:eastAsia="en-GB"/>
          </w:rPr>
          <w:t>late</w:t>
        </w:r>
      </w:ins>
      <w:r w:rsidRPr="00E66103">
        <w:rPr>
          <w:rFonts w:ascii="Times New Roman" w:hAnsi="Times New Roman"/>
          <w:color w:val="0070C0"/>
          <w:sz w:val="24"/>
          <w:lang w:val="en-US"/>
          <w:rPrChange w:id="695" w:author="BZs" w:date="2024-12-19T08:36:00Z">
            <w:rPr>
              <w:rFonts w:ascii="Times New Roman" w:hAnsi="Times New Roman"/>
              <w:color w:val="7030A0"/>
              <w:sz w:val="24"/>
              <w:lang w:val="en-US"/>
            </w:rPr>
          </w:rPrChange>
        </w:rPr>
        <w:t xml:space="preserve"> structural and packaging genes, such as ORF37 and ORF44, emphasizing their roles in </w:t>
      </w:r>
      <w:proofErr w:type="spellStart"/>
      <w:r w:rsidRPr="00E66103">
        <w:rPr>
          <w:rFonts w:ascii="Times New Roman" w:hAnsi="Times New Roman"/>
          <w:color w:val="0070C0"/>
          <w:sz w:val="24"/>
          <w:lang w:val="en-US"/>
          <w:rPrChange w:id="696" w:author="BZs" w:date="2024-12-19T08:36:00Z">
            <w:rPr>
              <w:rFonts w:ascii="Times New Roman" w:hAnsi="Times New Roman"/>
              <w:color w:val="7030A0"/>
              <w:sz w:val="24"/>
              <w:lang w:val="en-US"/>
            </w:rPr>
          </w:rPrChange>
        </w:rPr>
        <w:t>virion</w:t>
      </w:r>
      <w:proofErr w:type="spellEnd"/>
      <w:r w:rsidRPr="00E66103">
        <w:rPr>
          <w:rFonts w:ascii="Times New Roman" w:hAnsi="Times New Roman"/>
          <w:color w:val="0070C0"/>
          <w:sz w:val="24"/>
          <w:lang w:val="en-US"/>
          <w:rPrChange w:id="697" w:author="BZs" w:date="2024-12-19T08:36:00Z">
            <w:rPr>
              <w:rFonts w:ascii="Times New Roman" w:hAnsi="Times New Roman"/>
              <w:color w:val="7030A0"/>
              <w:sz w:val="24"/>
              <w:lang w:val="en-US"/>
            </w:rPr>
          </w:rPrChange>
        </w:rPr>
        <w:t xml:space="preserve"> assembly. Cluster </w:t>
      </w:r>
      <w:proofErr w:type="gramStart"/>
      <w:r w:rsidRPr="00E66103">
        <w:rPr>
          <w:rFonts w:ascii="Times New Roman" w:hAnsi="Times New Roman"/>
          <w:color w:val="0070C0"/>
          <w:sz w:val="24"/>
          <w:lang w:val="en-US"/>
          <w:rPrChange w:id="698" w:author="BZs" w:date="2024-12-19T08:36:00Z">
            <w:rPr>
              <w:rFonts w:ascii="Times New Roman" w:hAnsi="Times New Roman"/>
              <w:color w:val="7030A0"/>
              <w:sz w:val="24"/>
              <w:lang w:val="en-US"/>
            </w:rPr>
          </w:rPrChange>
        </w:rPr>
        <w:t>5</w:t>
      </w:r>
      <w:proofErr w:type="gramEnd"/>
      <w:r w:rsidRPr="00E66103">
        <w:rPr>
          <w:rFonts w:ascii="Times New Roman" w:hAnsi="Times New Roman"/>
          <w:color w:val="0070C0"/>
          <w:sz w:val="24"/>
          <w:lang w:val="en-US"/>
          <w:rPrChange w:id="699" w:author="BZs" w:date="2024-12-19T08:36:00Z">
            <w:rPr>
              <w:rFonts w:ascii="Times New Roman" w:hAnsi="Times New Roman"/>
              <w:color w:val="7030A0"/>
              <w:sz w:val="24"/>
              <w:lang w:val="en-US"/>
            </w:rPr>
          </w:rPrChange>
        </w:rPr>
        <w:t xml:space="preserve"> (E-dominant) captures </w:t>
      </w:r>
      <w:del w:id="700" w:author="BZs" w:date="2024-12-19T08:36:00Z">
        <w:r w:rsidR="001D326E" w:rsidRPr="006D0604">
          <w:rPr>
            <w:rFonts w:ascii="Times New Roman" w:eastAsia="Times New Roman" w:hAnsi="Times New Roman" w:cs="Times New Roman"/>
            <w:color w:val="7030A0"/>
            <w:sz w:val="24"/>
            <w:szCs w:val="24"/>
            <w:lang w:val="en-US" w:eastAsia="en-GB"/>
          </w:rPr>
          <w:delText>Early</w:delText>
        </w:r>
      </w:del>
      <w:ins w:id="701" w:author="BZs" w:date="2024-12-19T08:36:00Z">
        <w:r w:rsidRPr="00E66103">
          <w:rPr>
            <w:rFonts w:ascii="Times New Roman" w:eastAsia="Times New Roman" w:hAnsi="Times New Roman" w:cs="Times New Roman"/>
            <w:color w:val="0070C0"/>
            <w:sz w:val="24"/>
            <w:szCs w:val="24"/>
            <w:lang w:val="en-US" w:eastAsia="en-GB"/>
          </w:rPr>
          <w:t>early</w:t>
        </w:r>
      </w:ins>
      <w:r w:rsidRPr="00E66103">
        <w:rPr>
          <w:rFonts w:ascii="Times New Roman" w:hAnsi="Times New Roman"/>
          <w:color w:val="0070C0"/>
          <w:sz w:val="24"/>
          <w:lang w:val="en-US"/>
          <w:rPrChange w:id="702" w:author="BZs" w:date="2024-12-19T08:36:00Z">
            <w:rPr>
              <w:rFonts w:ascii="Times New Roman" w:hAnsi="Times New Roman"/>
              <w:color w:val="7030A0"/>
              <w:sz w:val="24"/>
              <w:lang w:val="en-US"/>
            </w:rPr>
          </w:rPrChange>
        </w:rPr>
        <w:t xml:space="preserve"> genes, including ORF7, ORF30, and ORF63, whose TES peaks occur during the early stages of infection, consistent with their roles in replication and regulation. Cluster </w:t>
      </w:r>
      <w:proofErr w:type="gramStart"/>
      <w:r w:rsidRPr="00E66103">
        <w:rPr>
          <w:rFonts w:ascii="Times New Roman" w:hAnsi="Times New Roman"/>
          <w:color w:val="0070C0"/>
          <w:sz w:val="24"/>
          <w:lang w:val="en-US"/>
          <w:rPrChange w:id="703" w:author="BZs" w:date="2024-12-19T08:36:00Z">
            <w:rPr>
              <w:rFonts w:ascii="Times New Roman" w:hAnsi="Times New Roman"/>
              <w:color w:val="7030A0"/>
              <w:sz w:val="24"/>
              <w:lang w:val="en-US"/>
            </w:rPr>
          </w:rPrChange>
        </w:rPr>
        <w:t>6</w:t>
      </w:r>
      <w:proofErr w:type="gramEnd"/>
      <w:r w:rsidRPr="00E66103">
        <w:rPr>
          <w:rFonts w:ascii="Times New Roman" w:hAnsi="Times New Roman"/>
          <w:color w:val="0070C0"/>
          <w:sz w:val="24"/>
          <w:lang w:val="en-US"/>
          <w:rPrChange w:id="704" w:author="BZs" w:date="2024-12-19T08:36:00Z">
            <w:rPr>
              <w:rFonts w:ascii="Times New Roman" w:hAnsi="Times New Roman"/>
              <w:color w:val="7030A0"/>
              <w:sz w:val="24"/>
              <w:lang w:val="en-US"/>
            </w:rPr>
          </w:rPrChange>
        </w:rPr>
        <w:t xml:space="preserve"> (L-dominant-3) highlights </w:t>
      </w:r>
      <w:del w:id="705" w:author="BZs" w:date="2024-12-19T08:36:00Z">
        <w:r w:rsidR="001D326E" w:rsidRPr="006D0604">
          <w:rPr>
            <w:rFonts w:ascii="Times New Roman" w:eastAsia="Times New Roman" w:hAnsi="Times New Roman" w:cs="Times New Roman"/>
            <w:color w:val="7030A0"/>
            <w:sz w:val="24"/>
            <w:szCs w:val="24"/>
            <w:lang w:val="en-US" w:eastAsia="en-GB"/>
          </w:rPr>
          <w:delText>Late</w:delText>
        </w:r>
      </w:del>
      <w:ins w:id="706" w:author="BZs" w:date="2024-12-19T08:36:00Z">
        <w:r w:rsidRPr="00E66103">
          <w:rPr>
            <w:rFonts w:ascii="Times New Roman" w:eastAsia="Times New Roman" w:hAnsi="Times New Roman" w:cs="Times New Roman"/>
            <w:color w:val="0070C0"/>
            <w:sz w:val="24"/>
            <w:szCs w:val="24"/>
            <w:lang w:val="en-US" w:eastAsia="en-GB"/>
          </w:rPr>
          <w:t>late</w:t>
        </w:r>
      </w:ins>
      <w:r w:rsidRPr="00E66103">
        <w:rPr>
          <w:rFonts w:ascii="Times New Roman" w:hAnsi="Times New Roman"/>
          <w:color w:val="0070C0"/>
          <w:sz w:val="24"/>
          <w:lang w:val="en-US"/>
          <w:rPrChange w:id="707" w:author="BZs" w:date="2024-12-19T08:36:00Z">
            <w:rPr>
              <w:rFonts w:ascii="Times New Roman" w:hAnsi="Times New Roman"/>
              <w:color w:val="7030A0"/>
              <w:sz w:val="24"/>
              <w:lang w:val="en-US"/>
            </w:rPr>
          </w:rPrChange>
        </w:rPr>
        <w:t xml:space="preserve">-phase tegument and capsid-associated genes, including ORF12 and ORF36, reflecting coordinated TES dynamics. Cluster </w:t>
      </w:r>
      <w:proofErr w:type="gramStart"/>
      <w:r w:rsidRPr="00E66103">
        <w:rPr>
          <w:rFonts w:ascii="Times New Roman" w:hAnsi="Times New Roman"/>
          <w:color w:val="0070C0"/>
          <w:sz w:val="24"/>
          <w:lang w:val="en-US"/>
          <w:rPrChange w:id="708" w:author="BZs" w:date="2024-12-19T08:36:00Z">
            <w:rPr>
              <w:rFonts w:ascii="Times New Roman" w:hAnsi="Times New Roman"/>
              <w:color w:val="7030A0"/>
              <w:sz w:val="24"/>
              <w:lang w:val="en-US"/>
            </w:rPr>
          </w:rPrChange>
        </w:rPr>
        <w:t>7</w:t>
      </w:r>
      <w:proofErr w:type="gramEnd"/>
      <w:r w:rsidRPr="00E66103">
        <w:rPr>
          <w:rFonts w:ascii="Times New Roman" w:hAnsi="Times New Roman"/>
          <w:color w:val="0070C0"/>
          <w:sz w:val="24"/>
          <w:lang w:val="en-US"/>
          <w:rPrChange w:id="709" w:author="BZs" w:date="2024-12-19T08:36:00Z">
            <w:rPr>
              <w:rFonts w:ascii="Times New Roman" w:hAnsi="Times New Roman"/>
              <w:color w:val="7030A0"/>
              <w:sz w:val="24"/>
              <w:lang w:val="en-US"/>
            </w:rPr>
          </w:rPrChange>
        </w:rPr>
        <w:t xml:space="preserve"> (E/L-mixed) spans both </w:t>
      </w:r>
      <w:del w:id="710" w:author="BZs" w:date="2024-12-19T08:36:00Z">
        <w:r w:rsidR="001D326E" w:rsidRPr="006D0604">
          <w:rPr>
            <w:rFonts w:ascii="Times New Roman" w:eastAsia="Times New Roman" w:hAnsi="Times New Roman" w:cs="Times New Roman"/>
            <w:color w:val="7030A0"/>
            <w:sz w:val="24"/>
            <w:szCs w:val="24"/>
            <w:lang w:val="en-US" w:eastAsia="en-GB"/>
          </w:rPr>
          <w:delText>Early</w:delText>
        </w:r>
      </w:del>
      <w:ins w:id="711" w:author="BZs" w:date="2024-12-19T08:36:00Z">
        <w:r w:rsidRPr="00E66103">
          <w:rPr>
            <w:rFonts w:ascii="Times New Roman" w:eastAsia="Times New Roman" w:hAnsi="Times New Roman" w:cs="Times New Roman"/>
            <w:color w:val="0070C0"/>
            <w:sz w:val="24"/>
            <w:szCs w:val="24"/>
            <w:lang w:val="en-US" w:eastAsia="en-GB"/>
          </w:rPr>
          <w:t>early</w:t>
        </w:r>
      </w:ins>
      <w:r w:rsidRPr="00E66103">
        <w:rPr>
          <w:rFonts w:ascii="Times New Roman" w:hAnsi="Times New Roman"/>
          <w:color w:val="0070C0"/>
          <w:sz w:val="24"/>
          <w:lang w:val="en-US"/>
          <w:rPrChange w:id="712" w:author="BZs" w:date="2024-12-19T08:36:00Z">
            <w:rPr>
              <w:rFonts w:ascii="Times New Roman" w:hAnsi="Times New Roman"/>
              <w:color w:val="7030A0"/>
              <w:sz w:val="24"/>
              <w:lang w:val="en-US"/>
            </w:rPr>
          </w:rPrChange>
        </w:rPr>
        <w:t xml:space="preserve"> and </w:t>
      </w:r>
      <w:del w:id="713" w:author="BZs" w:date="2024-12-19T08:36:00Z">
        <w:r w:rsidR="001D326E" w:rsidRPr="006D0604">
          <w:rPr>
            <w:rFonts w:ascii="Times New Roman" w:eastAsia="Times New Roman" w:hAnsi="Times New Roman" w:cs="Times New Roman"/>
            <w:color w:val="7030A0"/>
            <w:sz w:val="24"/>
            <w:szCs w:val="24"/>
            <w:lang w:val="en-US" w:eastAsia="en-GB"/>
          </w:rPr>
          <w:delText>Late</w:delText>
        </w:r>
      </w:del>
      <w:ins w:id="714" w:author="BZs" w:date="2024-12-19T08:36:00Z">
        <w:r w:rsidRPr="00E66103">
          <w:rPr>
            <w:rFonts w:ascii="Times New Roman" w:eastAsia="Times New Roman" w:hAnsi="Times New Roman" w:cs="Times New Roman"/>
            <w:color w:val="0070C0"/>
            <w:sz w:val="24"/>
            <w:szCs w:val="24"/>
            <w:lang w:val="en-US" w:eastAsia="en-GB"/>
          </w:rPr>
          <w:t>late</w:t>
        </w:r>
      </w:ins>
      <w:r w:rsidRPr="00E66103">
        <w:rPr>
          <w:rFonts w:ascii="Times New Roman" w:hAnsi="Times New Roman"/>
          <w:color w:val="0070C0"/>
          <w:sz w:val="24"/>
          <w:lang w:val="en-US"/>
          <w:rPrChange w:id="715" w:author="BZs" w:date="2024-12-19T08:36:00Z">
            <w:rPr>
              <w:rFonts w:ascii="Times New Roman" w:hAnsi="Times New Roman"/>
              <w:color w:val="7030A0"/>
              <w:sz w:val="24"/>
              <w:lang w:val="en-US"/>
            </w:rPr>
          </w:rPrChange>
        </w:rPr>
        <w:t xml:space="preserve"> phases, including ORF32 and ORF51, suggesting overlapping kinetic patterns. Cluster </w:t>
      </w:r>
      <w:proofErr w:type="gramStart"/>
      <w:r w:rsidRPr="00E66103">
        <w:rPr>
          <w:rFonts w:ascii="Times New Roman" w:hAnsi="Times New Roman"/>
          <w:color w:val="0070C0"/>
          <w:sz w:val="24"/>
          <w:lang w:val="en-US"/>
          <w:rPrChange w:id="716" w:author="BZs" w:date="2024-12-19T08:36:00Z">
            <w:rPr>
              <w:rFonts w:ascii="Times New Roman" w:hAnsi="Times New Roman"/>
              <w:color w:val="7030A0"/>
              <w:sz w:val="24"/>
              <w:lang w:val="en-US"/>
            </w:rPr>
          </w:rPrChange>
        </w:rPr>
        <w:t>8</w:t>
      </w:r>
      <w:proofErr w:type="gramEnd"/>
      <w:r w:rsidRPr="00E66103">
        <w:rPr>
          <w:rFonts w:ascii="Times New Roman" w:hAnsi="Times New Roman"/>
          <w:color w:val="0070C0"/>
          <w:sz w:val="24"/>
          <w:lang w:val="en-US"/>
          <w:rPrChange w:id="717" w:author="BZs" w:date="2024-12-19T08:36:00Z">
            <w:rPr>
              <w:rFonts w:ascii="Times New Roman" w:hAnsi="Times New Roman"/>
              <w:color w:val="7030A0"/>
              <w:sz w:val="24"/>
              <w:lang w:val="en-US"/>
            </w:rPr>
          </w:rPrChange>
        </w:rPr>
        <w:t xml:space="preserve"> (L-structural) is enriched with </w:t>
      </w:r>
      <w:del w:id="718" w:author="BZs" w:date="2024-12-19T08:36:00Z">
        <w:r w:rsidR="001D326E" w:rsidRPr="006D0604">
          <w:rPr>
            <w:rFonts w:ascii="Times New Roman" w:eastAsia="Times New Roman" w:hAnsi="Times New Roman" w:cs="Times New Roman"/>
            <w:color w:val="7030A0"/>
            <w:sz w:val="24"/>
            <w:szCs w:val="24"/>
            <w:lang w:val="en-US" w:eastAsia="en-GB"/>
          </w:rPr>
          <w:delText>Late</w:delText>
        </w:r>
      </w:del>
      <w:ins w:id="719" w:author="BZs" w:date="2024-12-19T08:36:00Z">
        <w:r w:rsidRPr="00E66103">
          <w:rPr>
            <w:rFonts w:ascii="Times New Roman" w:eastAsia="Times New Roman" w:hAnsi="Times New Roman" w:cs="Times New Roman"/>
            <w:color w:val="0070C0"/>
            <w:sz w:val="24"/>
            <w:szCs w:val="24"/>
            <w:lang w:val="en-US" w:eastAsia="en-GB"/>
          </w:rPr>
          <w:t>late</w:t>
        </w:r>
      </w:ins>
      <w:r w:rsidRPr="00E66103">
        <w:rPr>
          <w:rFonts w:ascii="Times New Roman" w:hAnsi="Times New Roman"/>
          <w:color w:val="0070C0"/>
          <w:sz w:val="24"/>
          <w:lang w:val="en-US"/>
          <w:rPrChange w:id="720" w:author="BZs" w:date="2024-12-19T08:36:00Z">
            <w:rPr>
              <w:rFonts w:ascii="Times New Roman" w:hAnsi="Times New Roman"/>
              <w:color w:val="7030A0"/>
              <w:sz w:val="24"/>
              <w:lang w:val="en-US"/>
            </w:rPr>
          </w:rPrChange>
        </w:rPr>
        <w:t xml:space="preserve"> envelope and structural proteins, such as ORF71 and ORF72, which are critical for </w:t>
      </w:r>
      <w:proofErr w:type="spellStart"/>
      <w:r w:rsidRPr="00E66103">
        <w:rPr>
          <w:rFonts w:ascii="Times New Roman" w:hAnsi="Times New Roman"/>
          <w:color w:val="0070C0"/>
          <w:sz w:val="24"/>
          <w:lang w:val="en-US"/>
          <w:rPrChange w:id="721" w:author="BZs" w:date="2024-12-19T08:36:00Z">
            <w:rPr>
              <w:rFonts w:ascii="Times New Roman" w:hAnsi="Times New Roman"/>
              <w:color w:val="7030A0"/>
              <w:sz w:val="24"/>
              <w:lang w:val="en-US"/>
            </w:rPr>
          </w:rPrChange>
        </w:rPr>
        <w:t>virion</w:t>
      </w:r>
      <w:proofErr w:type="spellEnd"/>
      <w:r w:rsidRPr="00E66103">
        <w:rPr>
          <w:rFonts w:ascii="Times New Roman" w:hAnsi="Times New Roman"/>
          <w:color w:val="0070C0"/>
          <w:sz w:val="24"/>
          <w:lang w:val="en-US"/>
          <w:rPrChange w:id="722" w:author="BZs" w:date="2024-12-19T08:36:00Z">
            <w:rPr>
              <w:rFonts w:ascii="Times New Roman" w:hAnsi="Times New Roman"/>
              <w:color w:val="7030A0"/>
              <w:sz w:val="24"/>
              <w:lang w:val="en-US"/>
            </w:rPr>
          </w:rPrChange>
        </w:rPr>
        <w:t xml:space="preserve"> maturation. Cluster 12 (L-</w:t>
      </w:r>
      <w:proofErr w:type="spellStart"/>
      <w:r w:rsidRPr="00E66103">
        <w:rPr>
          <w:rFonts w:ascii="Times New Roman" w:hAnsi="Times New Roman"/>
          <w:color w:val="0070C0"/>
          <w:sz w:val="24"/>
          <w:lang w:val="en-US"/>
          <w:rPrChange w:id="723" w:author="BZs" w:date="2024-12-19T08:36:00Z">
            <w:rPr>
              <w:rFonts w:ascii="Times New Roman" w:hAnsi="Times New Roman"/>
              <w:color w:val="7030A0"/>
              <w:sz w:val="24"/>
              <w:lang w:val="en-US"/>
            </w:rPr>
          </w:rPrChange>
        </w:rPr>
        <w:t>virion</w:t>
      </w:r>
      <w:proofErr w:type="spellEnd"/>
      <w:r w:rsidRPr="00E66103">
        <w:rPr>
          <w:rFonts w:ascii="Times New Roman" w:hAnsi="Times New Roman"/>
          <w:color w:val="0070C0"/>
          <w:sz w:val="24"/>
          <w:lang w:val="en-US"/>
          <w:rPrChange w:id="724" w:author="BZs" w:date="2024-12-19T08:36:00Z">
            <w:rPr>
              <w:rFonts w:ascii="Times New Roman" w:hAnsi="Times New Roman"/>
              <w:color w:val="7030A0"/>
              <w:sz w:val="24"/>
              <w:lang w:val="en-US"/>
            </w:rPr>
          </w:rPrChange>
        </w:rPr>
        <w:t xml:space="preserve">) contains </w:t>
      </w:r>
      <w:del w:id="725" w:author="BZs" w:date="2024-12-19T08:36:00Z">
        <w:r w:rsidR="001D326E" w:rsidRPr="006D0604">
          <w:rPr>
            <w:rFonts w:ascii="Times New Roman" w:eastAsia="Times New Roman" w:hAnsi="Times New Roman" w:cs="Times New Roman"/>
            <w:color w:val="7030A0"/>
            <w:sz w:val="24"/>
            <w:szCs w:val="24"/>
            <w:lang w:val="en-US" w:eastAsia="en-GB"/>
          </w:rPr>
          <w:delText>Late</w:delText>
        </w:r>
      </w:del>
      <w:ins w:id="726" w:author="BZs" w:date="2024-12-19T08:36:00Z">
        <w:r w:rsidRPr="00E66103">
          <w:rPr>
            <w:rFonts w:ascii="Times New Roman" w:eastAsia="Times New Roman" w:hAnsi="Times New Roman" w:cs="Times New Roman"/>
            <w:color w:val="0070C0"/>
            <w:sz w:val="24"/>
            <w:szCs w:val="24"/>
            <w:lang w:val="en-US" w:eastAsia="en-GB"/>
          </w:rPr>
          <w:t>late</w:t>
        </w:r>
      </w:ins>
      <w:r w:rsidRPr="00E66103">
        <w:rPr>
          <w:rFonts w:ascii="Times New Roman" w:hAnsi="Times New Roman"/>
          <w:color w:val="0070C0"/>
          <w:sz w:val="24"/>
          <w:lang w:val="en-US"/>
          <w:rPrChange w:id="727" w:author="BZs" w:date="2024-12-19T08:36:00Z">
            <w:rPr>
              <w:rFonts w:ascii="Times New Roman" w:hAnsi="Times New Roman"/>
              <w:color w:val="7030A0"/>
              <w:sz w:val="24"/>
              <w:lang w:val="en-US"/>
            </w:rPr>
          </w:rPrChange>
        </w:rPr>
        <w:t xml:space="preserve">-phase envelope glycoproteins and tegument proteins, such as ORF69 and ORF70, underscoring their specialized roles in </w:t>
      </w:r>
      <w:proofErr w:type="spellStart"/>
      <w:r w:rsidRPr="00E66103">
        <w:rPr>
          <w:rFonts w:ascii="Times New Roman" w:hAnsi="Times New Roman"/>
          <w:color w:val="0070C0"/>
          <w:sz w:val="24"/>
          <w:lang w:val="en-US"/>
          <w:rPrChange w:id="728" w:author="BZs" w:date="2024-12-19T08:36:00Z">
            <w:rPr>
              <w:rFonts w:ascii="Times New Roman" w:hAnsi="Times New Roman"/>
              <w:color w:val="7030A0"/>
              <w:sz w:val="24"/>
              <w:lang w:val="en-US"/>
            </w:rPr>
          </w:rPrChange>
        </w:rPr>
        <w:t>virion</w:t>
      </w:r>
      <w:proofErr w:type="spellEnd"/>
      <w:r w:rsidRPr="00E66103">
        <w:rPr>
          <w:rFonts w:ascii="Times New Roman" w:hAnsi="Times New Roman"/>
          <w:color w:val="0070C0"/>
          <w:sz w:val="24"/>
          <w:lang w:val="en-US"/>
          <w:rPrChange w:id="729" w:author="BZs" w:date="2024-12-19T08:36:00Z">
            <w:rPr>
              <w:rFonts w:ascii="Times New Roman" w:hAnsi="Times New Roman"/>
              <w:color w:val="7030A0"/>
              <w:sz w:val="24"/>
              <w:lang w:val="en-US"/>
            </w:rPr>
          </w:rPrChange>
        </w:rPr>
        <w:t xml:space="preserve"> assembly and egress.</w:t>
      </w:r>
    </w:p>
    <w:p w14:paraId="1D2650B3" w14:textId="04D6FEAB" w:rsidR="00E66103" w:rsidRPr="00E66103" w:rsidRDefault="00E66103" w:rsidP="0031603D">
      <w:pPr>
        <w:spacing w:after="120" w:line="240" w:lineRule="auto"/>
        <w:jc w:val="both"/>
        <w:outlineLvl w:val="2"/>
        <w:rPr>
          <w:rFonts w:ascii="Times New Roman" w:hAnsi="Times New Roman"/>
          <w:color w:val="0070C0"/>
          <w:sz w:val="24"/>
          <w:lang w:val="en-US"/>
          <w:rPrChange w:id="730" w:author="BZs" w:date="2024-12-19T08:36:00Z">
            <w:rPr>
              <w:rFonts w:ascii="Times New Roman" w:hAnsi="Times New Roman"/>
              <w:color w:val="7030A0"/>
              <w:sz w:val="24"/>
              <w:lang w:val="en-US"/>
            </w:rPr>
          </w:rPrChange>
        </w:rPr>
        <w:pPrChange w:id="731" w:author="BZs" w:date="2024-12-19T08:36:00Z">
          <w:pPr>
            <w:spacing w:after="120" w:line="240" w:lineRule="auto"/>
            <w:jc w:val="both"/>
          </w:pPr>
        </w:pPrChange>
      </w:pPr>
      <w:r w:rsidRPr="00E66103">
        <w:rPr>
          <w:rFonts w:ascii="Times New Roman" w:hAnsi="Times New Roman"/>
          <w:color w:val="0070C0"/>
          <w:sz w:val="24"/>
          <w:lang w:val="en-US"/>
          <w:rPrChange w:id="732" w:author="BZs" w:date="2024-12-19T08:36:00Z">
            <w:rPr>
              <w:rFonts w:ascii="Times New Roman" w:hAnsi="Times New Roman"/>
              <w:color w:val="7030A0"/>
              <w:sz w:val="24"/>
              <w:lang w:val="en-US"/>
            </w:rPr>
          </w:rPrChange>
        </w:rPr>
        <w:t xml:space="preserve">The smaller clusters also </w:t>
      </w:r>
      <w:del w:id="733" w:author="BZs" w:date="2024-12-19T08:36:00Z">
        <w:r w:rsidR="001D326E" w:rsidRPr="006D0604">
          <w:rPr>
            <w:rFonts w:ascii="Times New Roman" w:eastAsia="Times New Roman" w:hAnsi="Times New Roman" w:cs="Times New Roman"/>
            <w:color w:val="7030A0"/>
            <w:sz w:val="24"/>
            <w:szCs w:val="24"/>
            <w:lang w:val="en-US" w:eastAsia="en-GB"/>
          </w:rPr>
          <w:delText>provide</w:delText>
        </w:r>
      </w:del>
      <w:ins w:id="734" w:author="BZs" w:date="2024-12-19T08:36:00Z">
        <w:r w:rsidRPr="00E66103">
          <w:rPr>
            <w:rFonts w:ascii="Times New Roman" w:eastAsia="Times New Roman" w:hAnsi="Times New Roman" w:cs="Times New Roman"/>
            <w:color w:val="0070C0"/>
            <w:sz w:val="24"/>
            <w:szCs w:val="24"/>
            <w:lang w:val="en-US" w:eastAsia="en-GB"/>
          </w:rPr>
          <w:t>offer</w:t>
        </w:r>
      </w:ins>
      <w:r w:rsidRPr="00E66103">
        <w:rPr>
          <w:rFonts w:ascii="Times New Roman" w:hAnsi="Times New Roman"/>
          <w:color w:val="0070C0"/>
          <w:sz w:val="24"/>
          <w:lang w:val="en-US"/>
          <w:rPrChange w:id="735" w:author="BZs" w:date="2024-12-19T08:36:00Z">
            <w:rPr>
              <w:rFonts w:ascii="Times New Roman" w:hAnsi="Times New Roman"/>
              <w:color w:val="7030A0"/>
              <w:sz w:val="24"/>
              <w:lang w:val="en-US"/>
            </w:rPr>
          </w:rPrChange>
        </w:rPr>
        <w:t xml:space="preserve"> meaningful insights. Cluster 10 (Late-specialized) includes ORF39 and ORF45, representing genes with specific </w:t>
      </w:r>
      <w:del w:id="736" w:author="BZs" w:date="2024-12-19T08:36:00Z">
        <w:r w:rsidR="001D326E" w:rsidRPr="006D0604">
          <w:rPr>
            <w:rFonts w:ascii="Times New Roman" w:eastAsia="Times New Roman" w:hAnsi="Times New Roman" w:cs="Times New Roman"/>
            <w:color w:val="7030A0"/>
            <w:sz w:val="24"/>
            <w:szCs w:val="24"/>
            <w:lang w:val="en-US" w:eastAsia="en-GB"/>
          </w:rPr>
          <w:delText>Late</w:delText>
        </w:r>
      </w:del>
      <w:ins w:id="737" w:author="BZs" w:date="2024-12-19T08:36:00Z">
        <w:r w:rsidRPr="00E66103">
          <w:rPr>
            <w:rFonts w:ascii="Times New Roman" w:eastAsia="Times New Roman" w:hAnsi="Times New Roman" w:cs="Times New Roman"/>
            <w:color w:val="0070C0"/>
            <w:sz w:val="24"/>
            <w:szCs w:val="24"/>
            <w:lang w:val="en-US" w:eastAsia="en-GB"/>
          </w:rPr>
          <w:t>late</w:t>
        </w:r>
      </w:ins>
      <w:r w:rsidRPr="00E66103">
        <w:rPr>
          <w:rFonts w:ascii="Times New Roman" w:hAnsi="Times New Roman"/>
          <w:color w:val="0070C0"/>
          <w:sz w:val="24"/>
          <w:lang w:val="en-US"/>
          <w:rPrChange w:id="738" w:author="BZs" w:date="2024-12-19T08:36:00Z">
            <w:rPr>
              <w:rFonts w:ascii="Times New Roman" w:hAnsi="Times New Roman"/>
              <w:color w:val="7030A0"/>
              <w:sz w:val="24"/>
              <w:lang w:val="en-US"/>
            </w:rPr>
          </w:rPrChange>
        </w:rPr>
        <w:t xml:space="preserve">-phase functions that are highly coordinated yet distinct from other </w:t>
      </w:r>
      <w:del w:id="739" w:author="BZs" w:date="2024-12-19T08:36:00Z">
        <w:r w:rsidR="001D326E" w:rsidRPr="006D0604">
          <w:rPr>
            <w:rFonts w:ascii="Times New Roman" w:eastAsia="Times New Roman" w:hAnsi="Times New Roman" w:cs="Times New Roman"/>
            <w:color w:val="7030A0"/>
            <w:sz w:val="24"/>
            <w:szCs w:val="24"/>
            <w:lang w:val="en-US" w:eastAsia="en-GB"/>
          </w:rPr>
          <w:delText>Late</w:delText>
        </w:r>
      </w:del>
      <w:ins w:id="740" w:author="BZs" w:date="2024-12-19T08:36:00Z">
        <w:r w:rsidRPr="00E66103">
          <w:rPr>
            <w:rFonts w:ascii="Times New Roman" w:eastAsia="Times New Roman" w:hAnsi="Times New Roman" w:cs="Times New Roman"/>
            <w:color w:val="0070C0"/>
            <w:sz w:val="24"/>
            <w:szCs w:val="24"/>
            <w:lang w:val="en-US" w:eastAsia="en-GB"/>
          </w:rPr>
          <w:t>late</w:t>
        </w:r>
      </w:ins>
      <w:r w:rsidRPr="00E66103">
        <w:rPr>
          <w:rFonts w:ascii="Times New Roman" w:hAnsi="Times New Roman"/>
          <w:color w:val="0070C0"/>
          <w:sz w:val="24"/>
          <w:lang w:val="en-US"/>
          <w:rPrChange w:id="741" w:author="BZs" w:date="2024-12-19T08:36:00Z">
            <w:rPr>
              <w:rFonts w:ascii="Times New Roman" w:hAnsi="Times New Roman"/>
              <w:color w:val="7030A0"/>
              <w:sz w:val="24"/>
              <w:lang w:val="en-US"/>
            </w:rPr>
          </w:rPrChange>
        </w:rPr>
        <w:t xml:space="preserve">-dominant clusters. Cluster 11 (ORF64-specific) </w:t>
      </w:r>
      <w:r w:rsidRPr="00E66103">
        <w:rPr>
          <w:rFonts w:ascii="Times New Roman" w:hAnsi="Times New Roman"/>
          <w:color w:val="0070C0"/>
          <w:sz w:val="24"/>
          <w:lang w:val="en-US"/>
          <w:rPrChange w:id="742" w:author="BZs" w:date="2024-12-19T08:36:00Z">
            <w:rPr>
              <w:rFonts w:ascii="Times New Roman" w:hAnsi="Times New Roman"/>
              <w:color w:val="7030A0"/>
              <w:sz w:val="24"/>
              <w:lang w:val="en-US"/>
            </w:rPr>
          </w:rPrChange>
        </w:rPr>
        <w:lastRenderedPageBreak/>
        <w:t xml:space="preserve">uniquely contains ORF64, a key </w:t>
      </w:r>
      <w:del w:id="743" w:author="BZs" w:date="2024-12-19T08:36:00Z">
        <w:r w:rsidR="001D326E" w:rsidRPr="006D0604">
          <w:rPr>
            <w:rFonts w:ascii="Times New Roman" w:eastAsia="Times New Roman" w:hAnsi="Times New Roman" w:cs="Times New Roman"/>
            <w:color w:val="7030A0"/>
            <w:sz w:val="24"/>
            <w:szCs w:val="24"/>
            <w:lang w:val="en-US" w:eastAsia="en-GB"/>
          </w:rPr>
          <w:delText>Immediate-Early</w:delText>
        </w:r>
      </w:del>
      <w:ins w:id="744" w:author="BZs" w:date="2024-12-19T08:36:00Z">
        <w:r w:rsidRPr="00E66103">
          <w:rPr>
            <w:rFonts w:ascii="Times New Roman" w:eastAsia="Times New Roman" w:hAnsi="Times New Roman" w:cs="Times New Roman"/>
            <w:color w:val="0070C0"/>
            <w:sz w:val="24"/>
            <w:szCs w:val="24"/>
            <w:lang w:val="en-US" w:eastAsia="en-GB"/>
          </w:rPr>
          <w:t>immediate-early</w:t>
        </w:r>
      </w:ins>
      <w:r w:rsidRPr="00E66103">
        <w:rPr>
          <w:rFonts w:ascii="Times New Roman" w:hAnsi="Times New Roman"/>
          <w:color w:val="0070C0"/>
          <w:sz w:val="24"/>
          <w:lang w:val="en-US"/>
          <w:rPrChange w:id="745" w:author="BZs" w:date="2024-12-19T08:36:00Z">
            <w:rPr>
              <w:rFonts w:ascii="Times New Roman" w:hAnsi="Times New Roman"/>
              <w:color w:val="7030A0"/>
              <w:sz w:val="24"/>
              <w:lang w:val="en-US"/>
            </w:rPr>
          </w:rPrChange>
        </w:rPr>
        <w:t xml:space="preserve"> transcriptional regulator, whose distinct TES dynamics reflect its essential</w:t>
      </w:r>
      <w:del w:id="746" w:author="BZs" w:date="2024-12-19T08:36:00Z">
        <w:r w:rsidR="001D326E" w:rsidRPr="006D0604">
          <w:rPr>
            <w:rFonts w:ascii="Times New Roman" w:eastAsia="Times New Roman" w:hAnsi="Times New Roman" w:cs="Times New Roman"/>
            <w:color w:val="7030A0"/>
            <w:sz w:val="24"/>
            <w:szCs w:val="24"/>
            <w:lang w:val="en-US" w:eastAsia="en-GB"/>
          </w:rPr>
          <w:delText xml:space="preserve"> and early</w:delText>
        </w:r>
      </w:del>
      <w:r w:rsidRPr="00E66103">
        <w:rPr>
          <w:rFonts w:ascii="Times New Roman" w:hAnsi="Times New Roman"/>
          <w:color w:val="0070C0"/>
          <w:sz w:val="24"/>
          <w:lang w:val="en-US"/>
          <w:rPrChange w:id="747" w:author="BZs" w:date="2024-12-19T08:36:00Z">
            <w:rPr>
              <w:rFonts w:ascii="Times New Roman" w:hAnsi="Times New Roman"/>
              <w:color w:val="7030A0"/>
              <w:sz w:val="24"/>
              <w:lang w:val="en-US"/>
            </w:rPr>
          </w:rPrChange>
        </w:rPr>
        <w:t xml:space="preserve"> role in modulating viral transcription. These smaller clusters highlight unique regulatory strategies that </w:t>
      </w:r>
      <w:del w:id="748" w:author="BZs" w:date="2024-12-19T08:36:00Z">
        <w:r w:rsidR="001D326E" w:rsidRPr="006D0604">
          <w:rPr>
            <w:rFonts w:ascii="Times New Roman" w:eastAsia="Times New Roman" w:hAnsi="Times New Roman" w:cs="Times New Roman"/>
            <w:color w:val="7030A0"/>
            <w:sz w:val="24"/>
            <w:szCs w:val="24"/>
            <w:lang w:val="en-US" w:eastAsia="en-GB"/>
          </w:rPr>
          <w:delText xml:space="preserve">may </w:delText>
        </w:r>
      </w:del>
      <w:r w:rsidRPr="00E66103">
        <w:rPr>
          <w:rFonts w:ascii="Times New Roman" w:hAnsi="Times New Roman"/>
          <w:color w:val="0070C0"/>
          <w:sz w:val="24"/>
          <w:lang w:val="en-US"/>
          <w:rPrChange w:id="749" w:author="BZs" w:date="2024-12-19T08:36:00Z">
            <w:rPr>
              <w:rFonts w:ascii="Times New Roman" w:hAnsi="Times New Roman"/>
              <w:color w:val="7030A0"/>
              <w:sz w:val="24"/>
              <w:lang w:val="en-US"/>
            </w:rPr>
          </w:rPrChange>
        </w:rPr>
        <w:t xml:space="preserve">differentiate genes with specialized functions or kinetic profiles. Cluster </w:t>
      </w:r>
      <w:proofErr w:type="gramStart"/>
      <w:r w:rsidRPr="00E66103">
        <w:rPr>
          <w:rFonts w:ascii="Times New Roman" w:hAnsi="Times New Roman"/>
          <w:color w:val="0070C0"/>
          <w:sz w:val="24"/>
          <w:lang w:val="en-US"/>
          <w:rPrChange w:id="750" w:author="BZs" w:date="2024-12-19T08:36:00Z">
            <w:rPr>
              <w:rFonts w:ascii="Times New Roman" w:hAnsi="Times New Roman"/>
              <w:color w:val="7030A0"/>
              <w:sz w:val="24"/>
              <w:lang w:val="en-US"/>
            </w:rPr>
          </w:rPrChange>
        </w:rPr>
        <w:t>4</w:t>
      </w:r>
      <w:proofErr w:type="gramEnd"/>
      <w:r w:rsidRPr="00E66103">
        <w:rPr>
          <w:rFonts w:ascii="Times New Roman" w:hAnsi="Times New Roman"/>
          <w:color w:val="0070C0"/>
          <w:sz w:val="24"/>
          <w:lang w:val="en-US"/>
          <w:rPrChange w:id="751" w:author="BZs" w:date="2024-12-19T08:36:00Z">
            <w:rPr>
              <w:rFonts w:ascii="Times New Roman" w:hAnsi="Times New Roman"/>
              <w:color w:val="7030A0"/>
              <w:sz w:val="24"/>
              <w:lang w:val="en-US"/>
            </w:rPr>
          </w:rPrChange>
        </w:rPr>
        <w:t xml:space="preserve"> (E/L-mixed-small), though containing fewer genes, captures nuanced overlaps between </w:t>
      </w:r>
      <w:del w:id="752" w:author="BZs" w:date="2024-12-19T08:36:00Z">
        <w:r w:rsidR="001D326E" w:rsidRPr="006D0604">
          <w:rPr>
            <w:rFonts w:ascii="Times New Roman" w:eastAsia="Times New Roman" w:hAnsi="Times New Roman" w:cs="Times New Roman"/>
            <w:color w:val="7030A0"/>
            <w:sz w:val="24"/>
            <w:szCs w:val="24"/>
            <w:lang w:val="en-US" w:eastAsia="en-GB"/>
          </w:rPr>
          <w:delText>Early and Late TES dynamics.</w:delText>
        </w:r>
        <w:r w:rsidR="00F35F37" w:rsidRPr="006D0604">
          <w:rPr>
            <w:rFonts w:ascii="Times New Roman" w:eastAsia="Times New Roman" w:hAnsi="Times New Roman" w:cs="Times New Roman"/>
            <w:color w:val="7030A0"/>
            <w:sz w:val="24"/>
            <w:szCs w:val="24"/>
            <w:lang w:val="en-US" w:eastAsia="en-GB"/>
          </w:rPr>
          <w:delText xml:space="preserve"> </w:delText>
        </w:r>
        <w:r w:rsidR="001D326E" w:rsidRPr="006D0604">
          <w:rPr>
            <w:rFonts w:ascii="Times New Roman" w:eastAsia="Times New Roman" w:hAnsi="Times New Roman" w:cs="Times New Roman"/>
            <w:color w:val="7030A0"/>
            <w:sz w:val="24"/>
            <w:szCs w:val="24"/>
            <w:lang w:val="en-US" w:eastAsia="en-GB"/>
          </w:rPr>
          <w:delText>This analysis emphasizes both the modular nature of TES regulation and the significant deviations from the classical IE/E/L framework, offering a refined understanding of transcription termination during viral infection</w:delText>
        </w:r>
      </w:del>
      <w:ins w:id="753" w:author="BZs" w:date="2024-12-19T08:36:00Z">
        <w:r w:rsidRPr="00E66103">
          <w:rPr>
            <w:rFonts w:ascii="Times New Roman" w:eastAsia="Times New Roman" w:hAnsi="Times New Roman" w:cs="Times New Roman"/>
            <w:color w:val="0070C0"/>
            <w:sz w:val="24"/>
            <w:szCs w:val="24"/>
            <w:lang w:val="en-US" w:eastAsia="en-GB"/>
          </w:rPr>
          <w:t>early and late TES dynamics</w:t>
        </w:r>
      </w:ins>
      <w:r w:rsidRPr="00E66103">
        <w:rPr>
          <w:rFonts w:ascii="Times New Roman" w:hAnsi="Times New Roman"/>
          <w:color w:val="0070C0"/>
          <w:sz w:val="24"/>
          <w:lang w:val="en-US"/>
          <w:rPrChange w:id="754" w:author="BZs" w:date="2024-12-19T08:36:00Z">
            <w:rPr>
              <w:rFonts w:ascii="Times New Roman" w:hAnsi="Times New Roman"/>
              <w:color w:val="7030A0"/>
              <w:sz w:val="24"/>
              <w:lang w:val="en-US"/>
            </w:rPr>
          </w:rPrChange>
        </w:rPr>
        <w:t>.</w:t>
      </w:r>
    </w:p>
    <w:p w14:paraId="764FFC20" w14:textId="77777777" w:rsidR="00E66103" w:rsidRDefault="00E66103" w:rsidP="0031603D">
      <w:pPr>
        <w:spacing w:after="120" w:line="240" w:lineRule="auto"/>
        <w:jc w:val="both"/>
        <w:outlineLvl w:val="2"/>
        <w:rPr>
          <w:ins w:id="755" w:author="BZs" w:date="2024-12-19T08:36:00Z"/>
          <w:rFonts w:ascii="Times New Roman" w:eastAsia="Times New Roman" w:hAnsi="Times New Roman" w:cs="Times New Roman"/>
          <w:color w:val="0070C0"/>
          <w:sz w:val="24"/>
          <w:szCs w:val="24"/>
          <w:lang w:val="en-US" w:eastAsia="en-GB"/>
        </w:rPr>
      </w:pPr>
      <w:ins w:id="756" w:author="BZs" w:date="2024-12-19T08:36:00Z">
        <w:r w:rsidRPr="00E66103">
          <w:rPr>
            <w:rFonts w:ascii="Times New Roman" w:eastAsia="Times New Roman" w:hAnsi="Times New Roman" w:cs="Times New Roman"/>
            <w:color w:val="0070C0"/>
            <w:sz w:val="24"/>
            <w:szCs w:val="24"/>
            <w:lang w:val="en-US" w:eastAsia="en-GB"/>
          </w:rPr>
          <w:t>This analysis underscores the modular nature of TES regulation while highlighting significant deviations from the classical IE/E/L framework. These findings offer a refined understanding of transcription termination during viral infection.</w:t>
        </w:r>
      </w:ins>
    </w:p>
    <w:p w14:paraId="59F8D47D" w14:textId="46F4A9A2" w:rsidR="00BE1D23" w:rsidRPr="006D0604" w:rsidRDefault="00960339" w:rsidP="0031603D">
      <w:pPr>
        <w:spacing w:after="120" w:line="240" w:lineRule="auto"/>
        <w:jc w:val="both"/>
        <w:outlineLvl w:val="2"/>
        <w:rPr>
          <w:rFonts w:ascii="Times New Roman" w:hAnsi="Times New Roman"/>
          <w:b/>
          <w:i/>
          <w:sz w:val="24"/>
          <w:szCs w:val="24"/>
          <w:lang w:val="en-US"/>
        </w:rPr>
      </w:pPr>
      <w:r>
        <w:rPr>
          <w:rFonts w:ascii="Times New Roman" w:hAnsi="Times New Roman"/>
          <w:b/>
          <w:i/>
          <w:sz w:val="24"/>
          <w:szCs w:val="24"/>
          <w:lang w:val="en-US"/>
        </w:rPr>
        <w:t xml:space="preserve">Linking TSS and TES </w:t>
      </w:r>
      <w:del w:id="757" w:author="BZs" w:date="2024-12-19T08:36:00Z">
        <w:r w:rsidR="00BE1D23" w:rsidRPr="006D0604">
          <w:rPr>
            <w:rFonts w:ascii="Times New Roman" w:hAnsi="Times New Roman"/>
            <w:b/>
            <w:i/>
            <w:sz w:val="24"/>
            <w:szCs w:val="24"/>
            <w:lang w:val="en-US"/>
          </w:rPr>
          <w:delText>Sites</w:delText>
        </w:r>
      </w:del>
      <w:ins w:id="758" w:author="BZs" w:date="2024-12-19T08:36:00Z">
        <w:r>
          <w:rPr>
            <w:rFonts w:ascii="Times New Roman" w:hAnsi="Times New Roman"/>
            <w:b/>
            <w:i/>
            <w:sz w:val="24"/>
            <w:szCs w:val="24"/>
            <w:lang w:val="en-US"/>
          </w:rPr>
          <w:t>s</w:t>
        </w:r>
        <w:r w:rsidR="00BE1D23" w:rsidRPr="006D0604">
          <w:rPr>
            <w:rFonts w:ascii="Times New Roman" w:hAnsi="Times New Roman"/>
            <w:b/>
            <w:i/>
            <w:sz w:val="24"/>
            <w:szCs w:val="24"/>
            <w:lang w:val="en-US"/>
          </w:rPr>
          <w:t>ites</w:t>
        </w:r>
      </w:ins>
    </w:p>
    <w:p w14:paraId="3D96D4AF" w14:textId="57D9CEFB" w:rsidR="00604C03" w:rsidRPr="00604C03" w:rsidRDefault="00CC6D20" w:rsidP="0031603D">
      <w:pPr>
        <w:spacing w:after="120" w:line="240" w:lineRule="auto"/>
        <w:jc w:val="both"/>
        <w:outlineLvl w:val="2"/>
        <w:rPr>
          <w:rFonts w:ascii="Times New Roman" w:hAnsi="Times New Roman"/>
          <w:color w:val="0070C0"/>
          <w:sz w:val="24"/>
          <w:lang w:val="en-US"/>
          <w:rPrChange w:id="759" w:author="BZs" w:date="2024-12-19T08:36:00Z">
            <w:rPr>
              <w:rFonts w:ascii="Times New Roman" w:hAnsi="Times New Roman"/>
              <w:sz w:val="24"/>
              <w:lang w:val="en-US"/>
            </w:rPr>
          </w:rPrChange>
        </w:rPr>
      </w:pPr>
      <w:r w:rsidRPr="006D0604">
        <w:rPr>
          <w:rFonts w:ascii="Times New Roman" w:hAnsi="Times New Roman"/>
          <w:sz w:val="24"/>
          <w:lang w:val="en-US"/>
        </w:rPr>
        <w:t xml:space="preserve">To investigate the </w:t>
      </w:r>
      <w:r w:rsidR="00181FD0" w:rsidRPr="006D0604">
        <w:rPr>
          <w:rFonts w:ascii="Times New Roman" w:hAnsi="Times New Roman"/>
          <w:sz w:val="24"/>
          <w:lang w:val="en-US"/>
        </w:rPr>
        <w:t xml:space="preserve">similarities and </w:t>
      </w:r>
      <w:r w:rsidRPr="006D0604">
        <w:rPr>
          <w:rFonts w:ascii="Times New Roman" w:hAnsi="Times New Roman"/>
          <w:sz w:val="24"/>
          <w:lang w:val="en-US"/>
        </w:rPr>
        <w:t xml:space="preserve">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6D0604">
        <w:rPr>
          <w:rFonts w:ascii="Times New Roman" w:hAnsi="Times New Roman"/>
          <w:sz w:val="24"/>
          <w:lang w:val="en-US"/>
        </w:rPr>
        <w:t>multicistroni</w:t>
      </w:r>
      <w:r w:rsidR="00583A36" w:rsidRPr="006D0604">
        <w:rPr>
          <w:rFonts w:ascii="Times New Roman" w:hAnsi="Times New Roman"/>
          <w:sz w:val="24"/>
          <w:lang w:val="en-US"/>
        </w:rPr>
        <w:t>c</w:t>
      </w:r>
      <w:proofErr w:type="spellEnd"/>
      <w:r w:rsidR="00583A36" w:rsidRPr="006D0604">
        <w:rPr>
          <w:rFonts w:ascii="Times New Roman" w:hAnsi="Times New Roman"/>
          <w:sz w:val="24"/>
          <w:lang w:val="en-US"/>
        </w:rPr>
        <w:t xml:space="preserve"> transcripts, or other factors. </w:t>
      </w:r>
      <w:r w:rsidR="00583A36" w:rsidRPr="00604C03">
        <w:rPr>
          <w:rFonts w:ascii="Times New Roman" w:hAnsi="Times New Roman"/>
          <w:b/>
          <w:color w:val="0070C0"/>
          <w:sz w:val="24"/>
          <w:lang w:val="en-US"/>
          <w:rPrChange w:id="760" w:author="BZs" w:date="2024-12-19T08:36:00Z">
            <w:rPr>
              <w:rFonts w:ascii="Times New Roman" w:hAnsi="Times New Roman"/>
              <w:b/>
              <w:sz w:val="24"/>
              <w:lang w:val="en-US"/>
            </w:rPr>
          </w:rPrChange>
        </w:rPr>
        <w:t xml:space="preserve">Figure </w:t>
      </w:r>
      <w:r w:rsidR="005035FA" w:rsidRPr="00604C03">
        <w:rPr>
          <w:rFonts w:ascii="Times New Roman" w:hAnsi="Times New Roman"/>
          <w:b/>
          <w:color w:val="0070C0"/>
          <w:sz w:val="24"/>
          <w:lang w:val="en-US"/>
          <w:rPrChange w:id="761" w:author="BZs" w:date="2024-12-19T08:36:00Z">
            <w:rPr>
              <w:rFonts w:ascii="Times New Roman" w:hAnsi="Times New Roman"/>
              <w:b/>
              <w:sz w:val="24"/>
              <w:lang w:val="en-US"/>
            </w:rPr>
          </w:rPrChange>
        </w:rPr>
        <w:t>3</w:t>
      </w:r>
      <w:r w:rsidR="00583A36" w:rsidRPr="00604C03">
        <w:rPr>
          <w:rFonts w:ascii="Times New Roman" w:hAnsi="Times New Roman"/>
          <w:color w:val="0070C0"/>
          <w:sz w:val="24"/>
          <w:lang w:val="en-US"/>
          <w:rPrChange w:id="762" w:author="BZs" w:date="2024-12-19T08:36:00Z">
            <w:rPr>
              <w:rFonts w:ascii="Times New Roman" w:hAnsi="Times New Roman"/>
              <w:color w:val="7030A0"/>
              <w:sz w:val="24"/>
              <w:lang w:val="en-US"/>
            </w:rPr>
          </w:rPrChange>
        </w:rPr>
        <w:t xml:space="preserve"> </w:t>
      </w:r>
      <w:r w:rsidR="00604C03" w:rsidRPr="00604C03">
        <w:rPr>
          <w:rFonts w:ascii="Times New Roman" w:hAnsi="Times New Roman"/>
          <w:color w:val="0070C0"/>
          <w:sz w:val="24"/>
          <w:lang w:val="en-US"/>
          <w:rPrChange w:id="763" w:author="BZs" w:date="2024-12-19T08:36:00Z">
            <w:rPr>
              <w:rFonts w:ascii="Times New Roman" w:hAnsi="Times New Roman"/>
              <w:color w:val="7030A0"/>
              <w:sz w:val="24"/>
              <w:lang w:val="en-US"/>
            </w:rPr>
          </w:rPrChange>
        </w:rPr>
        <w:t xml:space="preserve">shows each </w:t>
      </w:r>
      <w:del w:id="764" w:author="BZs" w:date="2024-12-19T08:36:00Z">
        <w:r w:rsidR="00583A36" w:rsidRPr="006D0604">
          <w:rPr>
            <w:rFonts w:ascii="Times New Roman" w:eastAsia="Times New Roman" w:hAnsi="Times New Roman" w:cs="Times New Roman"/>
            <w:color w:val="7030A0"/>
            <w:sz w:val="24"/>
            <w:szCs w:val="24"/>
            <w:lang w:val="en-US" w:eastAsia="en-GB"/>
          </w:rPr>
          <w:delText>genes</w:delText>
        </w:r>
      </w:del>
      <w:ins w:id="765" w:author="BZs" w:date="2024-12-19T08:36:00Z">
        <w:r w:rsidR="00604C03" w:rsidRPr="00604C03">
          <w:rPr>
            <w:rFonts w:ascii="Times New Roman" w:eastAsia="Times New Roman" w:hAnsi="Times New Roman" w:cs="Times New Roman"/>
            <w:color w:val="0070C0"/>
            <w:sz w:val="24"/>
            <w:szCs w:val="24"/>
            <w:lang w:val="en-US" w:eastAsia="en-GB"/>
          </w:rPr>
          <w:t>gene's</w:t>
        </w:r>
      </w:ins>
      <w:r w:rsidR="00604C03" w:rsidRPr="00604C03">
        <w:rPr>
          <w:rFonts w:ascii="Times New Roman" w:hAnsi="Times New Roman"/>
          <w:color w:val="0070C0"/>
          <w:sz w:val="24"/>
          <w:lang w:val="en-US"/>
          <w:rPrChange w:id="766" w:author="BZs" w:date="2024-12-19T08:36:00Z">
            <w:rPr>
              <w:rFonts w:ascii="Times New Roman" w:hAnsi="Times New Roman"/>
              <w:color w:val="7030A0"/>
              <w:sz w:val="24"/>
              <w:lang w:val="en-US"/>
            </w:rPr>
          </w:rPrChange>
        </w:rPr>
        <w:t xml:space="preserve"> abundance during the course of the infection, as </w:t>
      </w:r>
      <w:del w:id="767" w:author="BZs" w:date="2024-12-19T08:36:00Z">
        <w:r w:rsidR="00583A36" w:rsidRPr="006D0604">
          <w:rPr>
            <w:rFonts w:ascii="Times New Roman" w:eastAsia="Times New Roman" w:hAnsi="Times New Roman" w:cs="Times New Roman"/>
            <w:color w:val="7030A0"/>
            <w:sz w:val="24"/>
            <w:szCs w:val="24"/>
            <w:lang w:val="en-US" w:eastAsia="en-GB"/>
          </w:rPr>
          <w:delText>assed</w:delText>
        </w:r>
      </w:del>
      <w:ins w:id="768" w:author="BZs" w:date="2024-12-19T08:36:00Z">
        <w:r w:rsidR="00604C03" w:rsidRPr="00604C03">
          <w:rPr>
            <w:rFonts w:ascii="Times New Roman" w:eastAsia="Times New Roman" w:hAnsi="Times New Roman" w:cs="Times New Roman"/>
            <w:color w:val="0070C0"/>
            <w:sz w:val="24"/>
            <w:szCs w:val="24"/>
            <w:lang w:val="en-US" w:eastAsia="en-GB"/>
          </w:rPr>
          <w:t>assessed</w:t>
        </w:r>
      </w:ins>
      <w:r w:rsidR="00604C03" w:rsidRPr="00604C03">
        <w:rPr>
          <w:rFonts w:ascii="Times New Roman" w:hAnsi="Times New Roman"/>
          <w:color w:val="0070C0"/>
          <w:sz w:val="24"/>
          <w:lang w:val="en-US"/>
          <w:rPrChange w:id="769" w:author="BZs" w:date="2024-12-19T08:36:00Z">
            <w:rPr>
              <w:rFonts w:ascii="Times New Roman" w:hAnsi="Times New Roman"/>
              <w:color w:val="7030A0"/>
              <w:sz w:val="24"/>
              <w:lang w:val="en-US"/>
            </w:rPr>
          </w:rPrChange>
        </w:rPr>
        <w:t xml:space="preserve"> by the viral-read</w:t>
      </w:r>
      <w:del w:id="770" w:author="BZs" w:date="2024-12-19T08:36:00Z">
        <w:r w:rsidR="00583A36" w:rsidRPr="006D0604">
          <w:rPr>
            <w:rFonts w:ascii="Times New Roman" w:eastAsia="Times New Roman" w:hAnsi="Times New Roman" w:cs="Times New Roman"/>
            <w:color w:val="7030A0"/>
            <w:sz w:val="24"/>
            <w:szCs w:val="24"/>
            <w:lang w:val="en-US" w:eastAsia="en-GB"/>
          </w:rPr>
          <w:delText xml:space="preserve"> </w:delText>
        </w:r>
      </w:del>
      <w:ins w:id="771" w:author="BZs" w:date="2024-12-19T08:36:00Z">
        <w:r w:rsidR="00604C03" w:rsidRPr="00604C03">
          <w:rPr>
            <w:rFonts w:ascii="Times New Roman" w:eastAsia="Times New Roman" w:hAnsi="Times New Roman" w:cs="Times New Roman"/>
            <w:color w:val="0070C0"/>
            <w:sz w:val="24"/>
            <w:szCs w:val="24"/>
            <w:lang w:val="en-US" w:eastAsia="en-GB"/>
          </w:rPr>
          <w:t>-</w:t>
        </w:r>
      </w:ins>
      <w:r w:rsidR="00604C03" w:rsidRPr="00604C03">
        <w:rPr>
          <w:rFonts w:ascii="Times New Roman" w:hAnsi="Times New Roman"/>
          <w:color w:val="0070C0"/>
          <w:sz w:val="24"/>
          <w:lang w:val="en-US"/>
          <w:rPrChange w:id="772" w:author="BZs" w:date="2024-12-19T08:36:00Z">
            <w:rPr>
              <w:rFonts w:ascii="Times New Roman" w:hAnsi="Times New Roman"/>
              <w:color w:val="7030A0"/>
              <w:sz w:val="24"/>
              <w:lang w:val="en-US"/>
            </w:rPr>
          </w:rPrChange>
        </w:rPr>
        <w:t>normalized canonical transcript counts, according to their kinetic classes.</w:t>
      </w:r>
    </w:p>
    <w:p w14:paraId="0B64FD69" w14:textId="7257F93D" w:rsidR="00DA0766" w:rsidRPr="006D0604" w:rsidRDefault="00CC6D20"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 xml:space="preserve">For genes where TSS and TES dynamics differed, our analysis revealed that the discrepancies </w:t>
      </w:r>
      <w:proofErr w:type="gramStart"/>
      <w:r w:rsidRPr="006D0604">
        <w:rPr>
          <w:rFonts w:ascii="Times New Roman" w:hAnsi="Times New Roman"/>
          <w:sz w:val="24"/>
          <w:lang w:val="en-US"/>
        </w:rPr>
        <w:t>could often be attributed</w:t>
      </w:r>
      <w:proofErr w:type="gramEnd"/>
      <w:r w:rsidRPr="006D0604">
        <w:rPr>
          <w:rFonts w:ascii="Times New Roman" w:hAnsi="Times New Roman"/>
          <w:sz w:val="24"/>
          <w:lang w:val="en-US"/>
        </w:rPr>
        <w:t xml:space="preserve"> to the complex transcriptional landscape of EHV-1. The virus produces a variety of transcript isoforms, including alternative TSSs and </w:t>
      </w:r>
      <w:r w:rsidR="00DA0766" w:rsidRPr="006D0604">
        <w:rPr>
          <w:rFonts w:ascii="Times New Roman" w:hAnsi="Times New Roman"/>
          <w:sz w:val="24"/>
          <w:lang w:val="en-US"/>
        </w:rPr>
        <w:t xml:space="preserve">sometimes </w:t>
      </w:r>
      <w:r w:rsidRPr="006D0604">
        <w:rPr>
          <w:rFonts w:ascii="Times New Roman" w:hAnsi="Times New Roman"/>
          <w:sz w:val="24"/>
          <w:lang w:val="en-US"/>
        </w:rPr>
        <w:t xml:space="preserve">TESs, as well as </w:t>
      </w:r>
      <w:proofErr w:type="spellStart"/>
      <w:r w:rsidRPr="006D0604">
        <w:rPr>
          <w:rFonts w:ascii="Times New Roman" w:hAnsi="Times New Roman"/>
          <w:sz w:val="24"/>
          <w:lang w:val="en-US"/>
        </w:rPr>
        <w:t>multicistronic</w:t>
      </w:r>
      <w:proofErr w:type="spellEnd"/>
      <w:r w:rsidRPr="006D0604">
        <w:rPr>
          <w:rFonts w:ascii="Times New Roman" w:hAnsi="Times New Roman"/>
          <w:sz w:val="24"/>
          <w:lang w:val="en-US"/>
        </w:rPr>
        <w:t xml:space="preserve"> and overlapping </w:t>
      </w:r>
      <w:r w:rsidRPr="00CD0455">
        <w:rPr>
          <w:rFonts w:ascii="Times New Roman" w:hAnsi="Times New Roman"/>
          <w:color w:val="0070C0"/>
          <w:sz w:val="24"/>
          <w:lang w:val="en-US"/>
          <w:rPrChange w:id="773" w:author="BZs" w:date="2024-12-19T08:36:00Z">
            <w:rPr>
              <w:rFonts w:ascii="Times New Roman" w:hAnsi="Times New Roman"/>
              <w:sz w:val="24"/>
              <w:lang w:val="en-US"/>
            </w:rPr>
          </w:rPrChange>
        </w:rPr>
        <w:t>transcripts</w:t>
      </w:r>
      <w:r w:rsidR="00477F2F" w:rsidRPr="00CD0455">
        <w:rPr>
          <w:rFonts w:ascii="Times New Roman" w:hAnsi="Times New Roman"/>
          <w:color w:val="0070C0"/>
          <w:sz w:val="24"/>
          <w:lang w:val="en-US"/>
          <w:rPrChange w:id="774" w:author="BZs" w:date="2024-12-19T08:36:00Z">
            <w:rPr>
              <w:rFonts w:ascii="Times New Roman" w:hAnsi="Times New Roman"/>
              <w:sz w:val="24"/>
              <w:lang w:val="en-US"/>
            </w:rPr>
          </w:rPrChange>
        </w:rPr>
        <w:t xml:space="preserve"> </w:t>
      </w:r>
      <w:r w:rsidR="00477F2F" w:rsidRPr="00CD0455">
        <w:rPr>
          <w:rFonts w:ascii="Times New Roman" w:hAnsi="Times New Roman"/>
          <w:b/>
          <w:color w:val="0070C0"/>
          <w:sz w:val="24"/>
          <w:lang w:val="en-US"/>
          <w:rPrChange w:id="775" w:author="BZs" w:date="2024-12-19T08:36:00Z">
            <w:rPr>
              <w:rFonts w:ascii="Times New Roman" w:hAnsi="Times New Roman"/>
              <w:b/>
              <w:color w:val="7030A0"/>
              <w:sz w:val="24"/>
              <w:lang w:val="en-US"/>
            </w:rPr>
          </w:rPrChange>
        </w:rPr>
        <w:t xml:space="preserve">(Figure </w:t>
      </w:r>
      <w:r w:rsidR="005035FA" w:rsidRPr="00CD0455">
        <w:rPr>
          <w:rFonts w:ascii="Times New Roman" w:hAnsi="Times New Roman"/>
          <w:b/>
          <w:color w:val="0070C0"/>
          <w:sz w:val="24"/>
          <w:lang w:val="en-US"/>
          <w:rPrChange w:id="776" w:author="BZs" w:date="2024-12-19T08:36:00Z">
            <w:rPr>
              <w:rFonts w:ascii="Times New Roman" w:hAnsi="Times New Roman"/>
              <w:b/>
              <w:color w:val="7030A0"/>
              <w:sz w:val="24"/>
              <w:lang w:val="en-US"/>
            </w:rPr>
          </w:rPrChange>
        </w:rPr>
        <w:t>4 and Supplementary Figure S7</w:t>
      </w:r>
      <w:r w:rsidR="00477F2F" w:rsidRPr="00CD0455">
        <w:rPr>
          <w:rFonts w:ascii="Times New Roman" w:hAnsi="Times New Roman"/>
          <w:color w:val="0070C0"/>
          <w:sz w:val="24"/>
          <w:lang w:val="en-US"/>
          <w:rPrChange w:id="777" w:author="BZs" w:date="2024-12-19T08:36:00Z">
            <w:rPr>
              <w:rFonts w:ascii="Times New Roman" w:hAnsi="Times New Roman"/>
              <w:color w:val="7030A0"/>
              <w:sz w:val="24"/>
              <w:lang w:val="en-US"/>
            </w:rPr>
          </w:rPrChange>
        </w:rPr>
        <w:t>)</w:t>
      </w:r>
      <w:r w:rsidRPr="00CD0455">
        <w:rPr>
          <w:rFonts w:ascii="Times New Roman" w:hAnsi="Times New Roman"/>
          <w:color w:val="0070C0"/>
          <w:sz w:val="24"/>
          <w:lang w:val="en-US"/>
          <w:rPrChange w:id="778" w:author="BZs" w:date="2024-12-19T08:36:00Z">
            <w:rPr>
              <w:rFonts w:ascii="Times New Roman" w:hAnsi="Times New Roman"/>
              <w:color w:val="7030A0"/>
              <w:sz w:val="24"/>
              <w:lang w:val="en-US"/>
            </w:rPr>
          </w:rPrChange>
        </w:rPr>
        <w:t xml:space="preserve">. </w:t>
      </w:r>
      <w:r w:rsidR="00DA0766" w:rsidRPr="006D0604">
        <w:rPr>
          <w:rFonts w:ascii="Times New Roman" w:hAnsi="Times New Roman"/>
          <w:sz w:val="24"/>
          <w:lang w:val="en-US"/>
        </w:rPr>
        <w:t xml:space="preserve">For example, both ORF38 and ORF50, expected to show late kinetics, exhibited early peaks, although their TSS peaked at </w:t>
      </w:r>
      <w:proofErr w:type="gramStart"/>
      <w:r w:rsidR="00DA0766" w:rsidRPr="006D0604">
        <w:rPr>
          <w:rFonts w:ascii="Times New Roman" w:hAnsi="Times New Roman"/>
          <w:sz w:val="24"/>
          <w:lang w:val="en-US"/>
        </w:rPr>
        <w:t>4</w:t>
      </w:r>
      <w:proofErr w:type="gramEnd"/>
      <w:r w:rsidR="00DA0766" w:rsidRPr="006D0604">
        <w:rPr>
          <w:rFonts w:ascii="Times New Roman" w:hAnsi="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6D0604">
        <w:rPr>
          <w:rFonts w:ascii="Times New Roman" w:hAnsi="Times New Roman"/>
          <w:sz w:val="24"/>
          <w:lang w:val="en-US"/>
        </w:rPr>
        <w:t>(</w:t>
      </w:r>
      <w:r w:rsidR="00CD0455" w:rsidRPr="00CD0455">
        <w:rPr>
          <w:rFonts w:ascii="Times New Roman" w:hAnsi="Times New Roman"/>
          <w:b/>
          <w:color w:val="0070C0"/>
          <w:sz w:val="24"/>
          <w:lang w:val="en-US"/>
          <w:rPrChange w:id="779" w:author="BZs" w:date="2024-12-19T08:36:00Z">
            <w:rPr>
              <w:rFonts w:ascii="Times New Roman" w:hAnsi="Times New Roman"/>
              <w:b/>
              <w:color w:val="7030A0"/>
              <w:sz w:val="24"/>
              <w:lang w:val="en-US"/>
            </w:rPr>
          </w:rPrChange>
        </w:rPr>
        <w:t xml:space="preserve">Figure </w:t>
      </w:r>
      <w:del w:id="780" w:author="BZs" w:date="2024-12-19T08:36:00Z">
        <w:r w:rsidR="009A541D" w:rsidRPr="006D0604">
          <w:rPr>
            <w:rFonts w:ascii="Times New Roman" w:hAnsi="Times New Roman"/>
            <w:b/>
            <w:color w:val="7030A0"/>
            <w:sz w:val="24"/>
            <w:lang w:val="en-US"/>
          </w:rPr>
          <w:delText xml:space="preserve">4 </w:delText>
        </w:r>
        <w:r w:rsidR="00B04A2F" w:rsidRPr="006D0604">
          <w:rPr>
            <w:rFonts w:ascii="Times New Roman" w:hAnsi="Times New Roman"/>
            <w:b/>
            <w:color w:val="7030A0"/>
            <w:sz w:val="24"/>
            <w:lang w:val="en-US"/>
          </w:rPr>
          <w:delText>A</w:delText>
        </w:r>
      </w:del>
      <w:ins w:id="781" w:author="BZs" w:date="2024-12-19T08:36:00Z">
        <w:r w:rsidR="00CD0455" w:rsidRPr="00CD0455">
          <w:rPr>
            <w:rFonts w:ascii="Times New Roman" w:hAnsi="Times New Roman"/>
            <w:b/>
            <w:color w:val="0070C0"/>
            <w:sz w:val="24"/>
            <w:lang w:val="en-US"/>
          </w:rPr>
          <w:t>4</w:t>
        </w:r>
        <w:r w:rsidR="00B04A2F" w:rsidRPr="00CD0455">
          <w:rPr>
            <w:rFonts w:ascii="Times New Roman" w:hAnsi="Times New Roman"/>
            <w:b/>
            <w:color w:val="0070C0"/>
            <w:sz w:val="24"/>
            <w:lang w:val="en-US"/>
          </w:rPr>
          <w:t>A</w:t>
        </w:r>
      </w:ins>
      <w:r w:rsidR="009A541D" w:rsidRPr="00CD0455">
        <w:rPr>
          <w:rFonts w:ascii="Times New Roman" w:hAnsi="Times New Roman"/>
          <w:b/>
          <w:color w:val="0070C0"/>
          <w:sz w:val="24"/>
          <w:lang w:val="en-US"/>
          <w:rPrChange w:id="782" w:author="BZs" w:date="2024-12-19T08:36:00Z">
            <w:rPr>
              <w:rFonts w:ascii="Times New Roman" w:hAnsi="Times New Roman"/>
              <w:b/>
              <w:color w:val="7030A0"/>
              <w:sz w:val="24"/>
              <w:lang w:val="en-US"/>
            </w:rPr>
          </w:rPrChange>
        </w:rPr>
        <w:t xml:space="preserve">) </w:t>
      </w:r>
      <w:r w:rsidR="00DA0766" w:rsidRPr="006D0604">
        <w:rPr>
          <w:rFonts w:ascii="Times New Roman" w:hAnsi="Times New Roman"/>
          <w:sz w:val="24"/>
          <w:lang w:val="en-US"/>
        </w:rPr>
        <w:t>and possible transcriptional noise from other non-validated TSSs in this region. In the case of ORF50</w:t>
      </w:r>
      <w:r w:rsidR="00CC79A6">
        <w:rPr>
          <w:rFonts w:ascii="Times New Roman" w:hAnsi="Times New Roman"/>
          <w:sz w:val="24"/>
          <w:lang w:val="en-US"/>
        </w:rPr>
        <w:t xml:space="preserve"> (</w:t>
      </w:r>
      <w:r w:rsidR="00CC79A6" w:rsidRPr="00CD0455">
        <w:rPr>
          <w:rFonts w:ascii="Times New Roman" w:hAnsi="Times New Roman"/>
          <w:b/>
          <w:color w:val="0070C0"/>
          <w:sz w:val="24"/>
          <w:lang w:val="en-US"/>
          <w:rPrChange w:id="783" w:author="BZs" w:date="2024-12-19T08:36:00Z">
            <w:rPr>
              <w:rFonts w:ascii="Times New Roman" w:hAnsi="Times New Roman"/>
              <w:b/>
              <w:color w:val="7030A0"/>
              <w:sz w:val="24"/>
              <w:lang w:val="en-US"/>
            </w:rPr>
          </w:rPrChange>
        </w:rPr>
        <w:t xml:space="preserve">Supplementary Figure </w:t>
      </w:r>
      <w:del w:id="784" w:author="BZs" w:date="2024-12-19T08:36:00Z">
        <w:r w:rsidR="00CC79A6" w:rsidRPr="006D0604">
          <w:rPr>
            <w:rFonts w:ascii="Times New Roman" w:hAnsi="Times New Roman"/>
            <w:b/>
            <w:color w:val="7030A0"/>
            <w:sz w:val="24"/>
            <w:lang w:val="en-US"/>
          </w:rPr>
          <w:delText>S7</w:delText>
        </w:r>
        <w:r w:rsidR="00CC79A6">
          <w:rPr>
            <w:rFonts w:ascii="Times New Roman" w:hAnsi="Times New Roman"/>
            <w:b/>
            <w:color w:val="7030A0"/>
            <w:sz w:val="24"/>
            <w:lang w:val="en-US"/>
          </w:rPr>
          <w:delText xml:space="preserve"> B</w:delText>
        </w:r>
      </w:del>
      <w:ins w:id="785" w:author="BZs" w:date="2024-12-19T08:36:00Z">
        <w:r w:rsidR="00CC79A6" w:rsidRPr="00CD0455">
          <w:rPr>
            <w:rFonts w:ascii="Times New Roman" w:hAnsi="Times New Roman"/>
            <w:b/>
            <w:color w:val="0070C0"/>
            <w:sz w:val="24"/>
            <w:lang w:val="en-US"/>
          </w:rPr>
          <w:t>S7B</w:t>
        </w:r>
      </w:ins>
      <w:r w:rsidR="00CC79A6" w:rsidRPr="00CD0455">
        <w:rPr>
          <w:rFonts w:ascii="Times New Roman" w:hAnsi="Times New Roman"/>
          <w:color w:val="0070C0"/>
          <w:sz w:val="24"/>
          <w:lang w:val="en-US"/>
          <w:rPrChange w:id="786" w:author="BZs" w:date="2024-12-19T08:36:00Z">
            <w:rPr>
              <w:rFonts w:ascii="Times New Roman" w:hAnsi="Times New Roman"/>
              <w:sz w:val="24"/>
              <w:lang w:val="en-US"/>
            </w:rPr>
          </w:rPrChange>
        </w:rPr>
        <w:t>)</w:t>
      </w:r>
      <w:r w:rsidR="00DA0766" w:rsidRPr="00CD0455">
        <w:rPr>
          <w:rFonts w:ascii="Times New Roman" w:hAnsi="Times New Roman"/>
          <w:color w:val="0070C0"/>
          <w:sz w:val="24"/>
          <w:lang w:val="en-US"/>
          <w:rPrChange w:id="787" w:author="BZs" w:date="2024-12-19T08:36:00Z">
            <w:rPr>
              <w:rFonts w:ascii="Times New Roman" w:hAnsi="Times New Roman"/>
              <w:sz w:val="24"/>
              <w:lang w:val="en-US"/>
            </w:rPr>
          </w:rPrChange>
        </w:rPr>
        <w:t xml:space="preserve">, </w:t>
      </w:r>
      <w:r w:rsidR="00DA0766" w:rsidRPr="006D0604">
        <w:rPr>
          <w:rFonts w:ascii="Times New Roman" w:hAnsi="Times New Roman"/>
          <w:sz w:val="24"/>
          <w:lang w:val="en-US"/>
        </w:rPr>
        <w:t>this could be attributed to a more complex differential transcript expression pattern consisting of mainly ORF50-ORF51-Canonic and ORF50-ORF51-PC-Long-2.</w:t>
      </w:r>
      <w:r w:rsidR="00181FD0" w:rsidRPr="006D0604">
        <w:rPr>
          <w:rFonts w:ascii="Times New Roman" w:hAnsi="Times New Roman"/>
          <w:sz w:val="24"/>
          <w:lang w:val="en-US"/>
        </w:rPr>
        <w:t xml:space="preserve"> </w:t>
      </w:r>
      <w:r w:rsidR="00DA0766" w:rsidRPr="006D0604">
        <w:rPr>
          <w:rFonts w:ascii="Times New Roman" w:hAnsi="Times New Roman"/>
          <w:sz w:val="24"/>
          <w:lang w:val="en-US"/>
        </w:rPr>
        <w:t>Conversely, ORF67 (Late), which showed an early TSS peak, had TES dynamics more consistent with its late gene classification</w:t>
      </w:r>
      <w:r w:rsidR="00CC79A6">
        <w:rPr>
          <w:rFonts w:ascii="Times New Roman" w:hAnsi="Times New Roman"/>
          <w:sz w:val="24"/>
          <w:lang w:val="en-US"/>
        </w:rPr>
        <w:t xml:space="preserve"> </w:t>
      </w:r>
      <w:r w:rsidR="00CC79A6" w:rsidRPr="00CD0455">
        <w:rPr>
          <w:rFonts w:ascii="Times New Roman" w:hAnsi="Times New Roman"/>
          <w:color w:val="0070C0"/>
          <w:sz w:val="24"/>
          <w:lang w:val="en-US"/>
          <w:rPrChange w:id="788" w:author="BZs" w:date="2024-12-19T08:36:00Z">
            <w:rPr>
              <w:rFonts w:ascii="Times New Roman" w:hAnsi="Times New Roman"/>
              <w:sz w:val="24"/>
              <w:lang w:val="en-US"/>
            </w:rPr>
          </w:rPrChange>
        </w:rPr>
        <w:t>(</w:t>
      </w:r>
      <w:r w:rsidR="00CC79A6" w:rsidRPr="00CD0455">
        <w:rPr>
          <w:rFonts w:ascii="Times New Roman" w:hAnsi="Times New Roman"/>
          <w:b/>
          <w:color w:val="0070C0"/>
          <w:sz w:val="24"/>
          <w:lang w:val="en-US"/>
          <w:rPrChange w:id="789" w:author="BZs" w:date="2024-12-19T08:36:00Z">
            <w:rPr>
              <w:rFonts w:ascii="Times New Roman" w:hAnsi="Times New Roman"/>
              <w:b/>
              <w:color w:val="7030A0"/>
              <w:sz w:val="24"/>
              <w:lang w:val="en-US"/>
            </w:rPr>
          </w:rPrChange>
        </w:rPr>
        <w:t xml:space="preserve">Supplementary Figure </w:t>
      </w:r>
      <w:del w:id="790" w:author="BZs" w:date="2024-12-19T08:36:00Z">
        <w:r w:rsidR="00CC79A6" w:rsidRPr="006D0604">
          <w:rPr>
            <w:rFonts w:ascii="Times New Roman" w:hAnsi="Times New Roman"/>
            <w:b/>
            <w:color w:val="7030A0"/>
            <w:sz w:val="24"/>
            <w:lang w:val="en-US"/>
          </w:rPr>
          <w:delText>S7</w:delText>
        </w:r>
        <w:r w:rsidR="00CC79A6">
          <w:rPr>
            <w:rFonts w:ascii="Times New Roman" w:hAnsi="Times New Roman"/>
            <w:b/>
            <w:color w:val="7030A0"/>
            <w:sz w:val="24"/>
            <w:lang w:val="en-US"/>
          </w:rPr>
          <w:delText xml:space="preserve"> C</w:delText>
        </w:r>
      </w:del>
      <w:ins w:id="791" w:author="BZs" w:date="2024-12-19T08:36:00Z">
        <w:r w:rsidR="00CC79A6" w:rsidRPr="00CD0455">
          <w:rPr>
            <w:rFonts w:ascii="Times New Roman" w:hAnsi="Times New Roman"/>
            <w:b/>
            <w:color w:val="0070C0"/>
            <w:sz w:val="24"/>
            <w:lang w:val="en-US"/>
          </w:rPr>
          <w:t>S7C</w:t>
        </w:r>
      </w:ins>
      <w:r w:rsidR="00CC79A6">
        <w:rPr>
          <w:rFonts w:ascii="Times New Roman" w:hAnsi="Times New Roman"/>
          <w:sz w:val="24"/>
          <w:lang w:val="en-US"/>
        </w:rPr>
        <w:t>)</w:t>
      </w:r>
      <w:r w:rsidR="00DA0766" w:rsidRPr="006D0604">
        <w:rPr>
          <w:rFonts w:ascii="Times New Roman" w:hAnsi="Times New Roman"/>
          <w:sz w:val="24"/>
          <w:lang w:val="en-US"/>
        </w:rPr>
        <w:t xml:space="preserve">. </w:t>
      </w:r>
      <w:proofErr w:type="gramStart"/>
      <w:r w:rsidR="00DA0766" w:rsidRPr="006D0604">
        <w:rPr>
          <w:rFonts w:ascii="Times New Roman" w:hAnsi="Times New Roman"/>
          <w:sz w:val="24"/>
          <w:lang w:val="en-US"/>
        </w:rPr>
        <w:t>And</w:t>
      </w:r>
      <w:proofErr w:type="gramEnd"/>
      <w:r w:rsidR="00DA0766" w:rsidRPr="006D0604">
        <w:rPr>
          <w:rFonts w:ascii="Times New Roman" w:hAnsi="Times New Roman"/>
          <w:sz w:val="24"/>
          <w:lang w:val="en-US"/>
        </w:rPr>
        <w:t xml:space="preserve"> while its presence very early (hpi 1) could be attributed to transcriptional noise troubling</w:t>
      </w:r>
      <w:r w:rsidR="00DA0766" w:rsidRPr="006D0604">
        <w:rPr>
          <w:rFonts w:ascii="Times New Roman" w:hAnsi="Times New Roman"/>
          <w:b/>
          <w:i/>
          <w:sz w:val="24"/>
          <w:lang w:val="en-US"/>
        </w:rPr>
        <w:t xml:space="preserve"> </w:t>
      </w:r>
      <w:r w:rsidR="00DA0766" w:rsidRPr="006D0604">
        <w:rPr>
          <w:rFonts w:ascii="Times New Roman" w:hAnsi="Times New Roman"/>
          <w:sz w:val="24"/>
          <w:lang w:val="en-US"/>
        </w:rPr>
        <w:t xml:space="preserve">this very early time point, at 2 hpi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6D0604" w:rsidRDefault="00DA0766"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541963E2" w:rsidR="000318F7" w:rsidRDefault="000318F7" w:rsidP="0031603D">
      <w:pPr>
        <w:spacing w:after="120" w:line="240" w:lineRule="auto"/>
        <w:jc w:val="both"/>
        <w:outlineLvl w:val="2"/>
        <w:rPr>
          <w:rFonts w:ascii="Times New Roman" w:hAnsi="Times New Roman"/>
          <w:color w:val="0070C0"/>
          <w:sz w:val="24"/>
          <w:lang w:val="en-US"/>
          <w:rPrChange w:id="792" w:author="BZs" w:date="2024-12-19T08:36:00Z">
            <w:rPr>
              <w:rFonts w:ascii="Times New Roman" w:hAnsi="Times New Roman"/>
              <w:color w:val="7030A0"/>
              <w:sz w:val="24"/>
              <w:lang w:val="en-US"/>
            </w:rPr>
          </w:rPrChange>
        </w:rPr>
        <w:pPrChange w:id="793" w:author="BZs" w:date="2024-12-19T08:36:00Z">
          <w:pPr>
            <w:spacing w:after="120" w:line="240" w:lineRule="auto"/>
            <w:jc w:val="both"/>
          </w:pPr>
        </w:pPrChange>
      </w:pPr>
      <w:r w:rsidRPr="000318F7">
        <w:rPr>
          <w:rFonts w:ascii="Times New Roman" w:hAnsi="Times New Roman"/>
          <w:color w:val="0070C0"/>
          <w:sz w:val="24"/>
          <w:lang w:val="en-US"/>
          <w:rPrChange w:id="794" w:author="BZs" w:date="2024-12-19T08:36:00Z">
            <w:rPr>
              <w:rFonts w:ascii="Times New Roman" w:hAnsi="Times New Roman"/>
              <w:color w:val="7030A0"/>
              <w:sz w:val="24"/>
              <w:lang w:val="en-US"/>
            </w:rPr>
          </w:rPrChange>
        </w:rPr>
        <w:t xml:space="preserve">Such discrepancies underscore the complexity of viral gene regulation at </w:t>
      </w:r>
      <w:del w:id="795" w:author="BZs" w:date="2024-12-19T08:36:00Z">
        <w:r w:rsidR="00DA0766" w:rsidRPr="006D0604">
          <w:rPr>
            <w:rFonts w:ascii="Times New Roman" w:hAnsi="Times New Roman"/>
            <w:color w:val="7030A0"/>
            <w:sz w:val="24"/>
            <w:lang w:val="en-US"/>
          </w:rPr>
          <w:delText>the transcript’s</w:delText>
        </w:r>
      </w:del>
      <w:ins w:id="796" w:author="BZs" w:date="2024-12-19T08:36:00Z">
        <w:r w:rsidRPr="000318F7">
          <w:rPr>
            <w:rFonts w:ascii="Times New Roman" w:hAnsi="Times New Roman"/>
            <w:color w:val="0070C0"/>
            <w:sz w:val="24"/>
            <w:lang w:val="en-US"/>
          </w:rPr>
          <w:t>transcript</w:t>
        </w:r>
      </w:ins>
      <w:r w:rsidRPr="000318F7">
        <w:rPr>
          <w:rFonts w:ascii="Times New Roman" w:hAnsi="Times New Roman"/>
          <w:color w:val="0070C0"/>
          <w:sz w:val="24"/>
          <w:lang w:val="en-US"/>
          <w:rPrChange w:id="797" w:author="BZs" w:date="2024-12-19T08:36:00Z">
            <w:rPr>
              <w:rFonts w:ascii="Times New Roman" w:hAnsi="Times New Roman"/>
              <w:color w:val="7030A0"/>
              <w:sz w:val="24"/>
              <w:lang w:val="en-US"/>
            </w:rPr>
          </w:rPrChange>
        </w:rPr>
        <w:t xml:space="preserve"> endpoints and suggest t</w:t>
      </w:r>
      <w:r>
        <w:rPr>
          <w:rFonts w:ascii="Times New Roman" w:hAnsi="Times New Roman"/>
          <w:color w:val="0070C0"/>
          <w:sz w:val="24"/>
          <w:lang w:val="en-US"/>
          <w:rPrChange w:id="798" w:author="BZs" w:date="2024-12-19T08:36:00Z">
            <w:rPr>
              <w:rFonts w:ascii="Times New Roman" w:hAnsi="Times New Roman"/>
              <w:color w:val="7030A0"/>
              <w:sz w:val="24"/>
              <w:lang w:val="en-US"/>
            </w:rPr>
          </w:rPrChange>
        </w:rPr>
        <w:t>hat different levels of control</w:t>
      </w:r>
      <w:del w:id="799" w:author="BZs" w:date="2024-12-19T08:36:00Z">
        <w:r w:rsidR="00DA0766" w:rsidRPr="006D0604">
          <w:rPr>
            <w:rFonts w:ascii="Times New Roman" w:hAnsi="Times New Roman"/>
            <w:color w:val="7030A0"/>
            <w:sz w:val="24"/>
            <w:lang w:val="en-US"/>
          </w:rPr>
          <w:delText>—</w:delText>
        </w:r>
      </w:del>
      <w:ins w:id="800" w:author="BZs" w:date="2024-12-19T08:36:00Z">
        <w:r>
          <w:rPr>
            <w:rFonts w:ascii="Times New Roman" w:hAnsi="Times New Roman"/>
            <w:color w:val="0070C0"/>
            <w:sz w:val="24"/>
            <w:lang w:val="en-US"/>
          </w:rPr>
          <w:t xml:space="preserve"> - </w:t>
        </w:r>
      </w:ins>
      <w:r>
        <w:rPr>
          <w:rFonts w:ascii="Times New Roman" w:hAnsi="Times New Roman"/>
          <w:color w:val="0070C0"/>
          <w:sz w:val="24"/>
          <w:lang w:val="en-US"/>
          <w:rPrChange w:id="801" w:author="BZs" w:date="2024-12-19T08:36:00Z">
            <w:rPr>
              <w:rFonts w:ascii="Times New Roman" w:hAnsi="Times New Roman"/>
              <w:color w:val="7030A0"/>
              <w:sz w:val="24"/>
              <w:lang w:val="en-US"/>
            </w:rPr>
          </w:rPrChange>
        </w:rPr>
        <w:t>initiation and termination</w:t>
      </w:r>
      <w:del w:id="802" w:author="BZs" w:date="2024-12-19T08:36:00Z">
        <w:r w:rsidR="00DA0766" w:rsidRPr="006D0604">
          <w:rPr>
            <w:rFonts w:ascii="Times New Roman" w:hAnsi="Times New Roman"/>
            <w:color w:val="7030A0"/>
            <w:sz w:val="24"/>
            <w:lang w:val="en-US"/>
          </w:rPr>
          <w:delText>—</w:delText>
        </w:r>
      </w:del>
      <w:ins w:id="803" w:author="BZs" w:date="2024-12-19T08:36:00Z">
        <w:r>
          <w:rPr>
            <w:rFonts w:ascii="Times New Roman" w:hAnsi="Times New Roman"/>
            <w:color w:val="0070C0"/>
            <w:sz w:val="24"/>
            <w:lang w:val="en-US"/>
          </w:rPr>
          <w:t xml:space="preserve"> - </w:t>
        </w:r>
      </w:ins>
      <w:proofErr w:type="gramStart"/>
      <w:r w:rsidRPr="000318F7">
        <w:rPr>
          <w:rFonts w:ascii="Times New Roman" w:hAnsi="Times New Roman"/>
          <w:color w:val="0070C0"/>
          <w:sz w:val="24"/>
          <w:lang w:val="en-US"/>
          <w:rPrChange w:id="804" w:author="BZs" w:date="2024-12-19T08:36:00Z">
            <w:rPr>
              <w:rFonts w:ascii="Times New Roman" w:hAnsi="Times New Roman"/>
              <w:color w:val="7030A0"/>
              <w:sz w:val="24"/>
              <w:lang w:val="en-US"/>
            </w:rPr>
          </w:rPrChange>
        </w:rPr>
        <w:t>may be modulated independently or influenced by overlapping transcriptional programs</w:t>
      </w:r>
      <w:proofErr w:type="gramEnd"/>
      <w:r w:rsidRPr="000318F7">
        <w:rPr>
          <w:rFonts w:ascii="Times New Roman" w:hAnsi="Times New Roman"/>
          <w:color w:val="0070C0"/>
          <w:sz w:val="24"/>
          <w:lang w:val="en-US"/>
          <w:rPrChange w:id="805" w:author="BZs" w:date="2024-12-19T08:36:00Z">
            <w:rPr>
              <w:rFonts w:ascii="Times New Roman" w:hAnsi="Times New Roman"/>
              <w:color w:val="7030A0"/>
              <w:sz w:val="24"/>
              <w:lang w:val="en-US"/>
            </w:rPr>
          </w:rPrChange>
        </w:rPr>
        <w:t>.</w:t>
      </w:r>
    </w:p>
    <w:p w14:paraId="4DBDA0D3" w14:textId="0C2872EF" w:rsidR="00A562F2" w:rsidRPr="005B3AD0" w:rsidRDefault="00077F7F" w:rsidP="0031603D">
      <w:pPr>
        <w:spacing w:after="120" w:line="240" w:lineRule="auto"/>
        <w:jc w:val="both"/>
        <w:outlineLvl w:val="2"/>
        <w:rPr>
          <w:rFonts w:ascii="Times New Roman" w:hAnsi="Times New Roman"/>
          <w:b/>
          <w:i/>
          <w:color w:val="0070C0"/>
          <w:sz w:val="24"/>
          <w:lang w:val="en-US"/>
          <w:rPrChange w:id="806" w:author="BZs" w:date="2024-12-19T08:36:00Z">
            <w:rPr>
              <w:rFonts w:ascii="Times New Roman" w:hAnsi="Times New Roman"/>
              <w:b/>
              <w:i/>
              <w:color w:val="7030A0"/>
              <w:sz w:val="24"/>
              <w:lang w:val="en-US"/>
            </w:rPr>
          </w:rPrChange>
        </w:rPr>
      </w:pPr>
      <w:r w:rsidRPr="005B3AD0">
        <w:rPr>
          <w:rFonts w:ascii="Times New Roman" w:hAnsi="Times New Roman"/>
          <w:b/>
          <w:i/>
          <w:color w:val="0070C0"/>
          <w:sz w:val="24"/>
          <w:lang w:val="en-US"/>
          <w:rPrChange w:id="807" w:author="BZs" w:date="2024-12-19T08:36:00Z">
            <w:rPr>
              <w:rFonts w:ascii="Times New Roman" w:hAnsi="Times New Roman"/>
              <w:b/>
              <w:i/>
              <w:color w:val="7030A0"/>
              <w:sz w:val="24"/>
              <w:lang w:val="en-US"/>
            </w:rPr>
          </w:rPrChange>
        </w:rPr>
        <w:t>Gene-</w:t>
      </w:r>
      <w:del w:id="808" w:author="BZs" w:date="2024-12-19T08:36:00Z">
        <w:r w:rsidR="00A562F2" w:rsidRPr="006D0604">
          <w:rPr>
            <w:rFonts w:ascii="Times New Roman" w:hAnsi="Times New Roman"/>
            <w:b/>
            <w:i/>
            <w:color w:val="7030A0"/>
            <w:sz w:val="24"/>
            <w:lang w:val="en-US"/>
          </w:rPr>
          <w:delText>Level Clustering</w:delText>
        </w:r>
      </w:del>
      <w:ins w:id="809" w:author="BZs" w:date="2024-12-19T08:36:00Z">
        <w:r w:rsidRPr="005B3AD0">
          <w:rPr>
            <w:rFonts w:ascii="Times New Roman" w:hAnsi="Times New Roman"/>
            <w:b/>
            <w:i/>
            <w:color w:val="0070C0"/>
            <w:sz w:val="24"/>
            <w:lang w:val="en-US"/>
          </w:rPr>
          <w:t>level clustering</w:t>
        </w:r>
      </w:ins>
      <w:r w:rsidRPr="005B3AD0">
        <w:rPr>
          <w:rFonts w:ascii="Times New Roman" w:hAnsi="Times New Roman"/>
          <w:b/>
          <w:i/>
          <w:color w:val="0070C0"/>
          <w:sz w:val="24"/>
          <w:lang w:val="en-US"/>
          <w:rPrChange w:id="810" w:author="BZs" w:date="2024-12-19T08:36:00Z">
            <w:rPr>
              <w:rFonts w:ascii="Times New Roman" w:hAnsi="Times New Roman"/>
              <w:b/>
              <w:i/>
              <w:color w:val="7030A0"/>
              <w:sz w:val="24"/>
              <w:lang w:val="en-US"/>
            </w:rPr>
          </w:rPrChange>
        </w:rPr>
        <w:t xml:space="preserve"> of </w:t>
      </w:r>
      <w:del w:id="811" w:author="BZs" w:date="2024-12-19T08:36:00Z">
        <w:r w:rsidR="00A562F2" w:rsidRPr="006D0604">
          <w:rPr>
            <w:rFonts w:ascii="Times New Roman" w:hAnsi="Times New Roman"/>
            <w:b/>
            <w:i/>
            <w:color w:val="7030A0"/>
            <w:sz w:val="24"/>
            <w:lang w:val="en-US"/>
          </w:rPr>
          <w:delText>Canonical Transcripts</w:delText>
        </w:r>
      </w:del>
      <w:ins w:id="812" w:author="BZs" w:date="2024-12-19T08:36:00Z">
        <w:r w:rsidRPr="005B3AD0">
          <w:rPr>
            <w:rFonts w:ascii="Times New Roman" w:hAnsi="Times New Roman"/>
            <w:b/>
            <w:i/>
            <w:color w:val="0070C0"/>
            <w:sz w:val="24"/>
            <w:lang w:val="en-US"/>
          </w:rPr>
          <w:t>canonical t</w:t>
        </w:r>
        <w:r w:rsidR="00A562F2" w:rsidRPr="005B3AD0">
          <w:rPr>
            <w:rFonts w:ascii="Times New Roman" w:hAnsi="Times New Roman"/>
            <w:b/>
            <w:i/>
            <w:color w:val="0070C0"/>
            <w:sz w:val="24"/>
            <w:lang w:val="en-US"/>
          </w:rPr>
          <w:t>ranscripts</w:t>
        </w:r>
      </w:ins>
    </w:p>
    <w:p w14:paraId="1F25250B" w14:textId="249A7F37" w:rsidR="005B3AD0" w:rsidRPr="005B3AD0" w:rsidRDefault="005B3AD0" w:rsidP="0031603D">
      <w:pPr>
        <w:spacing w:after="120" w:line="240" w:lineRule="auto"/>
        <w:jc w:val="both"/>
        <w:rPr>
          <w:rFonts w:ascii="Times New Roman" w:hAnsi="Times New Roman"/>
          <w:color w:val="0070C0"/>
          <w:sz w:val="24"/>
          <w:lang w:val="en-US"/>
          <w:rPrChange w:id="813" w:author="BZs" w:date="2024-12-19T08:36:00Z">
            <w:rPr>
              <w:rFonts w:ascii="Times New Roman" w:hAnsi="Times New Roman"/>
              <w:color w:val="7030A0"/>
              <w:sz w:val="24"/>
              <w:lang w:val="en-US"/>
            </w:rPr>
          </w:rPrChange>
        </w:rPr>
        <w:pPrChange w:id="814" w:author="BZs" w:date="2024-12-19T08:36:00Z">
          <w:pPr>
            <w:spacing w:after="120" w:line="240" w:lineRule="auto"/>
            <w:jc w:val="both"/>
            <w:outlineLvl w:val="2"/>
          </w:pPr>
        </w:pPrChange>
      </w:pPr>
      <w:r w:rsidRPr="005B3AD0">
        <w:rPr>
          <w:rFonts w:ascii="Times New Roman" w:hAnsi="Times New Roman"/>
          <w:color w:val="0070C0"/>
          <w:sz w:val="24"/>
          <w:lang w:val="en-US"/>
          <w:rPrChange w:id="815" w:author="BZs" w:date="2024-12-19T08:36:00Z">
            <w:rPr>
              <w:rFonts w:ascii="Times New Roman" w:hAnsi="Times New Roman"/>
              <w:color w:val="7030A0"/>
              <w:sz w:val="24"/>
              <w:lang w:val="en-US"/>
            </w:rPr>
          </w:rPrChange>
        </w:rPr>
        <w:t xml:space="preserve">Clustering of canonical full-length transcripts (those with defined TSSs and TESs) reveals a nuanced temporal landscape. </w:t>
      </w:r>
      <w:r w:rsidRPr="005B3AD0">
        <w:rPr>
          <w:rFonts w:ascii="Times New Roman" w:hAnsi="Times New Roman"/>
          <w:b/>
          <w:color w:val="0070C0"/>
          <w:sz w:val="24"/>
          <w:lang w:val="en-US"/>
          <w:rPrChange w:id="816" w:author="BZs" w:date="2024-12-19T08:36:00Z">
            <w:rPr>
              <w:rFonts w:ascii="Times New Roman" w:hAnsi="Times New Roman"/>
              <w:b/>
              <w:color w:val="7030A0"/>
              <w:sz w:val="24"/>
              <w:lang w:val="en-US"/>
            </w:rPr>
          </w:rPrChange>
        </w:rPr>
        <w:t>Figure 5</w:t>
      </w:r>
      <w:r w:rsidRPr="005B3AD0">
        <w:rPr>
          <w:rFonts w:ascii="Times New Roman" w:hAnsi="Times New Roman"/>
          <w:color w:val="0070C0"/>
          <w:sz w:val="24"/>
          <w:lang w:val="en-US"/>
          <w:rPrChange w:id="817" w:author="BZs" w:date="2024-12-19T08:36:00Z">
            <w:rPr>
              <w:rFonts w:ascii="Times New Roman" w:hAnsi="Times New Roman"/>
              <w:color w:val="7030A0"/>
              <w:sz w:val="24"/>
              <w:lang w:val="en-US"/>
            </w:rPr>
          </w:rPrChange>
        </w:rPr>
        <w:t xml:space="preserve"> </w:t>
      </w:r>
      <w:del w:id="818" w:author="BZs" w:date="2024-12-19T08:36:00Z">
        <w:r w:rsidR="005035FA" w:rsidRPr="006D0604">
          <w:rPr>
            <w:rFonts w:ascii="Times New Roman" w:eastAsia="Times New Roman" w:hAnsi="Times New Roman" w:cs="Times New Roman"/>
            <w:color w:val="7030A0"/>
            <w:sz w:val="24"/>
            <w:szCs w:val="24"/>
            <w:lang w:val="en-US" w:eastAsia="en-GB"/>
          </w:rPr>
          <w:delText>shows</w:delText>
        </w:r>
      </w:del>
      <w:ins w:id="819" w:author="BZs" w:date="2024-12-19T08:36:00Z">
        <w:r w:rsidRPr="005B3AD0">
          <w:rPr>
            <w:rFonts w:ascii="Times New Roman" w:hAnsi="Times New Roman"/>
            <w:color w:val="0070C0"/>
            <w:sz w:val="24"/>
            <w:lang w:val="en-US"/>
          </w:rPr>
          <w:t>presents</w:t>
        </w:r>
      </w:ins>
      <w:r w:rsidRPr="005B3AD0">
        <w:rPr>
          <w:rFonts w:ascii="Times New Roman" w:hAnsi="Times New Roman"/>
          <w:color w:val="0070C0"/>
          <w:sz w:val="24"/>
          <w:lang w:val="en-US"/>
          <w:rPrChange w:id="820" w:author="BZs" w:date="2024-12-19T08:36:00Z">
            <w:rPr>
              <w:rFonts w:ascii="Times New Roman" w:hAnsi="Times New Roman"/>
              <w:color w:val="7030A0"/>
              <w:sz w:val="24"/>
              <w:lang w:val="en-US"/>
            </w:rPr>
          </w:rPrChange>
        </w:rPr>
        <w:t xml:space="preserve"> the genes according to their </w:t>
      </w:r>
      <w:r w:rsidRPr="00231016">
        <w:rPr>
          <w:rFonts w:ascii="Times New Roman" w:hAnsi="Times New Roman"/>
          <w:i/>
          <w:color w:val="0070C0"/>
          <w:sz w:val="24"/>
          <w:lang w:val="en-US"/>
          <w:rPrChange w:id="821" w:author="BZs" w:date="2024-12-19T08:36:00Z">
            <w:rPr>
              <w:rFonts w:ascii="Times New Roman" w:hAnsi="Times New Roman"/>
              <w:color w:val="7030A0"/>
              <w:sz w:val="24"/>
              <w:lang w:val="en-US"/>
            </w:rPr>
          </w:rPrChange>
        </w:rPr>
        <w:t>de</w:t>
      </w:r>
      <w:del w:id="822" w:author="BZs" w:date="2024-12-19T08:36:00Z">
        <w:r w:rsidR="005035FA" w:rsidRPr="006D0604">
          <w:rPr>
            <w:rFonts w:ascii="Times New Roman" w:eastAsia="Times New Roman" w:hAnsi="Times New Roman" w:cs="Times New Roman"/>
            <w:color w:val="7030A0"/>
            <w:sz w:val="24"/>
            <w:szCs w:val="24"/>
            <w:lang w:val="en-US" w:eastAsia="en-GB"/>
          </w:rPr>
          <w:delText>-</w:delText>
        </w:r>
      </w:del>
      <w:ins w:id="823" w:author="BZs" w:date="2024-12-19T08:36:00Z">
        <w:r w:rsidRPr="00231016">
          <w:rPr>
            <w:rFonts w:ascii="Times New Roman" w:hAnsi="Times New Roman"/>
            <w:i/>
            <w:color w:val="0070C0"/>
            <w:sz w:val="24"/>
            <w:lang w:val="en-US"/>
          </w:rPr>
          <w:t xml:space="preserve"> </w:t>
        </w:r>
      </w:ins>
      <w:r w:rsidRPr="00231016">
        <w:rPr>
          <w:rFonts w:ascii="Times New Roman" w:hAnsi="Times New Roman"/>
          <w:i/>
          <w:color w:val="0070C0"/>
          <w:sz w:val="24"/>
          <w:lang w:val="en-US"/>
          <w:rPrChange w:id="824" w:author="BZs" w:date="2024-12-19T08:36:00Z">
            <w:rPr>
              <w:rFonts w:ascii="Times New Roman" w:hAnsi="Times New Roman"/>
              <w:color w:val="7030A0"/>
              <w:sz w:val="24"/>
              <w:lang w:val="en-US"/>
            </w:rPr>
          </w:rPrChange>
        </w:rPr>
        <w:t>novo</w:t>
      </w:r>
      <w:r w:rsidRPr="005B3AD0">
        <w:rPr>
          <w:rFonts w:ascii="Times New Roman" w:hAnsi="Times New Roman"/>
          <w:color w:val="0070C0"/>
          <w:sz w:val="24"/>
          <w:lang w:val="en-US"/>
          <w:rPrChange w:id="825" w:author="BZs" w:date="2024-12-19T08:36:00Z">
            <w:rPr>
              <w:rFonts w:ascii="Times New Roman" w:hAnsi="Times New Roman"/>
              <w:color w:val="7030A0"/>
              <w:sz w:val="24"/>
              <w:lang w:val="en-US"/>
            </w:rPr>
          </w:rPrChange>
        </w:rPr>
        <w:t xml:space="preserve"> kinetic </w:t>
      </w:r>
      <w:del w:id="826" w:author="BZs" w:date="2024-12-19T08:36:00Z">
        <w:r w:rsidR="005035FA" w:rsidRPr="006D0604">
          <w:rPr>
            <w:rFonts w:ascii="Times New Roman" w:eastAsia="Times New Roman" w:hAnsi="Times New Roman" w:cs="Times New Roman"/>
            <w:color w:val="7030A0"/>
            <w:sz w:val="24"/>
            <w:szCs w:val="24"/>
            <w:lang w:val="en-US" w:eastAsia="en-GB"/>
          </w:rPr>
          <w:delText>clusterings</w:delText>
        </w:r>
      </w:del>
      <w:ins w:id="827" w:author="BZs" w:date="2024-12-19T08:36:00Z">
        <w:r w:rsidRPr="005B3AD0">
          <w:rPr>
            <w:rFonts w:ascii="Times New Roman" w:hAnsi="Times New Roman"/>
            <w:color w:val="0070C0"/>
            <w:sz w:val="24"/>
            <w:lang w:val="en-US"/>
          </w:rPr>
          <w:t>clusters</w:t>
        </w:r>
      </w:ins>
      <w:r w:rsidRPr="005B3AD0">
        <w:rPr>
          <w:rFonts w:ascii="Times New Roman" w:hAnsi="Times New Roman"/>
          <w:color w:val="0070C0"/>
          <w:sz w:val="24"/>
          <w:lang w:val="en-US"/>
          <w:rPrChange w:id="828" w:author="BZs" w:date="2024-12-19T08:36:00Z">
            <w:rPr>
              <w:rFonts w:ascii="Times New Roman" w:hAnsi="Times New Roman"/>
              <w:color w:val="7030A0"/>
              <w:sz w:val="24"/>
              <w:lang w:val="en-US"/>
            </w:rPr>
          </w:rPrChange>
        </w:rPr>
        <w:t>. Cluster</w:t>
      </w:r>
      <w:del w:id="829" w:author="BZs" w:date="2024-12-19T08:36:00Z">
        <w:r w:rsidR="00A562F2" w:rsidRPr="006D0604">
          <w:rPr>
            <w:rFonts w:ascii="Times New Roman" w:hAnsi="Times New Roman"/>
            <w:color w:val="7030A0"/>
            <w:sz w:val="24"/>
            <w:lang w:val="en-US"/>
          </w:rPr>
          <w:delText>_</w:delText>
        </w:r>
      </w:del>
      <w:ins w:id="830" w:author="BZs" w:date="2024-12-19T08:36:00Z">
        <w:r w:rsidRPr="005B3AD0">
          <w:rPr>
            <w:rFonts w:ascii="Times New Roman" w:hAnsi="Times New Roman"/>
            <w:color w:val="0070C0"/>
            <w:sz w:val="24"/>
            <w:lang w:val="en-US"/>
          </w:rPr>
          <w:t xml:space="preserve"> </w:t>
        </w:r>
      </w:ins>
      <w:proofErr w:type="gramStart"/>
      <w:r w:rsidRPr="005B3AD0">
        <w:rPr>
          <w:rFonts w:ascii="Times New Roman" w:hAnsi="Times New Roman"/>
          <w:color w:val="0070C0"/>
          <w:sz w:val="24"/>
          <w:lang w:val="en-US"/>
          <w:rPrChange w:id="831" w:author="BZs" w:date="2024-12-19T08:36:00Z">
            <w:rPr>
              <w:rFonts w:ascii="Times New Roman" w:hAnsi="Times New Roman"/>
              <w:color w:val="7030A0"/>
              <w:sz w:val="24"/>
              <w:lang w:val="en-US"/>
            </w:rPr>
          </w:rPrChange>
        </w:rPr>
        <w:t>1</w:t>
      </w:r>
      <w:proofErr w:type="gramEnd"/>
      <w:r w:rsidRPr="005B3AD0">
        <w:rPr>
          <w:rFonts w:ascii="Times New Roman" w:hAnsi="Times New Roman"/>
          <w:color w:val="0070C0"/>
          <w:sz w:val="24"/>
          <w:lang w:val="en-US"/>
          <w:rPrChange w:id="832" w:author="BZs" w:date="2024-12-19T08:36:00Z">
            <w:rPr>
              <w:rFonts w:ascii="Times New Roman" w:hAnsi="Times New Roman"/>
              <w:color w:val="7030A0"/>
              <w:sz w:val="24"/>
              <w:lang w:val="en-US"/>
            </w:rPr>
          </w:rPrChange>
        </w:rPr>
        <w:t>,</w:t>
      </w:r>
      <w:del w:id="833" w:author="BZs" w:date="2024-12-19T08:36:00Z">
        <w:r w:rsidR="00A562F2" w:rsidRPr="006D0604">
          <w:rPr>
            <w:rFonts w:ascii="Times New Roman" w:hAnsi="Times New Roman"/>
            <w:color w:val="7030A0"/>
            <w:sz w:val="24"/>
            <w:lang w:val="en-US"/>
          </w:rPr>
          <w:delText xml:space="preserve"> featuring</w:delText>
        </w:r>
      </w:del>
      <w:r w:rsidRPr="005B3AD0">
        <w:rPr>
          <w:rFonts w:ascii="Times New Roman" w:hAnsi="Times New Roman"/>
          <w:color w:val="0070C0"/>
          <w:sz w:val="24"/>
          <w:lang w:val="en-US"/>
          <w:rPrChange w:id="834" w:author="BZs" w:date="2024-12-19T08:36:00Z">
            <w:rPr>
              <w:rFonts w:ascii="Times New Roman" w:hAnsi="Times New Roman"/>
              <w:color w:val="7030A0"/>
              <w:sz w:val="24"/>
              <w:lang w:val="en-US"/>
            </w:rPr>
          </w:rPrChange>
        </w:rPr>
        <w:t xml:space="preserve"> a mix of early (E) genes (e.g., ORF20, ORF21, ORF31, ORF61</w:t>
      </w:r>
      <w:del w:id="835" w:author="BZs" w:date="2024-12-19T08:36:00Z">
        <w:r w:rsidR="00A562F2" w:rsidRPr="006D0604">
          <w:rPr>
            <w:rFonts w:ascii="Times New Roman" w:hAnsi="Times New Roman"/>
            <w:color w:val="7030A0"/>
            <w:sz w:val="24"/>
            <w:lang w:val="en-US"/>
          </w:rPr>
          <w:delText>) and some</w:delText>
        </w:r>
      </w:del>
      <w:ins w:id="836" w:author="BZs" w:date="2024-12-19T08:36:00Z">
        <w:r w:rsidRPr="005B3AD0">
          <w:rPr>
            <w:rFonts w:ascii="Times New Roman" w:hAnsi="Times New Roman"/>
            <w:color w:val="0070C0"/>
            <w:sz w:val="24"/>
            <w:lang w:val="en-US"/>
          </w:rPr>
          <w:t>),</w:t>
        </w:r>
      </w:ins>
      <w:r w:rsidRPr="005B3AD0">
        <w:rPr>
          <w:rFonts w:ascii="Times New Roman" w:hAnsi="Times New Roman"/>
          <w:color w:val="0070C0"/>
          <w:sz w:val="24"/>
          <w:lang w:val="en-US"/>
          <w:rPrChange w:id="837" w:author="BZs" w:date="2024-12-19T08:36:00Z">
            <w:rPr>
              <w:rFonts w:ascii="Times New Roman" w:hAnsi="Times New Roman"/>
              <w:color w:val="7030A0"/>
              <w:sz w:val="24"/>
              <w:lang w:val="en-US"/>
            </w:rPr>
          </w:rPrChange>
        </w:rPr>
        <w:t xml:space="preserve"> late (L) genes (</w:t>
      </w:r>
      <w:ins w:id="838" w:author="BZs" w:date="2024-12-19T08:36:00Z">
        <w:r w:rsidRPr="005B3AD0">
          <w:rPr>
            <w:rFonts w:ascii="Times New Roman" w:hAnsi="Times New Roman"/>
            <w:color w:val="0070C0"/>
            <w:sz w:val="24"/>
            <w:lang w:val="en-US"/>
          </w:rPr>
          <w:t xml:space="preserve">e.g., </w:t>
        </w:r>
      </w:ins>
      <w:r w:rsidRPr="005B3AD0">
        <w:rPr>
          <w:rFonts w:ascii="Times New Roman" w:hAnsi="Times New Roman"/>
          <w:color w:val="0070C0"/>
          <w:sz w:val="24"/>
          <w:lang w:val="en-US"/>
          <w:rPrChange w:id="839" w:author="BZs" w:date="2024-12-19T08:36:00Z">
            <w:rPr>
              <w:rFonts w:ascii="Times New Roman" w:hAnsi="Times New Roman"/>
              <w:color w:val="7030A0"/>
              <w:sz w:val="24"/>
              <w:lang w:val="en-US"/>
            </w:rPr>
          </w:rPrChange>
        </w:rPr>
        <w:t>ORF9, ORF38, ORF50</w:t>
      </w:r>
      <w:del w:id="840" w:author="BZs" w:date="2024-12-19T08:36:00Z">
        <w:r w:rsidR="00A562F2" w:rsidRPr="006D0604">
          <w:rPr>
            <w:rFonts w:ascii="Times New Roman" w:hAnsi="Times New Roman"/>
            <w:color w:val="7030A0"/>
            <w:sz w:val="24"/>
            <w:lang w:val="en-US"/>
          </w:rPr>
          <w:delText>)</w:delText>
        </w:r>
      </w:del>
      <w:ins w:id="841" w:author="BZs" w:date="2024-12-19T08:36:00Z">
        <w:r w:rsidRPr="005B3AD0">
          <w:rPr>
            <w:rFonts w:ascii="Times New Roman" w:hAnsi="Times New Roman"/>
            <w:color w:val="0070C0"/>
            <w:sz w:val="24"/>
            <w:lang w:val="en-US"/>
          </w:rPr>
          <w:t>),</w:t>
        </w:r>
      </w:ins>
      <w:r w:rsidRPr="005B3AD0">
        <w:rPr>
          <w:rFonts w:ascii="Times New Roman" w:hAnsi="Times New Roman"/>
          <w:color w:val="0070C0"/>
          <w:sz w:val="24"/>
          <w:lang w:val="en-US"/>
          <w:rPrChange w:id="842" w:author="BZs" w:date="2024-12-19T08:36:00Z">
            <w:rPr>
              <w:rFonts w:ascii="Times New Roman" w:hAnsi="Times New Roman"/>
              <w:color w:val="7030A0"/>
              <w:sz w:val="24"/>
              <w:lang w:val="en-US"/>
            </w:rPr>
          </w:rPrChange>
        </w:rPr>
        <w:t xml:space="preserve"> and </w:t>
      </w:r>
      <w:ins w:id="843" w:author="BZs" w:date="2024-12-19T08:36:00Z">
        <w:r w:rsidRPr="005B3AD0">
          <w:rPr>
            <w:rFonts w:ascii="Times New Roman" w:hAnsi="Times New Roman"/>
            <w:color w:val="0070C0"/>
            <w:sz w:val="24"/>
            <w:lang w:val="en-US"/>
          </w:rPr>
          <w:t xml:space="preserve">genes with </w:t>
        </w:r>
      </w:ins>
      <w:r w:rsidRPr="005B3AD0">
        <w:rPr>
          <w:rFonts w:ascii="Times New Roman" w:hAnsi="Times New Roman"/>
          <w:color w:val="0070C0"/>
          <w:sz w:val="24"/>
          <w:lang w:val="en-US"/>
          <w:rPrChange w:id="844" w:author="BZs" w:date="2024-12-19T08:36:00Z">
            <w:rPr>
              <w:rFonts w:ascii="Times New Roman" w:hAnsi="Times New Roman"/>
              <w:color w:val="7030A0"/>
              <w:sz w:val="24"/>
              <w:lang w:val="en-US"/>
            </w:rPr>
          </w:rPrChange>
        </w:rPr>
        <w:t>unknown</w:t>
      </w:r>
      <w:del w:id="845" w:author="BZs" w:date="2024-12-19T08:36:00Z">
        <w:r w:rsidR="00A562F2" w:rsidRPr="006D0604">
          <w:rPr>
            <w:rFonts w:ascii="Times New Roman" w:hAnsi="Times New Roman"/>
            <w:color w:val="7030A0"/>
            <w:sz w:val="24"/>
            <w:lang w:val="en-US"/>
          </w:rPr>
          <w:delText>-</w:delText>
        </w:r>
      </w:del>
      <w:ins w:id="846" w:author="BZs" w:date="2024-12-19T08:36:00Z">
        <w:r w:rsidRPr="005B3AD0">
          <w:rPr>
            <w:rFonts w:ascii="Times New Roman" w:hAnsi="Times New Roman"/>
            <w:color w:val="0070C0"/>
            <w:sz w:val="24"/>
            <w:lang w:val="en-US"/>
          </w:rPr>
          <w:t xml:space="preserve"> </w:t>
        </w:r>
      </w:ins>
      <w:r w:rsidRPr="005B3AD0">
        <w:rPr>
          <w:rFonts w:ascii="Times New Roman" w:hAnsi="Times New Roman"/>
          <w:color w:val="0070C0"/>
          <w:sz w:val="24"/>
          <w:lang w:val="en-US"/>
          <w:rPrChange w:id="847" w:author="BZs" w:date="2024-12-19T08:36:00Z">
            <w:rPr>
              <w:rFonts w:ascii="Times New Roman" w:hAnsi="Times New Roman"/>
              <w:color w:val="7030A0"/>
              <w:sz w:val="24"/>
              <w:lang w:val="en-US"/>
            </w:rPr>
          </w:rPrChange>
        </w:rPr>
        <w:t>timing</w:t>
      </w:r>
      <w:del w:id="848" w:author="BZs" w:date="2024-12-19T08:36:00Z">
        <w:r w:rsidR="00A562F2" w:rsidRPr="006D0604">
          <w:rPr>
            <w:rFonts w:ascii="Times New Roman" w:hAnsi="Times New Roman"/>
            <w:color w:val="7030A0"/>
            <w:sz w:val="24"/>
            <w:lang w:val="en-US"/>
          </w:rPr>
          <w:delText xml:space="preserve"> </w:delText>
        </w:r>
        <w:r w:rsidR="00A562F2" w:rsidRPr="006D0604">
          <w:rPr>
            <w:rFonts w:ascii="Times New Roman" w:hAnsi="Times New Roman"/>
            <w:color w:val="7030A0"/>
            <w:sz w:val="24"/>
            <w:lang w:val="en-US"/>
          </w:rPr>
          <w:lastRenderedPageBreak/>
          <w:delText>genes</w:delText>
        </w:r>
      </w:del>
      <w:r w:rsidRPr="005B3AD0">
        <w:rPr>
          <w:rFonts w:ascii="Times New Roman" w:hAnsi="Times New Roman"/>
          <w:color w:val="0070C0"/>
          <w:sz w:val="24"/>
          <w:lang w:val="en-US"/>
          <w:rPrChange w:id="849" w:author="BZs" w:date="2024-12-19T08:36:00Z">
            <w:rPr>
              <w:rFonts w:ascii="Times New Roman" w:hAnsi="Times New Roman"/>
              <w:color w:val="7030A0"/>
              <w:sz w:val="24"/>
              <w:lang w:val="en-US"/>
            </w:rPr>
          </w:rPrChange>
        </w:rPr>
        <w:t xml:space="preserve">, peaks around 2–4 hpi, indicating </w:t>
      </w:r>
      <w:del w:id="850" w:author="BZs" w:date="2024-12-19T08:36:00Z">
        <w:r w:rsidR="00A562F2" w:rsidRPr="006D0604">
          <w:rPr>
            <w:rFonts w:ascii="Times New Roman" w:hAnsi="Times New Roman"/>
            <w:color w:val="7030A0"/>
            <w:sz w:val="24"/>
            <w:lang w:val="en-US"/>
          </w:rPr>
          <w:delText>“</w:delText>
        </w:r>
      </w:del>
      <w:ins w:id="851" w:author="BZs" w:date="2024-12-19T08:36:00Z">
        <w:r w:rsidRPr="005B3AD0">
          <w:rPr>
            <w:rFonts w:ascii="Times New Roman" w:hAnsi="Times New Roman"/>
            <w:color w:val="0070C0"/>
            <w:sz w:val="24"/>
            <w:lang w:val="en-US"/>
          </w:rPr>
          <w:t>"</w:t>
        </w:r>
      </w:ins>
      <w:r w:rsidRPr="005B3AD0">
        <w:rPr>
          <w:rFonts w:ascii="Times New Roman" w:hAnsi="Times New Roman"/>
          <w:color w:val="0070C0"/>
          <w:sz w:val="24"/>
          <w:lang w:val="en-US"/>
          <w:rPrChange w:id="852" w:author="BZs" w:date="2024-12-19T08:36:00Z">
            <w:rPr>
              <w:rFonts w:ascii="Times New Roman" w:hAnsi="Times New Roman"/>
              <w:color w:val="7030A0"/>
              <w:sz w:val="24"/>
              <w:lang w:val="en-US"/>
            </w:rPr>
          </w:rPrChange>
        </w:rPr>
        <w:t>leaky-late</w:t>
      </w:r>
      <w:del w:id="853" w:author="BZs" w:date="2024-12-19T08:36:00Z">
        <w:r w:rsidR="00A562F2" w:rsidRPr="006D0604">
          <w:rPr>
            <w:rFonts w:ascii="Times New Roman" w:hAnsi="Times New Roman"/>
            <w:color w:val="7030A0"/>
            <w:sz w:val="24"/>
            <w:lang w:val="en-US"/>
          </w:rPr>
          <w:delText>”</w:delText>
        </w:r>
      </w:del>
      <w:ins w:id="854" w:author="BZs" w:date="2024-12-19T08:36:00Z">
        <w:r w:rsidRPr="005B3AD0">
          <w:rPr>
            <w:rFonts w:ascii="Times New Roman" w:hAnsi="Times New Roman"/>
            <w:color w:val="0070C0"/>
            <w:sz w:val="24"/>
            <w:lang w:val="en-US"/>
          </w:rPr>
          <w:t>"</w:t>
        </w:r>
      </w:ins>
      <w:r w:rsidRPr="005B3AD0">
        <w:rPr>
          <w:rFonts w:ascii="Times New Roman" w:hAnsi="Times New Roman"/>
          <w:color w:val="0070C0"/>
          <w:sz w:val="24"/>
          <w:lang w:val="en-US"/>
          <w:rPrChange w:id="855" w:author="BZs" w:date="2024-12-19T08:36:00Z">
            <w:rPr>
              <w:rFonts w:ascii="Times New Roman" w:hAnsi="Times New Roman"/>
              <w:color w:val="7030A0"/>
              <w:sz w:val="24"/>
              <w:lang w:val="en-US"/>
            </w:rPr>
          </w:rPrChange>
        </w:rPr>
        <w:t xml:space="preserve"> activity </w:t>
      </w:r>
      <w:del w:id="856" w:author="BZs" w:date="2024-12-19T08:36:00Z">
        <w:r w:rsidR="00A562F2" w:rsidRPr="006D0604">
          <w:rPr>
            <w:rFonts w:ascii="Times New Roman" w:hAnsi="Times New Roman"/>
            <w:color w:val="7030A0"/>
            <w:sz w:val="24"/>
            <w:lang w:val="en-US"/>
          </w:rPr>
          <w:delText>within</w:delText>
        </w:r>
      </w:del>
      <w:ins w:id="857" w:author="BZs" w:date="2024-12-19T08:36:00Z">
        <w:r w:rsidRPr="005B3AD0">
          <w:rPr>
            <w:rFonts w:ascii="Times New Roman" w:hAnsi="Times New Roman"/>
            <w:color w:val="0070C0"/>
            <w:sz w:val="24"/>
            <w:lang w:val="en-US"/>
          </w:rPr>
          <w:t>against</w:t>
        </w:r>
      </w:ins>
      <w:r w:rsidRPr="005B3AD0">
        <w:rPr>
          <w:rFonts w:ascii="Times New Roman" w:hAnsi="Times New Roman"/>
          <w:color w:val="0070C0"/>
          <w:sz w:val="24"/>
          <w:lang w:val="en-US"/>
          <w:rPrChange w:id="858" w:author="BZs" w:date="2024-12-19T08:36:00Z">
            <w:rPr>
              <w:rFonts w:ascii="Times New Roman" w:hAnsi="Times New Roman"/>
              <w:color w:val="7030A0"/>
              <w:sz w:val="24"/>
              <w:lang w:val="en-US"/>
            </w:rPr>
          </w:rPrChange>
        </w:rPr>
        <w:t xml:space="preserve"> an early backdrop. Cluster</w:t>
      </w:r>
      <w:del w:id="859" w:author="BZs" w:date="2024-12-19T08:36:00Z">
        <w:r w:rsidR="00A562F2" w:rsidRPr="006D0604">
          <w:rPr>
            <w:rFonts w:ascii="Times New Roman" w:hAnsi="Times New Roman"/>
            <w:color w:val="7030A0"/>
            <w:sz w:val="24"/>
            <w:lang w:val="en-US"/>
          </w:rPr>
          <w:delText>_</w:delText>
        </w:r>
      </w:del>
      <w:ins w:id="860" w:author="BZs" w:date="2024-12-19T08:36:00Z">
        <w:r w:rsidRPr="005B3AD0">
          <w:rPr>
            <w:rFonts w:ascii="Times New Roman" w:hAnsi="Times New Roman"/>
            <w:color w:val="0070C0"/>
            <w:sz w:val="24"/>
            <w:lang w:val="en-US"/>
          </w:rPr>
          <w:t xml:space="preserve"> </w:t>
        </w:r>
      </w:ins>
      <w:r w:rsidRPr="005B3AD0">
        <w:rPr>
          <w:rFonts w:ascii="Times New Roman" w:hAnsi="Times New Roman"/>
          <w:color w:val="0070C0"/>
          <w:sz w:val="24"/>
          <w:lang w:val="en-US"/>
          <w:rPrChange w:id="861" w:author="BZs" w:date="2024-12-19T08:36:00Z">
            <w:rPr>
              <w:rFonts w:ascii="Times New Roman" w:hAnsi="Times New Roman"/>
              <w:color w:val="7030A0"/>
              <w:sz w:val="24"/>
              <w:lang w:val="en-US"/>
            </w:rPr>
          </w:rPrChange>
        </w:rPr>
        <w:t xml:space="preserve">2 predominantly </w:t>
      </w:r>
      <w:del w:id="862" w:author="BZs" w:date="2024-12-19T08:36:00Z">
        <w:r w:rsidR="00A562F2" w:rsidRPr="006D0604">
          <w:rPr>
            <w:rFonts w:ascii="Times New Roman" w:hAnsi="Times New Roman"/>
            <w:color w:val="7030A0"/>
            <w:sz w:val="24"/>
            <w:lang w:val="en-US"/>
          </w:rPr>
          <w:delText>hosts</w:delText>
        </w:r>
      </w:del>
      <w:ins w:id="863" w:author="BZs" w:date="2024-12-19T08:36:00Z">
        <w:r w:rsidRPr="005B3AD0">
          <w:rPr>
            <w:rFonts w:ascii="Times New Roman" w:hAnsi="Times New Roman"/>
            <w:color w:val="0070C0"/>
            <w:sz w:val="24"/>
            <w:lang w:val="en-US"/>
          </w:rPr>
          <w:t>consists of</w:t>
        </w:r>
      </w:ins>
      <w:r w:rsidRPr="005B3AD0">
        <w:rPr>
          <w:rFonts w:ascii="Times New Roman" w:hAnsi="Times New Roman"/>
          <w:color w:val="0070C0"/>
          <w:sz w:val="24"/>
          <w:lang w:val="en-US"/>
          <w:rPrChange w:id="864" w:author="BZs" w:date="2024-12-19T08:36:00Z">
            <w:rPr>
              <w:rFonts w:ascii="Times New Roman" w:hAnsi="Times New Roman"/>
              <w:color w:val="7030A0"/>
              <w:sz w:val="24"/>
              <w:lang w:val="en-US"/>
            </w:rPr>
          </w:rPrChange>
        </w:rPr>
        <w:t xml:space="preserve"> L genes (</w:t>
      </w:r>
      <w:ins w:id="865" w:author="BZs" w:date="2024-12-19T08:36:00Z">
        <w:r w:rsidRPr="005B3AD0">
          <w:rPr>
            <w:rFonts w:ascii="Times New Roman" w:hAnsi="Times New Roman"/>
            <w:color w:val="0070C0"/>
            <w:sz w:val="24"/>
            <w:lang w:val="en-US"/>
          </w:rPr>
          <w:t xml:space="preserve">e.g., </w:t>
        </w:r>
      </w:ins>
      <w:r w:rsidRPr="005B3AD0">
        <w:rPr>
          <w:rFonts w:ascii="Times New Roman" w:hAnsi="Times New Roman"/>
          <w:color w:val="0070C0"/>
          <w:sz w:val="24"/>
          <w:lang w:val="en-US"/>
          <w:rPrChange w:id="866" w:author="BZs" w:date="2024-12-19T08:36:00Z">
            <w:rPr>
              <w:rFonts w:ascii="Times New Roman" w:hAnsi="Times New Roman"/>
              <w:color w:val="7030A0"/>
              <w:sz w:val="24"/>
              <w:lang w:val="en-US"/>
            </w:rPr>
          </w:rPrChange>
        </w:rPr>
        <w:t xml:space="preserve">ORF11, ORF14, ORF18, ORF26, ORF28, ORF29, ORF3, ORF39, ORF40, ORF68, ORF73, ORF76) </w:t>
      </w:r>
      <w:del w:id="867" w:author="BZs" w:date="2024-12-19T08:36:00Z">
        <w:r w:rsidR="00A562F2" w:rsidRPr="006D0604">
          <w:rPr>
            <w:rFonts w:ascii="Times New Roman" w:hAnsi="Times New Roman"/>
            <w:color w:val="7030A0"/>
            <w:sz w:val="24"/>
            <w:lang w:val="en-US"/>
          </w:rPr>
          <w:delText>plus</w:delText>
        </w:r>
      </w:del>
      <w:ins w:id="868" w:author="BZs" w:date="2024-12-19T08:36:00Z">
        <w:r w:rsidRPr="005B3AD0">
          <w:rPr>
            <w:rFonts w:ascii="Times New Roman" w:hAnsi="Times New Roman"/>
            <w:color w:val="0070C0"/>
            <w:sz w:val="24"/>
            <w:lang w:val="en-US"/>
          </w:rPr>
          <w:t>with</w:t>
        </w:r>
      </w:ins>
      <w:r w:rsidRPr="005B3AD0">
        <w:rPr>
          <w:rFonts w:ascii="Times New Roman" w:hAnsi="Times New Roman"/>
          <w:color w:val="0070C0"/>
          <w:sz w:val="24"/>
          <w:lang w:val="en-US"/>
          <w:rPrChange w:id="869" w:author="BZs" w:date="2024-12-19T08:36:00Z">
            <w:rPr>
              <w:rFonts w:ascii="Times New Roman" w:hAnsi="Times New Roman"/>
              <w:color w:val="7030A0"/>
              <w:sz w:val="24"/>
              <w:lang w:val="en-US"/>
            </w:rPr>
          </w:rPrChange>
        </w:rPr>
        <w:t xml:space="preserve"> a few unknowns (</w:t>
      </w:r>
      <w:ins w:id="870" w:author="BZs" w:date="2024-12-19T08:36:00Z">
        <w:r w:rsidRPr="005B3AD0">
          <w:rPr>
            <w:rFonts w:ascii="Times New Roman" w:hAnsi="Times New Roman"/>
            <w:color w:val="0070C0"/>
            <w:sz w:val="24"/>
            <w:lang w:val="en-US"/>
          </w:rPr>
          <w:t xml:space="preserve">e.g., </w:t>
        </w:r>
      </w:ins>
      <w:r w:rsidRPr="005B3AD0">
        <w:rPr>
          <w:rFonts w:ascii="Times New Roman" w:hAnsi="Times New Roman"/>
          <w:color w:val="0070C0"/>
          <w:sz w:val="24"/>
          <w:lang w:val="en-US"/>
          <w:rPrChange w:id="871" w:author="BZs" w:date="2024-12-19T08:36:00Z">
            <w:rPr>
              <w:rFonts w:ascii="Times New Roman" w:hAnsi="Times New Roman"/>
              <w:color w:val="7030A0"/>
              <w:sz w:val="24"/>
              <w:lang w:val="en-US"/>
            </w:rPr>
          </w:rPrChange>
        </w:rPr>
        <w:t>ORF2, ORF75), aligning with a robust late-phase expression wave emerging after 6–8 hpi. Cluster</w:t>
      </w:r>
      <w:del w:id="872" w:author="BZs" w:date="2024-12-19T08:36:00Z">
        <w:r w:rsidR="00A562F2" w:rsidRPr="006D0604">
          <w:rPr>
            <w:rFonts w:ascii="Times New Roman" w:hAnsi="Times New Roman"/>
            <w:color w:val="7030A0"/>
            <w:sz w:val="24"/>
            <w:lang w:val="en-US"/>
          </w:rPr>
          <w:delText>_</w:delText>
        </w:r>
      </w:del>
      <w:ins w:id="873" w:author="BZs" w:date="2024-12-19T08:36:00Z">
        <w:r w:rsidRPr="005B3AD0">
          <w:rPr>
            <w:rFonts w:ascii="Times New Roman" w:hAnsi="Times New Roman"/>
            <w:color w:val="0070C0"/>
            <w:sz w:val="24"/>
            <w:lang w:val="en-US"/>
          </w:rPr>
          <w:t xml:space="preserve"> </w:t>
        </w:r>
      </w:ins>
      <w:r w:rsidRPr="005B3AD0">
        <w:rPr>
          <w:rFonts w:ascii="Times New Roman" w:hAnsi="Times New Roman"/>
          <w:color w:val="0070C0"/>
          <w:sz w:val="24"/>
          <w:lang w:val="en-US"/>
          <w:rPrChange w:id="874" w:author="BZs" w:date="2024-12-19T08:36:00Z">
            <w:rPr>
              <w:rFonts w:ascii="Times New Roman" w:hAnsi="Times New Roman"/>
              <w:color w:val="7030A0"/>
              <w:sz w:val="24"/>
              <w:lang w:val="en-US"/>
            </w:rPr>
          </w:rPrChange>
        </w:rPr>
        <w:t>3, primarily E genes (</w:t>
      </w:r>
      <w:ins w:id="875" w:author="BZs" w:date="2024-12-19T08:36:00Z">
        <w:r w:rsidRPr="005B3AD0">
          <w:rPr>
            <w:rFonts w:ascii="Times New Roman" w:hAnsi="Times New Roman"/>
            <w:color w:val="0070C0"/>
            <w:sz w:val="24"/>
            <w:lang w:val="en-US"/>
          </w:rPr>
          <w:t xml:space="preserve">e.g., </w:t>
        </w:r>
      </w:ins>
      <w:r w:rsidRPr="005B3AD0">
        <w:rPr>
          <w:rFonts w:ascii="Times New Roman" w:hAnsi="Times New Roman"/>
          <w:color w:val="0070C0"/>
          <w:sz w:val="24"/>
          <w:lang w:val="en-US"/>
          <w:rPrChange w:id="876" w:author="BZs" w:date="2024-12-19T08:36:00Z">
            <w:rPr>
              <w:rFonts w:ascii="Times New Roman" w:hAnsi="Times New Roman"/>
              <w:color w:val="7030A0"/>
              <w:sz w:val="24"/>
              <w:lang w:val="en-US"/>
            </w:rPr>
          </w:rPrChange>
        </w:rPr>
        <w:t>ORF5, ORF7, ORF30, ORF53, ORF63) alongside L genes (</w:t>
      </w:r>
      <w:ins w:id="877" w:author="BZs" w:date="2024-12-19T08:36:00Z">
        <w:r w:rsidRPr="005B3AD0">
          <w:rPr>
            <w:rFonts w:ascii="Times New Roman" w:hAnsi="Times New Roman"/>
            <w:color w:val="0070C0"/>
            <w:sz w:val="24"/>
            <w:lang w:val="en-US"/>
          </w:rPr>
          <w:t xml:space="preserve">e.g., </w:t>
        </w:r>
      </w:ins>
      <w:r w:rsidRPr="005B3AD0">
        <w:rPr>
          <w:rFonts w:ascii="Times New Roman" w:hAnsi="Times New Roman"/>
          <w:color w:val="0070C0"/>
          <w:sz w:val="24"/>
          <w:lang w:val="en-US"/>
          <w:rPrChange w:id="878" w:author="BZs" w:date="2024-12-19T08:36:00Z">
            <w:rPr>
              <w:rFonts w:ascii="Times New Roman" w:hAnsi="Times New Roman"/>
              <w:color w:val="7030A0"/>
              <w:sz w:val="24"/>
              <w:lang w:val="en-US"/>
            </w:rPr>
          </w:rPrChange>
        </w:rPr>
        <w:t xml:space="preserve">ORF10, ORF17), peaks early (2–4 hpi) and </w:t>
      </w:r>
      <w:del w:id="879" w:author="BZs" w:date="2024-12-19T08:36:00Z">
        <w:r w:rsidR="00A562F2" w:rsidRPr="006D0604">
          <w:rPr>
            <w:rFonts w:ascii="Times New Roman" w:hAnsi="Times New Roman"/>
            <w:color w:val="7030A0"/>
            <w:sz w:val="24"/>
            <w:lang w:val="en-US"/>
          </w:rPr>
          <w:delText>underscores</w:delText>
        </w:r>
      </w:del>
      <w:ins w:id="880" w:author="BZs" w:date="2024-12-19T08:36:00Z">
        <w:r w:rsidRPr="005B3AD0">
          <w:rPr>
            <w:rFonts w:ascii="Times New Roman" w:hAnsi="Times New Roman"/>
            <w:color w:val="0070C0"/>
            <w:sz w:val="24"/>
            <w:lang w:val="en-US"/>
          </w:rPr>
          <w:t>highlights</w:t>
        </w:r>
      </w:ins>
      <w:r w:rsidRPr="005B3AD0">
        <w:rPr>
          <w:rFonts w:ascii="Times New Roman" w:hAnsi="Times New Roman"/>
          <w:color w:val="0070C0"/>
          <w:sz w:val="24"/>
          <w:lang w:val="en-US"/>
          <w:rPrChange w:id="881" w:author="BZs" w:date="2024-12-19T08:36:00Z">
            <w:rPr>
              <w:rFonts w:ascii="Times New Roman" w:hAnsi="Times New Roman"/>
              <w:color w:val="7030A0"/>
              <w:sz w:val="24"/>
              <w:lang w:val="en-US"/>
            </w:rPr>
          </w:rPrChange>
        </w:rPr>
        <w:t xml:space="preserve"> the temporal overlap between replication and assembly factors. </w:t>
      </w:r>
      <w:del w:id="882" w:author="BZs" w:date="2024-12-19T08:36:00Z">
        <w:r w:rsidR="00A562F2" w:rsidRPr="006D0604">
          <w:rPr>
            <w:rFonts w:ascii="Times New Roman" w:hAnsi="Times New Roman"/>
            <w:color w:val="7030A0"/>
            <w:sz w:val="24"/>
            <w:lang w:val="en-US"/>
          </w:rPr>
          <w:delText>Cluster_</w:delText>
        </w:r>
      </w:del>
      <w:ins w:id="883" w:author="BZs" w:date="2024-12-19T08:36:00Z">
        <w:r w:rsidRPr="005B3AD0">
          <w:rPr>
            <w:rFonts w:ascii="Times New Roman" w:hAnsi="Times New Roman"/>
            <w:color w:val="0070C0"/>
            <w:sz w:val="24"/>
            <w:lang w:val="en-US"/>
          </w:rPr>
          <w:t xml:space="preserve">Clusters </w:t>
        </w:r>
      </w:ins>
      <w:r w:rsidRPr="005B3AD0">
        <w:rPr>
          <w:rFonts w:ascii="Times New Roman" w:hAnsi="Times New Roman"/>
          <w:color w:val="0070C0"/>
          <w:sz w:val="24"/>
          <w:lang w:val="en-US"/>
          <w:rPrChange w:id="884" w:author="BZs" w:date="2024-12-19T08:36:00Z">
            <w:rPr>
              <w:rFonts w:ascii="Times New Roman" w:hAnsi="Times New Roman"/>
              <w:color w:val="7030A0"/>
              <w:sz w:val="24"/>
              <w:lang w:val="en-US"/>
            </w:rPr>
          </w:rPrChange>
        </w:rPr>
        <w:t xml:space="preserve">5 and </w:t>
      </w:r>
      <w:del w:id="885" w:author="BZs" w:date="2024-12-19T08:36:00Z">
        <w:r w:rsidR="00A562F2" w:rsidRPr="006D0604">
          <w:rPr>
            <w:rFonts w:ascii="Times New Roman" w:hAnsi="Times New Roman"/>
            <w:color w:val="7030A0"/>
            <w:sz w:val="24"/>
            <w:lang w:val="en-US"/>
          </w:rPr>
          <w:delText>Cluster_</w:delText>
        </w:r>
      </w:del>
      <w:r w:rsidRPr="005B3AD0">
        <w:rPr>
          <w:rFonts w:ascii="Times New Roman" w:hAnsi="Times New Roman"/>
          <w:color w:val="0070C0"/>
          <w:sz w:val="24"/>
          <w:lang w:val="en-US"/>
          <w:rPrChange w:id="886" w:author="BZs" w:date="2024-12-19T08:36:00Z">
            <w:rPr>
              <w:rFonts w:ascii="Times New Roman" w:hAnsi="Times New Roman"/>
              <w:color w:val="7030A0"/>
              <w:sz w:val="24"/>
              <w:lang w:val="en-US"/>
            </w:rPr>
          </w:rPrChange>
        </w:rPr>
        <w:t>6</w:t>
      </w:r>
      <w:del w:id="887" w:author="BZs" w:date="2024-12-19T08:36:00Z">
        <w:r w:rsidR="00A562F2" w:rsidRPr="006D0604">
          <w:rPr>
            <w:rFonts w:ascii="Times New Roman" w:hAnsi="Times New Roman"/>
            <w:color w:val="7030A0"/>
            <w:sz w:val="24"/>
            <w:lang w:val="en-US"/>
          </w:rPr>
          <w:delText xml:space="preserve"> are</w:delText>
        </w:r>
      </w:del>
      <w:ins w:id="888" w:author="BZs" w:date="2024-12-19T08:36:00Z">
        <w:r w:rsidRPr="005B3AD0">
          <w:rPr>
            <w:rFonts w:ascii="Times New Roman" w:hAnsi="Times New Roman"/>
            <w:color w:val="0070C0"/>
            <w:sz w:val="24"/>
            <w:lang w:val="en-US"/>
          </w:rPr>
          <w:t>, both</w:t>
        </w:r>
      </w:ins>
      <w:r w:rsidRPr="005B3AD0">
        <w:rPr>
          <w:rFonts w:ascii="Times New Roman" w:hAnsi="Times New Roman"/>
          <w:color w:val="0070C0"/>
          <w:sz w:val="24"/>
          <w:lang w:val="en-US"/>
          <w:rPrChange w:id="889" w:author="BZs" w:date="2024-12-19T08:36:00Z">
            <w:rPr>
              <w:rFonts w:ascii="Times New Roman" w:hAnsi="Times New Roman"/>
              <w:color w:val="7030A0"/>
              <w:sz w:val="24"/>
              <w:lang w:val="en-US"/>
            </w:rPr>
          </w:rPrChange>
        </w:rPr>
        <w:t xml:space="preserve"> large, late-dominated clusters</w:t>
      </w:r>
      <w:del w:id="890" w:author="BZs" w:date="2024-12-19T08:36:00Z">
        <w:r w:rsidR="00A562F2" w:rsidRPr="006D0604">
          <w:rPr>
            <w:rFonts w:ascii="Times New Roman" w:hAnsi="Times New Roman"/>
            <w:color w:val="7030A0"/>
            <w:sz w:val="24"/>
            <w:lang w:val="en-US"/>
          </w:rPr>
          <w:delText xml:space="preserve"> comprising</w:delText>
        </w:r>
      </w:del>
      <w:ins w:id="891" w:author="BZs" w:date="2024-12-19T08:36:00Z">
        <w:r w:rsidRPr="005B3AD0">
          <w:rPr>
            <w:rFonts w:ascii="Times New Roman" w:hAnsi="Times New Roman"/>
            <w:color w:val="0070C0"/>
            <w:sz w:val="24"/>
            <w:lang w:val="en-US"/>
          </w:rPr>
          <w:t>, include</w:t>
        </w:r>
      </w:ins>
      <w:r w:rsidRPr="005B3AD0">
        <w:rPr>
          <w:rFonts w:ascii="Times New Roman" w:hAnsi="Times New Roman"/>
          <w:color w:val="0070C0"/>
          <w:sz w:val="24"/>
          <w:lang w:val="en-US"/>
          <w:rPrChange w:id="892" w:author="BZs" w:date="2024-12-19T08:36:00Z">
            <w:rPr>
              <w:rFonts w:ascii="Times New Roman" w:hAnsi="Times New Roman"/>
              <w:color w:val="7030A0"/>
              <w:sz w:val="24"/>
              <w:lang w:val="en-US"/>
            </w:rPr>
          </w:rPrChange>
        </w:rPr>
        <w:t xml:space="preserve"> structural and packaging genes (e.g., ORF22, ORF23, ORF35, ORF41, ORF48, ORF52, ORF57, ORF72) that ramp up </w:t>
      </w:r>
      <w:del w:id="893" w:author="BZs" w:date="2024-12-19T08:36:00Z">
        <w:r w:rsidR="00A562F2" w:rsidRPr="006D0604">
          <w:rPr>
            <w:rFonts w:ascii="Times New Roman" w:hAnsi="Times New Roman"/>
            <w:color w:val="7030A0"/>
            <w:sz w:val="24"/>
            <w:lang w:val="en-US"/>
          </w:rPr>
          <w:delText>in</w:delText>
        </w:r>
      </w:del>
      <w:ins w:id="894" w:author="BZs" w:date="2024-12-19T08:36:00Z">
        <w:r w:rsidRPr="005B3AD0">
          <w:rPr>
            <w:rFonts w:ascii="Times New Roman" w:hAnsi="Times New Roman"/>
            <w:color w:val="0070C0"/>
            <w:sz w:val="24"/>
            <w:lang w:val="en-US"/>
          </w:rPr>
          <w:t>during</w:t>
        </w:r>
      </w:ins>
      <w:r w:rsidRPr="005B3AD0">
        <w:rPr>
          <w:rFonts w:ascii="Times New Roman" w:hAnsi="Times New Roman"/>
          <w:color w:val="0070C0"/>
          <w:sz w:val="24"/>
          <w:lang w:val="en-US"/>
          <w:rPrChange w:id="895" w:author="BZs" w:date="2024-12-19T08:36:00Z">
            <w:rPr>
              <w:rFonts w:ascii="Times New Roman" w:hAnsi="Times New Roman"/>
              <w:color w:val="7030A0"/>
              <w:sz w:val="24"/>
              <w:lang w:val="en-US"/>
            </w:rPr>
          </w:rPrChange>
        </w:rPr>
        <w:t xml:space="preserve"> mid-to-late infection, reflecting sustained production of </w:t>
      </w:r>
      <w:proofErr w:type="spellStart"/>
      <w:r w:rsidRPr="005B3AD0">
        <w:rPr>
          <w:rFonts w:ascii="Times New Roman" w:hAnsi="Times New Roman"/>
          <w:color w:val="0070C0"/>
          <w:sz w:val="24"/>
          <w:lang w:val="en-US"/>
          <w:rPrChange w:id="896" w:author="BZs" w:date="2024-12-19T08:36:00Z">
            <w:rPr>
              <w:rFonts w:ascii="Times New Roman" w:hAnsi="Times New Roman"/>
              <w:color w:val="7030A0"/>
              <w:sz w:val="24"/>
              <w:lang w:val="en-US"/>
            </w:rPr>
          </w:rPrChange>
        </w:rPr>
        <w:t>virion</w:t>
      </w:r>
      <w:proofErr w:type="spellEnd"/>
      <w:r w:rsidRPr="005B3AD0">
        <w:rPr>
          <w:rFonts w:ascii="Times New Roman" w:hAnsi="Times New Roman"/>
          <w:color w:val="0070C0"/>
          <w:sz w:val="24"/>
          <w:lang w:val="en-US"/>
          <w:rPrChange w:id="897" w:author="BZs" w:date="2024-12-19T08:36:00Z">
            <w:rPr>
              <w:rFonts w:ascii="Times New Roman" w:hAnsi="Times New Roman"/>
              <w:color w:val="7030A0"/>
              <w:sz w:val="24"/>
              <w:lang w:val="en-US"/>
            </w:rPr>
          </w:rPrChange>
        </w:rPr>
        <w:t xml:space="preserve"> components.</w:t>
      </w:r>
    </w:p>
    <w:p w14:paraId="0EB556B9" w14:textId="0048BDAF" w:rsidR="005B3AD0" w:rsidRPr="005B3AD0" w:rsidRDefault="005B3AD0" w:rsidP="0031603D">
      <w:pPr>
        <w:spacing w:after="120" w:line="240" w:lineRule="auto"/>
        <w:jc w:val="both"/>
        <w:rPr>
          <w:rFonts w:ascii="Times New Roman" w:hAnsi="Times New Roman"/>
          <w:color w:val="0070C0"/>
          <w:sz w:val="24"/>
          <w:lang w:val="en-US"/>
          <w:rPrChange w:id="898" w:author="BZs" w:date="2024-12-19T08:36:00Z">
            <w:rPr>
              <w:rFonts w:ascii="Times New Roman" w:hAnsi="Times New Roman"/>
              <w:sz w:val="24"/>
              <w:lang w:val="en-US"/>
            </w:rPr>
          </w:rPrChange>
        </w:rPr>
        <w:pPrChange w:id="899" w:author="BZs" w:date="2024-12-19T08:36:00Z">
          <w:pPr>
            <w:spacing w:after="120" w:line="240" w:lineRule="auto"/>
            <w:jc w:val="both"/>
            <w:outlineLvl w:val="2"/>
          </w:pPr>
        </w:pPrChange>
      </w:pPr>
      <w:r w:rsidRPr="005B3AD0">
        <w:rPr>
          <w:rFonts w:ascii="Times New Roman" w:hAnsi="Times New Roman"/>
          <w:color w:val="0070C0"/>
          <w:sz w:val="24"/>
          <w:lang w:val="en-US"/>
          <w:rPrChange w:id="900" w:author="BZs" w:date="2024-12-19T08:36:00Z">
            <w:rPr>
              <w:rFonts w:ascii="Times New Roman" w:hAnsi="Times New Roman"/>
              <w:color w:val="7030A0"/>
              <w:sz w:val="24"/>
              <w:lang w:val="en-US"/>
            </w:rPr>
          </w:rPrChange>
        </w:rPr>
        <w:t>Smaller clusters, such as Cluster</w:t>
      </w:r>
      <w:del w:id="901" w:author="BZs" w:date="2024-12-19T08:36:00Z">
        <w:r w:rsidR="00A562F2" w:rsidRPr="006D0604">
          <w:rPr>
            <w:rFonts w:ascii="Times New Roman" w:hAnsi="Times New Roman"/>
            <w:color w:val="7030A0"/>
            <w:sz w:val="24"/>
            <w:lang w:val="en-US"/>
          </w:rPr>
          <w:delText>_</w:delText>
        </w:r>
      </w:del>
      <w:ins w:id="902" w:author="BZs" w:date="2024-12-19T08:36:00Z">
        <w:r w:rsidRPr="005B3AD0">
          <w:rPr>
            <w:rFonts w:ascii="Times New Roman" w:hAnsi="Times New Roman"/>
            <w:color w:val="0070C0"/>
            <w:sz w:val="24"/>
            <w:lang w:val="en-US"/>
          </w:rPr>
          <w:t xml:space="preserve"> </w:t>
        </w:r>
      </w:ins>
      <w:r w:rsidRPr="005B3AD0">
        <w:rPr>
          <w:rFonts w:ascii="Times New Roman" w:hAnsi="Times New Roman"/>
          <w:color w:val="0070C0"/>
          <w:sz w:val="24"/>
          <w:lang w:val="en-US"/>
          <w:rPrChange w:id="903" w:author="BZs" w:date="2024-12-19T08:36:00Z">
            <w:rPr>
              <w:rFonts w:ascii="Times New Roman" w:hAnsi="Times New Roman"/>
              <w:color w:val="7030A0"/>
              <w:sz w:val="24"/>
              <w:lang w:val="en-US"/>
            </w:rPr>
          </w:rPrChange>
        </w:rPr>
        <w:t>4 and Cluster</w:t>
      </w:r>
      <w:del w:id="904" w:author="BZs" w:date="2024-12-19T08:36:00Z">
        <w:r w:rsidR="00A562F2" w:rsidRPr="006D0604">
          <w:rPr>
            <w:rFonts w:ascii="Times New Roman" w:hAnsi="Times New Roman"/>
            <w:color w:val="7030A0"/>
            <w:sz w:val="24"/>
            <w:lang w:val="en-US"/>
          </w:rPr>
          <w:delText>_</w:delText>
        </w:r>
      </w:del>
      <w:ins w:id="905" w:author="BZs" w:date="2024-12-19T08:36:00Z">
        <w:r w:rsidRPr="005B3AD0">
          <w:rPr>
            <w:rFonts w:ascii="Times New Roman" w:hAnsi="Times New Roman"/>
            <w:color w:val="0070C0"/>
            <w:sz w:val="24"/>
            <w:lang w:val="en-US"/>
          </w:rPr>
          <w:t xml:space="preserve"> </w:t>
        </w:r>
      </w:ins>
      <w:r w:rsidRPr="005B3AD0">
        <w:rPr>
          <w:rFonts w:ascii="Times New Roman" w:hAnsi="Times New Roman"/>
          <w:color w:val="0070C0"/>
          <w:sz w:val="24"/>
          <w:lang w:val="en-US"/>
          <w:rPrChange w:id="906" w:author="BZs" w:date="2024-12-19T08:36:00Z">
            <w:rPr>
              <w:rFonts w:ascii="Times New Roman" w:hAnsi="Times New Roman"/>
              <w:color w:val="7030A0"/>
              <w:sz w:val="24"/>
              <w:lang w:val="en-US"/>
            </w:rPr>
          </w:rPrChange>
        </w:rPr>
        <w:t xml:space="preserve">12, </w:t>
      </w:r>
      <w:del w:id="907" w:author="BZs" w:date="2024-12-19T08:36:00Z">
        <w:r w:rsidR="00A562F2" w:rsidRPr="006D0604">
          <w:rPr>
            <w:rFonts w:ascii="Times New Roman" w:hAnsi="Times New Roman"/>
            <w:color w:val="7030A0"/>
            <w:sz w:val="24"/>
            <w:lang w:val="en-US"/>
          </w:rPr>
          <w:delText>show</w:delText>
        </w:r>
      </w:del>
      <w:ins w:id="908" w:author="BZs" w:date="2024-12-19T08:36:00Z">
        <w:r w:rsidRPr="005B3AD0">
          <w:rPr>
            <w:rFonts w:ascii="Times New Roman" w:hAnsi="Times New Roman"/>
            <w:color w:val="0070C0"/>
            <w:sz w:val="24"/>
            <w:lang w:val="en-US"/>
          </w:rPr>
          <w:t>display</w:t>
        </w:r>
      </w:ins>
      <w:r w:rsidRPr="005B3AD0">
        <w:rPr>
          <w:rFonts w:ascii="Times New Roman" w:hAnsi="Times New Roman"/>
          <w:color w:val="0070C0"/>
          <w:sz w:val="24"/>
          <w:lang w:val="en-US"/>
          <w:rPrChange w:id="909" w:author="BZs" w:date="2024-12-19T08:36:00Z">
            <w:rPr>
              <w:rFonts w:ascii="Times New Roman" w:hAnsi="Times New Roman"/>
              <w:color w:val="7030A0"/>
              <w:sz w:val="24"/>
              <w:lang w:val="en-US"/>
            </w:rPr>
          </w:rPrChange>
        </w:rPr>
        <w:t xml:space="preserve"> mixed or shifted kinetics in a few genes, while individual outliers </w:t>
      </w:r>
      <w:del w:id="910" w:author="BZs" w:date="2024-12-19T08:36:00Z">
        <w:r w:rsidR="00A562F2" w:rsidRPr="006D0604">
          <w:rPr>
            <w:rFonts w:ascii="Times New Roman" w:hAnsi="Times New Roman"/>
            <w:color w:val="7030A0"/>
            <w:sz w:val="24"/>
            <w:lang w:val="en-US"/>
          </w:rPr>
          <w:delText>highlight</w:delText>
        </w:r>
      </w:del>
      <w:ins w:id="911" w:author="BZs" w:date="2024-12-19T08:36:00Z">
        <w:r w:rsidRPr="005B3AD0">
          <w:rPr>
            <w:rFonts w:ascii="Times New Roman" w:hAnsi="Times New Roman"/>
            <w:color w:val="0070C0"/>
            <w:sz w:val="24"/>
            <w:lang w:val="en-US"/>
          </w:rPr>
          <w:t>reveal</w:t>
        </w:r>
      </w:ins>
      <w:r w:rsidRPr="005B3AD0">
        <w:rPr>
          <w:rFonts w:ascii="Times New Roman" w:hAnsi="Times New Roman"/>
          <w:color w:val="0070C0"/>
          <w:sz w:val="24"/>
          <w:lang w:val="en-US"/>
          <w:rPrChange w:id="912" w:author="BZs" w:date="2024-12-19T08:36:00Z">
            <w:rPr>
              <w:rFonts w:ascii="Times New Roman" w:hAnsi="Times New Roman"/>
              <w:color w:val="7030A0"/>
              <w:sz w:val="24"/>
              <w:lang w:val="en-US"/>
            </w:rPr>
          </w:rPrChange>
        </w:rPr>
        <w:t xml:space="preserve"> unique patterns. Notably, the sole immediate-early gene, ORF64 (in Cluster</w:t>
      </w:r>
      <w:del w:id="913" w:author="BZs" w:date="2024-12-19T08:36:00Z">
        <w:r w:rsidR="00A562F2" w:rsidRPr="006D0604">
          <w:rPr>
            <w:rFonts w:ascii="Times New Roman" w:hAnsi="Times New Roman"/>
            <w:color w:val="7030A0"/>
            <w:sz w:val="24"/>
            <w:lang w:val="en-US"/>
          </w:rPr>
          <w:delText>_</w:delText>
        </w:r>
      </w:del>
      <w:ins w:id="914" w:author="BZs" w:date="2024-12-19T08:36:00Z">
        <w:r w:rsidRPr="005B3AD0">
          <w:rPr>
            <w:rFonts w:ascii="Times New Roman" w:hAnsi="Times New Roman"/>
            <w:color w:val="0070C0"/>
            <w:sz w:val="24"/>
            <w:lang w:val="en-US"/>
          </w:rPr>
          <w:t xml:space="preserve"> </w:t>
        </w:r>
      </w:ins>
      <w:r w:rsidRPr="005B3AD0">
        <w:rPr>
          <w:rFonts w:ascii="Times New Roman" w:hAnsi="Times New Roman"/>
          <w:color w:val="0070C0"/>
          <w:sz w:val="24"/>
          <w:lang w:val="en-US"/>
          <w:rPrChange w:id="915" w:author="BZs" w:date="2024-12-19T08:36:00Z">
            <w:rPr>
              <w:rFonts w:ascii="Times New Roman" w:hAnsi="Times New Roman"/>
              <w:color w:val="7030A0"/>
              <w:sz w:val="24"/>
              <w:lang w:val="en-US"/>
            </w:rPr>
          </w:rPrChange>
        </w:rPr>
        <w:t xml:space="preserve">10), </w:t>
      </w:r>
      <w:del w:id="916" w:author="BZs" w:date="2024-12-19T08:36:00Z">
        <w:r w:rsidR="00A562F2" w:rsidRPr="006D0604">
          <w:rPr>
            <w:rFonts w:ascii="Times New Roman" w:hAnsi="Times New Roman"/>
            <w:color w:val="7030A0"/>
            <w:sz w:val="24"/>
            <w:lang w:val="en-US"/>
          </w:rPr>
          <w:delText>had</w:delText>
        </w:r>
      </w:del>
      <w:ins w:id="917" w:author="BZs" w:date="2024-12-19T08:36:00Z">
        <w:r w:rsidRPr="005B3AD0">
          <w:rPr>
            <w:rFonts w:ascii="Times New Roman" w:hAnsi="Times New Roman"/>
            <w:color w:val="0070C0"/>
            <w:sz w:val="24"/>
            <w:lang w:val="en-US"/>
          </w:rPr>
          <w:t>showed</w:t>
        </w:r>
      </w:ins>
      <w:r w:rsidRPr="005B3AD0">
        <w:rPr>
          <w:rFonts w:ascii="Times New Roman" w:hAnsi="Times New Roman"/>
          <w:color w:val="0070C0"/>
          <w:sz w:val="24"/>
          <w:lang w:val="en-US"/>
          <w:rPrChange w:id="918" w:author="BZs" w:date="2024-12-19T08:36:00Z">
            <w:rPr>
              <w:rFonts w:ascii="Times New Roman" w:hAnsi="Times New Roman"/>
              <w:color w:val="7030A0"/>
              <w:sz w:val="24"/>
              <w:lang w:val="en-US"/>
            </w:rPr>
          </w:rPrChange>
        </w:rPr>
        <w:t xml:space="preserve"> no </w:t>
      </w:r>
      <w:del w:id="919" w:author="BZs" w:date="2024-12-19T08:36:00Z">
        <w:r w:rsidR="00A562F2" w:rsidRPr="006D0604">
          <w:rPr>
            <w:rFonts w:ascii="Times New Roman" w:hAnsi="Times New Roman"/>
            <w:color w:val="7030A0"/>
            <w:sz w:val="24"/>
            <w:lang w:val="en-US"/>
          </w:rPr>
          <w:delText>detected</w:delText>
        </w:r>
      </w:del>
      <w:ins w:id="920" w:author="BZs" w:date="2024-12-19T08:36:00Z">
        <w:r w:rsidRPr="005B3AD0">
          <w:rPr>
            <w:rFonts w:ascii="Times New Roman" w:hAnsi="Times New Roman"/>
            <w:color w:val="0070C0"/>
            <w:sz w:val="24"/>
            <w:lang w:val="en-US"/>
          </w:rPr>
          <w:t>detectable</w:t>
        </w:r>
      </w:ins>
      <w:r w:rsidRPr="005B3AD0">
        <w:rPr>
          <w:rFonts w:ascii="Times New Roman" w:hAnsi="Times New Roman"/>
          <w:color w:val="0070C0"/>
          <w:sz w:val="24"/>
          <w:lang w:val="en-US"/>
          <w:rPrChange w:id="921" w:author="BZs" w:date="2024-12-19T08:36:00Z">
            <w:rPr>
              <w:rFonts w:ascii="Times New Roman" w:hAnsi="Times New Roman"/>
              <w:color w:val="7030A0"/>
              <w:sz w:val="24"/>
              <w:lang w:val="en-US"/>
            </w:rPr>
          </w:rPrChange>
        </w:rPr>
        <w:t xml:space="preserve"> canonical full-length transcripts at </w:t>
      </w:r>
      <w:proofErr w:type="gramStart"/>
      <w:r w:rsidRPr="005B3AD0">
        <w:rPr>
          <w:rFonts w:ascii="Times New Roman" w:hAnsi="Times New Roman"/>
          <w:color w:val="0070C0"/>
          <w:sz w:val="24"/>
          <w:lang w:val="en-US"/>
          <w:rPrChange w:id="922" w:author="BZs" w:date="2024-12-19T08:36:00Z">
            <w:rPr>
              <w:rFonts w:ascii="Times New Roman" w:hAnsi="Times New Roman"/>
              <w:color w:val="7030A0"/>
              <w:sz w:val="24"/>
              <w:lang w:val="en-US"/>
            </w:rPr>
          </w:rPrChange>
        </w:rPr>
        <w:t>1</w:t>
      </w:r>
      <w:proofErr w:type="gramEnd"/>
      <w:r w:rsidRPr="005B3AD0">
        <w:rPr>
          <w:rFonts w:ascii="Times New Roman" w:hAnsi="Times New Roman"/>
          <w:color w:val="0070C0"/>
          <w:sz w:val="24"/>
          <w:lang w:val="en-US"/>
          <w:rPrChange w:id="923" w:author="BZs" w:date="2024-12-19T08:36:00Z">
            <w:rPr>
              <w:rFonts w:ascii="Times New Roman" w:hAnsi="Times New Roman"/>
              <w:color w:val="7030A0"/>
              <w:sz w:val="24"/>
              <w:lang w:val="en-US"/>
            </w:rPr>
          </w:rPrChange>
        </w:rPr>
        <w:t xml:space="preserve"> hpi, likely due to technical </w:t>
      </w:r>
      <w:del w:id="924" w:author="BZs" w:date="2024-12-19T08:36:00Z">
        <w:r w:rsidR="00A562F2" w:rsidRPr="006D0604">
          <w:rPr>
            <w:rFonts w:ascii="Times New Roman" w:hAnsi="Times New Roman"/>
            <w:color w:val="7030A0"/>
            <w:sz w:val="24"/>
            <w:lang w:val="en-US"/>
          </w:rPr>
          <w:delText>difficulties</w:delText>
        </w:r>
      </w:del>
      <w:ins w:id="925" w:author="BZs" w:date="2024-12-19T08:36:00Z">
        <w:r w:rsidRPr="005B3AD0">
          <w:rPr>
            <w:rFonts w:ascii="Times New Roman" w:hAnsi="Times New Roman"/>
            <w:color w:val="0070C0"/>
            <w:sz w:val="24"/>
            <w:lang w:val="en-US"/>
          </w:rPr>
          <w:t>challenges</w:t>
        </w:r>
      </w:ins>
      <w:r w:rsidRPr="005B3AD0">
        <w:rPr>
          <w:rFonts w:ascii="Times New Roman" w:hAnsi="Times New Roman"/>
          <w:color w:val="0070C0"/>
          <w:sz w:val="24"/>
          <w:lang w:val="en-US"/>
          <w:rPrChange w:id="926" w:author="BZs" w:date="2024-12-19T08:36:00Z">
            <w:rPr>
              <w:rFonts w:ascii="Times New Roman" w:hAnsi="Times New Roman"/>
              <w:color w:val="7030A0"/>
              <w:sz w:val="24"/>
              <w:lang w:val="en-US"/>
            </w:rPr>
          </w:rPrChange>
        </w:rPr>
        <w:t xml:space="preserve"> in capturing such a long RNA intact so early (</w:t>
      </w:r>
      <w:r w:rsidRPr="005B3AD0">
        <w:rPr>
          <w:rFonts w:ascii="Times New Roman" w:hAnsi="Times New Roman"/>
          <w:b/>
          <w:color w:val="0070C0"/>
          <w:sz w:val="24"/>
          <w:lang w:val="en-US"/>
          <w:rPrChange w:id="927" w:author="BZs" w:date="2024-12-19T08:36:00Z">
            <w:rPr>
              <w:rFonts w:ascii="Times New Roman" w:hAnsi="Times New Roman"/>
              <w:b/>
              <w:color w:val="7030A0"/>
              <w:sz w:val="24"/>
              <w:lang w:val="en-US"/>
            </w:rPr>
          </w:rPrChange>
        </w:rPr>
        <w:t xml:space="preserve">Supplementary Figure </w:t>
      </w:r>
      <w:del w:id="928" w:author="BZs" w:date="2024-12-19T08:36:00Z">
        <w:r w:rsidR="00CC79A6" w:rsidRPr="006D0604">
          <w:rPr>
            <w:rFonts w:ascii="Times New Roman" w:hAnsi="Times New Roman"/>
            <w:b/>
            <w:color w:val="7030A0"/>
            <w:sz w:val="24"/>
            <w:lang w:val="en-US"/>
          </w:rPr>
          <w:delText>S7</w:delText>
        </w:r>
        <w:r w:rsidR="00CC79A6">
          <w:rPr>
            <w:rFonts w:ascii="Times New Roman" w:hAnsi="Times New Roman"/>
            <w:b/>
            <w:color w:val="7030A0"/>
            <w:sz w:val="24"/>
            <w:lang w:val="en-US"/>
          </w:rPr>
          <w:delText xml:space="preserve"> D</w:delText>
        </w:r>
      </w:del>
      <w:ins w:id="929" w:author="BZs" w:date="2024-12-19T08:36:00Z">
        <w:r w:rsidRPr="005B3AD0">
          <w:rPr>
            <w:rFonts w:ascii="Times New Roman" w:hAnsi="Times New Roman"/>
            <w:b/>
            <w:color w:val="0070C0"/>
            <w:sz w:val="24"/>
            <w:lang w:val="en-US"/>
          </w:rPr>
          <w:t>S7D</w:t>
        </w:r>
      </w:ins>
      <w:r w:rsidRPr="005B3AD0">
        <w:rPr>
          <w:rFonts w:ascii="Times New Roman" w:hAnsi="Times New Roman"/>
          <w:color w:val="0070C0"/>
          <w:sz w:val="24"/>
          <w:lang w:val="en-US"/>
          <w:rPrChange w:id="930" w:author="BZs" w:date="2024-12-19T08:36:00Z">
            <w:rPr>
              <w:rFonts w:ascii="Times New Roman" w:hAnsi="Times New Roman"/>
              <w:color w:val="7030A0"/>
              <w:sz w:val="24"/>
              <w:lang w:val="en-US"/>
            </w:rPr>
          </w:rPrChange>
        </w:rPr>
        <w:t xml:space="preserve">). Collectively, these clusters confirm that while the IE/E/L scheme </w:t>
      </w:r>
      <w:del w:id="931" w:author="BZs" w:date="2024-12-19T08:36:00Z">
        <w:r w:rsidR="00A562F2" w:rsidRPr="006D0604">
          <w:rPr>
            <w:rFonts w:ascii="Times New Roman" w:hAnsi="Times New Roman"/>
            <w:color w:val="7030A0"/>
            <w:sz w:val="24"/>
            <w:lang w:val="en-US"/>
          </w:rPr>
          <w:delText>offers</w:delText>
        </w:r>
      </w:del>
      <w:ins w:id="932" w:author="BZs" w:date="2024-12-19T08:36:00Z">
        <w:r w:rsidRPr="005B3AD0">
          <w:rPr>
            <w:rFonts w:ascii="Times New Roman" w:hAnsi="Times New Roman"/>
            <w:color w:val="0070C0"/>
            <w:sz w:val="24"/>
            <w:lang w:val="en-US"/>
          </w:rPr>
          <w:t>provides</w:t>
        </w:r>
      </w:ins>
      <w:r w:rsidRPr="005B3AD0">
        <w:rPr>
          <w:rFonts w:ascii="Times New Roman" w:hAnsi="Times New Roman"/>
          <w:color w:val="0070C0"/>
          <w:sz w:val="24"/>
          <w:lang w:val="en-US"/>
          <w:rPrChange w:id="933" w:author="BZs" w:date="2024-12-19T08:36:00Z">
            <w:rPr>
              <w:rFonts w:ascii="Times New Roman" w:hAnsi="Times New Roman"/>
              <w:color w:val="7030A0"/>
              <w:sz w:val="24"/>
              <w:lang w:val="en-US"/>
            </w:rPr>
          </w:rPrChange>
        </w:rPr>
        <w:t xml:space="preserve"> a broad framework, actual gene expression patterns form a continuous and overlapping temporal gradient</w:t>
      </w:r>
      <w:r w:rsidRPr="005B3AD0">
        <w:rPr>
          <w:rFonts w:ascii="Times New Roman" w:hAnsi="Times New Roman"/>
          <w:color w:val="0070C0"/>
          <w:sz w:val="24"/>
          <w:lang w:val="en-US"/>
          <w:rPrChange w:id="934" w:author="BZs" w:date="2024-12-19T08:36:00Z">
            <w:rPr>
              <w:rFonts w:ascii="Times New Roman" w:hAnsi="Times New Roman"/>
              <w:sz w:val="24"/>
              <w:lang w:val="en-US"/>
            </w:rPr>
          </w:rPrChange>
        </w:rPr>
        <w:t>.</w:t>
      </w:r>
      <w:r w:rsidRPr="005B3AD0">
        <w:rPr>
          <w:rFonts w:ascii="Times New Roman" w:hAnsi="Times New Roman"/>
          <w:color w:val="0070C0"/>
          <w:sz w:val="24"/>
          <w:lang w:val="en-US"/>
          <w:rPrChange w:id="935" w:author="BZs" w:date="2024-12-19T08:36:00Z">
            <w:rPr>
              <w:rFonts w:ascii="Times New Roman" w:hAnsi="Times New Roman"/>
              <w:b/>
              <w:sz w:val="24"/>
              <w:lang w:val="en-US"/>
            </w:rPr>
          </w:rPrChange>
        </w:rPr>
        <w:t xml:space="preserve"> </w:t>
      </w:r>
      <w:r w:rsidRPr="005B3AD0">
        <w:rPr>
          <w:rFonts w:ascii="Times New Roman" w:hAnsi="Times New Roman"/>
          <w:b/>
          <w:color w:val="0070C0"/>
          <w:sz w:val="24"/>
          <w:lang w:val="en-US"/>
          <w:rPrChange w:id="936" w:author="BZs" w:date="2024-12-19T08:36:00Z">
            <w:rPr>
              <w:rFonts w:ascii="Times New Roman" w:hAnsi="Times New Roman"/>
              <w:b/>
              <w:color w:val="7030A0"/>
              <w:sz w:val="24"/>
              <w:lang w:val="en-US"/>
            </w:rPr>
          </w:rPrChange>
        </w:rPr>
        <w:t>Supplementary Figure S8</w:t>
      </w:r>
      <w:r w:rsidRPr="005B3AD0">
        <w:rPr>
          <w:rFonts w:ascii="Times New Roman" w:hAnsi="Times New Roman"/>
          <w:color w:val="0070C0"/>
          <w:sz w:val="24"/>
          <w:lang w:val="en-US"/>
          <w:rPrChange w:id="937" w:author="BZs" w:date="2024-12-19T08:36:00Z">
            <w:rPr>
              <w:rFonts w:ascii="Times New Roman" w:hAnsi="Times New Roman"/>
              <w:color w:val="7030A0"/>
              <w:sz w:val="24"/>
              <w:lang w:val="en-US"/>
            </w:rPr>
          </w:rPrChange>
        </w:rPr>
        <w:t xml:space="preserve"> shows the </w:t>
      </w:r>
      <w:r w:rsidRPr="00231016">
        <w:rPr>
          <w:rFonts w:ascii="Times New Roman" w:hAnsi="Times New Roman"/>
          <w:i/>
          <w:color w:val="0070C0"/>
          <w:sz w:val="24"/>
          <w:lang w:val="en-US"/>
          <w:rPrChange w:id="938" w:author="BZs" w:date="2024-12-19T08:36:00Z">
            <w:rPr>
              <w:rFonts w:ascii="Times New Roman" w:hAnsi="Times New Roman"/>
              <w:i/>
              <w:color w:val="7030A0"/>
              <w:sz w:val="24"/>
              <w:lang w:val="en-US"/>
            </w:rPr>
          </w:rPrChange>
        </w:rPr>
        <w:t>de</w:t>
      </w:r>
      <w:del w:id="939" w:author="BZs" w:date="2024-12-19T08:36:00Z">
        <w:r w:rsidR="006834E2" w:rsidRPr="00924968">
          <w:rPr>
            <w:rFonts w:ascii="Times New Roman" w:hAnsi="Times New Roman"/>
            <w:i/>
            <w:color w:val="7030A0"/>
            <w:sz w:val="24"/>
            <w:lang w:val="en-US"/>
          </w:rPr>
          <w:delText>-</w:delText>
        </w:r>
      </w:del>
      <w:ins w:id="940" w:author="BZs" w:date="2024-12-19T08:36:00Z">
        <w:r w:rsidRPr="00231016">
          <w:rPr>
            <w:rFonts w:ascii="Times New Roman" w:hAnsi="Times New Roman"/>
            <w:i/>
            <w:color w:val="0070C0"/>
            <w:sz w:val="24"/>
            <w:lang w:val="en-US"/>
          </w:rPr>
          <w:t xml:space="preserve"> </w:t>
        </w:r>
      </w:ins>
      <w:r w:rsidRPr="00231016">
        <w:rPr>
          <w:rFonts w:ascii="Times New Roman" w:hAnsi="Times New Roman"/>
          <w:i/>
          <w:color w:val="0070C0"/>
          <w:sz w:val="24"/>
          <w:lang w:val="en-US"/>
          <w:rPrChange w:id="941" w:author="BZs" w:date="2024-12-19T08:36:00Z">
            <w:rPr>
              <w:rFonts w:ascii="Times New Roman" w:hAnsi="Times New Roman"/>
              <w:i/>
              <w:color w:val="7030A0"/>
              <w:sz w:val="24"/>
              <w:lang w:val="en-US"/>
            </w:rPr>
          </w:rPrChange>
        </w:rPr>
        <w:t>novo</w:t>
      </w:r>
      <w:r w:rsidRPr="005B3AD0">
        <w:rPr>
          <w:rFonts w:ascii="Times New Roman" w:hAnsi="Times New Roman"/>
          <w:color w:val="0070C0"/>
          <w:sz w:val="24"/>
          <w:lang w:val="en-US"/>
          <w:rPrChange w:id="942" w:author="BZs" w:date="2024-12-19T08:36:00Z">
            <w:rPr>
              <w:rFonts w:ascii="Times New Roman" w:hAnsi="Times New Roman"/>
              <w:color w:val="7030A0"/>
              <w:sz w:val="24"/>
              <w:lang w:val="en-US"/>
            </w:rPr>
          </w:rPrChange>
        </w:rPr>
        <w:t xml:space="preserve"> cluster memberships of each gene, along with their kinetic classes.</w:t>
      </w:r>
    </w:p>
    <w:p w14:paraId="21A9C591" w14:textId="35309B5B" w:rsidR="005B3AD0" w:rsidRPr="005B3AD0" w:rsidRDefault="00F35F37" w:rsidP="0031603D">
      <w:pPr>
        <w:spacing w:after="120" w:line="240" w:lineRule="auto"/>
        <w:jc w:val="both"/>
        <w:rPr>
          <w:rFonts w:ascii="Times New Roman" w:hAnsi="Times New Roman"/>
          <w:color w:val="0070C0"/>
          <w:sz w:val="24"/>
          <w:lang w:val="en-US"/>
          <w:rPrChange w:id="943" w:author="BZs" w:date="2024-12-19T08:36:00Z">
            <w:rPr>
              <w:rFonts w:ascii="Times New Roman" w:hAnsi="Times New Roman"/>
              <w:color w:val="7030A0"/>
              <w:sz w:val="24"/>
              <w:lang w:val="en-US"/>
            </w:rPr>
          </w:rPrChange>
        </w:rPr>
      </w:pPr>
      <w:del w:id="944" w:author="BZs" w:date="2024-12-19T08:36:00Z">
        <w:r w:rsidRPr="006D0604">
          <w:rPr>
            <w:rFonts w:ascii="Times New Roman" w:hAnsi="Times New Roman"/>
            <w:color w:val="7030A0"/>
            <w:sz w:val="24"/>
            <w:lang w:val="en-US"/>
          </w:rPr>
          <w:delText>In merging</w:delText>
        </w:r>
      </w:del>
      <w:ins w:id="945" w:author="BZs" w:date="2024-12-19T08:36:00Z">
        <w:r w:rsidR="005B3AD0" w:rsidRPr="005B3AD0">
          <w:rPr>
            <w:rFonts w:ascii="Times New Roman" w:hAnsi="Times New Roman"/>
            <w:color w:val="0070C0"/>
            <w:sz w:val="24"/>
            <w:lang w:val="en-US"/>
          </w:rPr>
          <w:t>By integrating</w:t>
        </w:r>
      </w:ins>
      <w:r w:rsidR="005B3AD0" w:rsidRPr="005B3AD0">
        <w:rPr>
          <w:rFonts w:ascii="Times New Roman" w:hAnsi="Times New Roman"/>
          <w:color w:val="0070C0"/>
          <w:sz w:val="24"/>
          <w:lang w:val="en-US"/>
          <w:rPrChange w:id="946" w:author="BZs" w:date="2024-12-19T08:36:00Z">
            <w:rPr>
              <w:rFonts w:ascii="Times New Roman" w:hAnsi="Times New Roman"/>
              <w:color w:val="7030A0"/>
              <w:sz w:val="24"/>
              <w:lang w:val="en-US"/>
            </w:rPr>
          </w:rPrChange>
        </w:rPr>
        <w:t xml:space="preserve"> these analyses, we </w:t>
      </w:r>
      <w:del w:id="947" w:author="BZs" w:date="2024-12-19T08:36:00Z">
        <w:r w:rsidRPr="006D0604">
          <w:rPr>
            <w:rFonts w:ascii="Times New Roman" w:hAnsi="Times New Roman"/>
            <w:color w:val="7030A0"/>
            <w:sz w:val="24"/>
            <w:lang w:val="en-US"/>
          </w:rPr>
          <w:delText>find</w:delText>
        </w:r>
      </w:del>
      <w:ins w:id="948" w:author="BZs" w:date="2024-12-19T08:36:00Z">
        <w:r w:rsidR="005B3AD0" w:rsidRPr="005B3AD0">
          <w:rPr>
            <w:rFonts w:ascii="Times New Roman" w:hAnsi="Times New Roman"/>
            <w:color w:val="0070C0"/>
            <w:sz w:val="24"/>
            <w:lang w:val="en-US"/>
          </w:rPr>
          <w:t>observe</w:t>
        </w:r>
      </w:ins>
      <w:r w:rsidR="005B3AD0" w:rsidRPr="005B3AD0">
        <w:rPr>
          <w:rFonts w:ascii="Times New Roman" w:hAnsi="Times New Roman"/>
          <w:color w:val="0070C0"/>
          <w:sz w:val="24"/>
          <w:lang w:val="en-US"/>
          <w:rPrChange w:id="949" w:author="BZs" w:date="2024-12-19T08:36:00Z">
            <w:rPr>
              <w:rFonts w:ascii="Times New Roman" w:hAnsi="Times New Roman"/>
              <w:color w:val="7030A0"/>
              <w:sz w:val="24"/>
              <w:lang w:val="en-US"/>
            </w:rPr>
          </w:rPrChange>
        </w:rPr>
        <w:t xml:space="preserve"> a consistent narrative: while many EHV-1 genes follow the classical IE, E, and L progression, a subset </w:t>
      </w:r>
      <w:del w:id="950" w:author="BZs" w:date="2024-12-19T08:36:00Z">
        <w:r w:rsidRPr="006D0604">
          <w:rPr>
            <w:rFonts w:ascii="Times New Roman" w:hAnsi="Times New Roman"/>
            <w:color w:val="7030A0"/>
            <w:sz w:val="24"/>
            <w:lang w:val="en-US"/>
          </w:rPr>
          <w:delText>of genes display</w:delText>
        </w:r>
      </w:del>
      <w:ins w:id="951" w:author="BZs" w:date="2024-12-19T08:36:00Z">
        <w:r w:rsidR="005B3AD0" w:rsidRPr="005B3AD0">
          <w:rPr>
            <w:rFonts w:ascii="Times New Roman" w:hAnsi="Times New Roman"/>
            <w:color w:val="0070C0"/>
            <w:sz w:val="24"/>
            <w:lang w:val="en-US"/>
          </w:rPr>
          <w:t>displays</w:t>
        </w:r>
      </w:ins>
      <w:r w:rsidR="005B3AD0" w:rsidRPr="005B3AD0">
        <w:rPr>
          <w:rFonts w:ascii="Times New Roman" w:hAnsi="Times New Roman"/>
          <w:color w:val="0070C0"/>
          <w:sz w:val="24"/>
          <w:lang w:val="en-US"/>
          <w:rPrChange w:id="952" w:author="BZs" w:date="2024-12-19T08:36:00Z">
            <w:rPr>
              <w:rFonts w:ascii="Times New Roman" w:hAnsi="Times New Roman"/>
              <w:color w:val="7030A0"/>
              <w:sz w:val="24"/>
              <w:lang w:val="en-US"/>
            </w:rPr>
          </w:rPrChange>
        </w:rPr>
        <w:t xml:space="preserve"> more complex or hybrid kinetics. </w:t>
      </w:r>
      <w:del w:id="953" w:author="BZs" w:date="2024-12-19T08:36:00Z">
        <w:r w:rsidRPr="006D0604">
          <w:rPr>
            <w:rFonts w:ascii="Times New Roman" w:hAnsi="Times New Roman"/>
            <w:color w:val="7030A0"/>
            <w:sz w:val="24"/>
            <w:lang w:val="en-US"/>
          </w:rPr>
          <w:delText>The gene</w:delText>
        </w:r>
      </w:del>
      <w:ins w:id="954" w:author="BZs" w:date="2024-12-19T08:36:00Z">
        <w:r w:rsidR="005B3AD0" w:rsidRPr="005B3AD0">
          <w:rPr>
            <w:rFonts w:ascii="Times New Roman" w:hAnsi="Times New Roman"/>
            <w:color w:val="0070C0"/>
            <w:sz w:val="24"/>
            <w:lang w:val="en-US"/>
          </w:rPr>
          <w:t>Gene</w:t>
        </w:r>
      </w:ins>
      <w:r w:rsidR="005B3AD0" w:rsidRPr="005B3AD0">
        <w:rPr>
          <w:rFonts w:ascii="Times New Roman" w:hAnsi="Times New Roman"/>
          <w:color w:val="0070C0"/>
          <w:sz w:val="24"/>
          <w:lang w:val="en-US"/>
          <w:rPrChange w:id="955" w:author="BZs" w:date="2024-12-19T08:36:00Z">
            <w:rPr>
              <w:rFonts w:ascii="Times New Roman" w:hAnsi="Times New Roman"/>
              <w:color w:val="7030A0"/>
              <w:sz w:val="24"/>
              <w:lang w:val="en-US"/>
            </w:rPr>
          </w:rPrChange>
        </w:rPr>
        <w:t xml:space="preserve">-level TSS analysis </w:t>
      </w:r>
      <w:del w:id="956" w:author="BZs" w:date="2024-12-19T08:36:00Z">
        <w:r w:rsidRPr="006D0604">
          <w:rPr>
            <w:rFonts w:ascii="Times New Roman" w:hAnsi="Times New Roman"/>
            <w:color w:val="7030A0"/>
            <w:sz w:val="24"/>
            <w:lang w:val="en-US"/>
          </w:rPr>
          <w:delText>pinpoints</w:delText>
        </w:r>
      </w:del>
      <w:ins w:id="957" w:author="BZs" w:date="2024-12-19T08:36:00Z">
        <w:r w:rsidR="005B3AD0" w:rsidRPr="005B3AD0">
          <w:rPr>
            <w:rFonts w:ascii="Times New Roman" w:hAnsi="Times New Roman"/>
            <w:color w:val="0070C0"/>
            <w:sz w:val="24"/>
            <w:lang w:val="en-US"/>
          </w:rPr>
          <w:t>highlights</w:t>
        </w:r>
      </w:ins>
      <w:r w:rsidR="005B3AD0" w:rsidRPr="005B3AD0">
        <w:rPr>
          <w:rFonts w:ascii="Times New Roman" w:hAnsi="Times New Roman"/>
          <w:color w:val="0070C0"/>
          <w:sz w:val="24"/>
          <w:lang w:val="en-US"/>
          <w:rPrChange w:id="958" w:author="BZs" w:date="2024-12-19T08:36:00Z">
            <w:rPr>
              <w:rFonts w:ascii="Times New Roman" w:hAnsi="Times New Roman"/>
              <w:color w:val="7030A0"/>
              <w:sz w:val="24"/>
              <w:lang w:val="en-US"/>
            </w:rPr>
          </w:rPrChange>
        </w:rPr>
        <w:t xml:space="preserve"> individual timing anomalies, </w:t>
      </w:r>
      <w:del w:id="959" w:author="BZs" w:date="2024-12-19T08:36:00Z">
        <w:r w:rsidRPr="006D0604">
          <w:rPr>
            <w:rFonts w:ascii="Times New Roman" w:hAnsi="Times New Roman"/>
            <w:color w:val="7030A0"/>
            <w:sz w:val="24"/>
            <w:lang w:val="en-US"/>
          </w:rPr>
          <w:delText>and the</w:delText>
        </w:r>
      </w:del>
      <w:ins w:id="960" w:author="BZs" w:date="2024-12-19T08:36:00Z">
        <w:r w:rsidR="005B3AD0" w:rsidRPr="005B3AD0">
          <w:rPr>
            <w:rFonts w:ascii="Times New Roman" w:hAnsi="Times New Roman"/>
            <w:color w:val="0070C0"/>
            <w:sz w:val="24"/>
            <w:lang w:val="en-US"/>
          </w:rPr>
          <w:t>while</w:t>
        </w:r>
      </w:ins>
      <w:r w:rsidR="005B3AD0" w:rsidRPr="005B3AD0">
        <w:rPr>
          <w:rFonts w:ascii="Times New Roman" w:hAnsi="Times New Roman"/>
          <w:color w:val="0070C0"/>
          <w:sz w:val="24"/>
          <w:lang w:val="en-US"/>
          <w:rPrChange w:id="961" w:author="BZs" w:date="2024-12-19T08:36:00Z">
            <w:rPr>
              <w:rFonts w:ascii="Times New Roman" w:hAnsi="Times New Roman"/>
              <w:color w:val="7030A0"/>
              <w:sz w:val="24"/>
              <w:lang w:val="en-US"/>
            </w:rPr>
          </w:rPrChange>
        </w:rPr>
        <w:t xml:space="preserve"> clustering </w:t>
      </w:r>
      <w:del w:id="962" w:author="BZs" w:date="2024-12-19T08:36:00Z">
        <w:r w:rsidRPr="006D0604">
          <w:rPr>
            <w:rFonts w:ascii="Times New Roman" w:hAnsi="Times New Roman"/>
            <w:color w:val="7030A0"/>
            <w:sz w:val="24"/>
            <w:lang w:val="en-US"/>
          </w:rPr>
          <w:delText xml:space="preserve">approach </w:delText>
        </w:r>
      </w:del>
      <w:r w:rsidR="005B3AD0" w:rsidRPr="005B3AD0">
        <w:rPr>
          <w:rFonts w:ascii="Times New Roman" w:hAnsi="Times New Roman"/>
          <w:color w:val="0070C0"/>
          <w:sz w:val="24"/>
          <w:lang w:val="en-US"/>
          <w:rPrChange w:id="963" w:author="BZs" w:date="2024-12-19T08:36:00Z">
            <w:rPr>
              <w:rFonts w:ascii="Times New Roman" w:hAnsi="Times New Roman"/>
              <w:color w:val="7030A0"/>
              <w:sz w:val="24"/>
              <w:lang w:val="en-US"/>
            </w:rPr>
          </w:rPrChange>
        </w:rPr>
        <w:t xml:space="preserve">places these anomalies </w:t>
      </w:r>
      <w:del w:id="964" w:author="BZs" w:date="2024-12-19T08:36:00Z">
        <w:r w:rsidRPr="006D0604">
          <w:rPr>
            <w:rFonts w:ascii="Times New Roman" w:hAnsi="Times New Roman"/>
            <w:color w:val="7030A0"/>
            <w:sz w:val="24"/>
            <w:lang w:val="en-US"/>
          </w:rPr>
          <w:delText>into</w:delText>
        </w:r>
      </w:del>
      <w:ins w:id="965" w:author="BZs" w:date="2024-12-19T08:36:00Z">
        <w:r w:rsidR="005B3AD0" w:rsidRPr="005B3AD0">
          <w:rPr>
            <w:rFonts w:ascii="Times New Roman" w:hAnsi="Times New Roman"/>
            <w:color w:val="0070C0"/>
            <w:sz w:val="24"/>
            <w:lang w:val="en-US"/>
          </w:rPr>
          <w:t>in</w:t>
        </w:r>
      </w:ins>
      <w:r w:rsidR="005B3AD0" w:rsidRPr="005B3AD0">
        <w:rPr>
          <w:rFonts w:ascii="Times New Roman" w:hAnsi="Times New Roman"/>
          <w:color w:val="0070C0"/>
          <w:sz w:val="24"/>
          <w:lang w:val="en-US"/>
          <w:rPrChange w:id="966" w:author="BZs" w:date="2024-12-19T08:36:00Z">
            <w:rPr>
              <w:rFonts w:ascii="Times New Roman" w:hAnsi="Times New Roman"/>
              <w:color w:val="7030A0"/>
              <w:sz w:val="24"/>
              <w:lang w:val="en-US"/>
            </w:rPr>
          </w:rPrChange>
        </w:rPr>
        <w:t xml:space="preserve"> a broader context, revealing that they form part of </w:t>
      </w:r>
      <w:del w:id="967" w:author="BZs" w:date="2024-12-19T08:36:00Z">
        <w:r w:rsidRPr="006D0604">
          <w:rPr>
            <w:rFonts w:ascii="Times New Roman" w:hAnsi="Times New Roman"/>
            <w:color w:val="7030A0"/>
            <w:sz w:val="24"/>
            <w:lang w:val="en-US"/>
          </w:rPr>
          <w:delText xml:space="preserve">a spectrum of </w:delText>
        </w:r>
      </w:del>
      <w:r w:rsidR="005B3AD0" w:rsidRPr="005B3AD0">
        <w:rPr>
          <w:rFonts w:ascii="Times New Roman" w:hAnsi="Times New Roman"/>
          <w:color w:val="0070C0"/>
          <w:sz w:val="24"/>
          <w:lang w:val="en-US"/>
          <w:rPrChange w:id="968" w:author="BZs" w:date="2024-12-19T08:36:00Z">
            <w:rPr>
              <w:rFonts w:ascii="Times New Roman" w:hAnsi="Times New Roman"/>
              <w:color w:val="7030A0"/>
              <w:sz w:val="24"/>
              <w:lang w:val="en-US"/>
            </w:rPr>
          </w:rPrChange>
        </w:rPr>
        <w:t xml:space="preserve">overlapping transcriptional waves rather than discrete phases. </w:t>
      </w:r>
      <w:del w:id="969" w:author="BZs" w:date="2024-12-19T08:36:00Z">
        <w:r w:rsidRPr="006D0604">
          <w:rPr>
            <w:rFonts w:ascii="Times New Roman" w:hAnsi="Times New Roman"/>
            <w:color w:val="7030A0"/>
            <w:sz w:val="24"/>
            <w:lang w:val="en-US"/>
          </w:rPr>
          <w:delText>Together, these observations</w:delText>
        </w:r>
      </w:del>
      <w:ins w:id="970" w:author="BZs" w:date="2024-12-19T08:36:00Z">
        <w:r w:rsidR="005B3AD0" w:rsidRPr="005B3AD0">
          <w:rPr>
            <w:rFonts w:ascii="Times New Roman" w:hAnsi="Times New Roman"/>
            <w:color w:val="0070C0"/>
            <w:sz w:val="24"/>
            <w:lang w:val="en-US"/>
          </w:rPr>
          <w:t>These findings</w:t>
        </w:r>
      </w:ins>
      <w:r w:rsidR="005B3AD0" w:rsidRPr="005B3AD0">
        <w:rPr>
          <w:rFonts w:ascii="Times New Roman" w:hAnsi="Times New Roman"/>
          <w:color w:val="0070C0"/>
          <w:sz w:val="24"/>
          <w:lang w:val="en-US"/>
          <w:rPrChange w:id="971" w:author="BZs" w:date="2024-12-19T08:36:00Z">
            <w:rPr>
              <w:rFonts w:ascii="Times New Roman" w:hAnsi="Times New Roman"/>
              <w:color w:val="7030A0"/>
              <w:sz w:val="24"/>
              <w:lang w:val="en-US"/>
            </w:rPr>
          </w:rPrChange>
        </w:rPr>
        <w:t xml:space="preserve"> suggest that EHV-1 gene regulation is multifaceted, with certain genes bridging temporal classes and potentially serving specialized regulatory or structural roles at unconventional times during infection.</w:t>
      </w:r>
    </w:p>
    <w:p w14:paraId="4C15334D" w14:textId="77777777" w:rsidR="000F4455" w:rsidRDefault="000F4455" w:rsidP="0031603D">
      <w:pPr>
        <w:spacing w:after="120" w:line="240" w:lineRule="auto"/>
        <w:jc w:val="both"/>
        <w:rPr>
          <w:rFonts w:ascii="Times New Roman" w:hAnsi="Times New Roman"/>
          <w:b/>
          <w:sz w:val="24"/>
          <w:lang w:val="en-US"/>
          <w:rPrChange w:id="972" w:author="BZs" w:date="2024-12-19T08:36:00Z">
            <w:rPr>
              <w:rFonts w:ascii="Times New Roman" w:hAnsi="Times New Roman"/>
              <w:sz w:val="24"/>
              <w:lang w:val="en-US"/>
            </w:rPr>
          </w:rPrChange>
        </w:rPr>
        <w:pPrChange w:id="973" w:author="BZs" w:date="2024-12-19T08:36:00Z">
          <w:pPr/>
        </w:pPrChange>
      </w:pPr>
    </w:p>
    <w:p w14:paraId="5A163403" w14:textId="24C4CB13" w:rsidR="00F321E8" w:rsidRPr="006D0604" w:rsidRDefault="00BE613B"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Dynamics</w:t>
      </w:r>
      <w:r w:rsidR="00F321E8" w:rsidRPr="006D0604">
        <w:rPr>
          <w:rFonts w:ascii="Times New Roman" w:hAnsi="Times New Roman" w:cs="Times New Roman"/>
          <w:b/>
          <w:sz w:val="24"/>
          <w:szCs w:val="24"/>
          <w:lang w:val="en-US"/>
        </w:rPr>
        <w:t xml:space="preserve"> </w:t>
      </w:r>
      <w:r w:rsidR="00960339">
        <w:rPr>
          <w:rFonts w:ascii="Times New Roman" w:hAnsi="Times New Roman" w:cs="Times New Roman"/>
          <w:b/>
          <w:sz w:val="24"/>
          <w:szCs w:val="24"/>
          <w:lang w:val="en-US"/>
        </w:rPr>
        <w:t xml:space="preserve">of </w:t>
      </w:r>
      <w:del w:id="974" w:author="BZs" w:date="2024-12-19T08:36:00Z">
        <w:r w:rsidR="00E84171" w:rsidRPr="006D0604">
          <w:rPr>
            <w:rFonts w:ascii="Times New Roman" w:hAnsi="Times New Roman" w:cs="Times New Roman"/>
            <w:b/>
            <w:sz w:val="24"/>
            <w:szCs w:val="24"/>
            <w:lang w:val="en-US"/>
          </w:rPr>
          <w:delText>Transcriptional Overlaps, Splicing and Transcript Isoforms</w:delText>
        </w:r>
      </w:del>
      <w:ins w:id="975" w:author="BZs" w:date="2024-12-19T08:36:00Z">
        <w:r w:rsidR="00960339">
          <w:rPr>
            <w:rFonts w:ascii="Times New Roman" w:hAnsi="Times New Roman" w:cs="Times New Roman"/>
            <w:b/>
            <w:sz w:val="24"/>
            <w:szCs w:val="24"/>
            <w:lang w:val="en-US"/>
          </w:rPr>
          <w:t>t</w:t>
        </w:r>
        <w:r w:rsidR="00E84171" w:rsidRPr="006D0604">
          <w:rPr>
            <w:rFonts w:ascii="Times New Roman" w:hAnsi="Times New Roman" w:cs="Times New Roman"/>
            <w:b/>
            <w:sz w:val="24"/>
            <w:szCs w:val="24"/>
            <w:lang w:val="en-US"/>
          </w:rPr>
          <w:t>ranscripti</w:t>
        </w:r>
        <w:r w:rsidR="00960339">
          <w:rPr>
            <w:rFonts w:ascii="Times New Roman" w:hAnsi="Times New Roman" w:cs="Times New Roman"/>
            <w:b/>
            <w:sz w:val="24"/>
            <w:szCs w:val="24"/>
            <w:lang w:val="en-US"/>
          </w:rPr>
          <w:t>onal overlaps, splicing and transcript i</w:t>
        </w:r>
        <w:r w:rsidR="00E84171" w:rsidRPr="006D0604">
          <w:rPr>
            <w:rFonts w:ascii="Times New Roman" w:hAnsi="Times New Roman" w:cs="Times New Roman"/>
            <w:b/>
            <w:sz w:val="24"/>
            <w:szCs w:val="24"/>
            <w:lang w:val="en-US"/>
          </w:rPr>
          <w:t>soforms</w:t>
        </w:r>
      </w:ins>
    </w:p>
    <w:p w14:paraId="65F1D73F" w14:textId="2CAF69A7" w:rsidR="00AE2DD3" w:rsidRPr="006D0604" w:rsidRDefault="00AE2DD3"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 xml:space="preserve">Dynamics of </w:t>
      </w:r>
      <w:del w:id="976" w:author="BZs" w:date="2024-12-19T08:36:00Z">
        <w:r w:rsidRPr="006D0604">
          <w:rPr>
            <w:rFonts w:ascii="Times New Roman" w:eastAsia="Times New Roman" w:hAnsi="Times New Roman" w:cs="Times New Roman"/>
            <w:b/>
            <w:bCs/>
            <w:i/>
            <w:sz w:val="24"/>
            <w:szCs w:val="24"/>
            <w:lang w:val="en-US" w:eastAsia="en-GB"/>
          </w:rPr>
          <w:delText xml:space="preserve">Spliced Transcript </w:delText>
        </w:r>
        <w:r w:rsidR="00E84171" w:rsidRPr="006D0604">
          <w:rPr>
            <w:rFonts w:ascii="Times New Roman" w:eastAsia="Times New Roman" w:hAnsi="Times New Roman" w:cs="Times New Roman"/>
            <w:b/>
            <w:bCs/>
            <w:i/>
            <w:sz w:val="24"/>
            <w:szCs w:val="24"/>
            <w:lang w:val="en-US" w:eastAsia="en-GB"/>
          </w:rPr>
          <w:delText>E</w:delText>
        </w:r>
        <w:r w:rsidRPr="006D0604">
          <w:rPr>
            <w:rFonts w:ascii="Times New Roman" w:eastAsia="Times New Roman" w:hAnsi="Times New Roman" w:cs="Times New Roman"/>
            <w:b/>
            <w:bCs/>
            <w:i/>
            <w:sz w:val="24"/>
            <w:szCs w:val="24"/>
            <w:lang w:val="en-US" w:eastAsia="en-GB"/>
          </w:rPr>
          <w:delText>xpression</w:delText>
        </w:r>
      </w:del>
      <w:ins w:id="977" w:author="BZs" w:date="2024-12-19T08:36:00Z">
        <w:r w:rsidR="00960339">
          <w:rPr>
            <w:rFonts w:ascii="Times New Roman" w:eastAsia="Times New Roman" w:hAnsi="Times New Roman" w:cs="Times New Roman"/>
            <w:b/>
            <w:bCs/>
            <w:i/>
            <w:sz w:val="24"/>
            <w:szCs w:val="24"/>
            <w:lang w:val="en-US" w:eastAsia="en-GB"/>
          </w:rPr>
          <w:t>spliced t</w:t>
        </w:r>
        <w:r w:rsidRPr="006D0604">
          <w:rPr>
            <w:rFonts w:ascii="Times New Roman" w:eastAsia="Times New Roman" w:hAnsi="Times New Roman" w:cs="Times New Roman"/>
            <w:b/>
            <w:bCs/>
            <w:i/>
            <w:sz w:val="24"/>
            <w:szCs w:val="24"/>
            <w:lang w:val="en-US" w:eastAsia="en-GB"/>
          </w:rPr>
          <w:t xml:space="preserve">ranscript </w:t>
        </w:r>
        <w:r w:rsidR="00960339">
          <w:rPr>
            <w:rFonts w:ascii="Times New Roman" w:eastAsia="Times New Roman" w:hAnsi="Times New Roman" w:cs="Times New Roman"/>
            <w:b/>
            <w:bCs/>
            <w:i/>
            <w:sz w:val="24"/>
            <w:szCs w:val="24"/>
            <w:lang w:val="en-US" w:eastAsia="en-GB"/>
          </w:rPr>
          <w:t>e</w:t>
        </w:r>
        <w:r w:rsidRPr="006D0604">
          <w:rPr>
            <w:rFonts w:ascii="Times New Roman" w:eastAsia="Times New Roman" w:hAnsi="Times New Roman" w:cs="Times New Roman"/>
            <w:b/>
            <w:bCs/>
            <w:i/>
            <w:sz w:val="24"/>
            <w:szCs w:val="24"/>
            <w:lang w:val="en-US" w:eastAsia="en-GB"/>
          </w:rPr>
          <w:t>xpression</w:t>
        </w:r>
      </w:ins>
    </w:p>
    <w:p w14:paraId="5E9CD601" w14:textId="34DF3CDF" w:rsidR="00B04A2F" w:rsidRPr="006D0604"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6D0604">
        <w:rPr>
          <w:rFonts w:ascii="Times New Roman" w:hAnsi="Times New Roman"/>
          <w:b/>
          <w:sz w:val="24"/>
          <w:lang w:val="en-US"/>
        </w:rPr>
        <w:t>Figure 4</w:t>
      </w:r>
      <w:r w:rsidRPr="006D0604">
        <w:rPr>
          <w:rFonts w:ascii="Times New Roman" w:hAnsi="Times New Roman"/>
          <w:sz w:val="24"/>
          <w:lang w:val="en-US"/>
        </w:rPr>
        <w:t xml:space="preserve"> and </w:t>
      </w:r>
      <w:r w:rsidRPr="006D0604">
        <w:rPr>
          <w:rFonts w:ascii="Times New Roman" w:hAnsi="Times New Roman"/>
          <w:b/>
          <w:sz w:val="24"/>
          <w:lang w:val="en-US"/>
        </w:rPr>
        <w:t>Supplementary Figure S9</w:t>
      </w:r>
      <w:r w:rsidRPr="006D0604">
        <w:rPr>
          <w:rFonts w:ascii="Times New Roman" w:hAnsi="Times New Roman"/>
          <w:sz w:val="24"/>
          <w:lang w:val="en-US"/>
        </w:rPr>
        <w:t xml:space="preserve"> illustrate these genes. For several of them, we observed notable shifts in the ratio of spliced to non-spliced transcripts over the course of the infection.</w:t>
      </w:r>
    </w:p>
    <w:p w14:paraId="356DB098" w14:textId="2854731F" w:rsidR="00B04A2F" w:rsidRPr="00415AFF" w:rsidRDefault="00B04A2F" w:rsidP="0031603D">
      <w:pPr>
        <w:spacing w:after="120" w:line="240" w:lineRule="auto"/>
        <w:jc w:val="both"/>
        <w:rPr>
          <w:rFonts w:ascii="Times New Roman" w:hAnsi="Times New Roman"/>
          <w:sz w:val="24"/>
          <w:lang w:val="en-US"/>
        </w:rPr>
      </w:pPr>
      <w:proofErr w:type="gramStart"/>
      <w:r w:rsidRPr="006D0604">
        <w:rPr>
          <w:rFonts w:ascii="Times New Roman" w:hAnsi="Times New Roman"/>
          <w:sz w:val="24"/>
          <w:lang w:val="en-US"/>
        </w:rPr>
        <w:t>In the gene ORF9, t</w:t>
      </w:r>
      <w:r w:rsidR="00A418B0" w:rsidRPr="006D0604">
        <w:rPr>
          <w:rFonts w:ascii="Times New Roman" w:hAnsi="Times New Roman"/>
          <w:sz w:val="24"/>
          <w:lang w:val="en-US"/>
        </w:rPr>
        <w:t>he combined ratio for spliced ORF9 transcripts TR134 and TR172 remained at 0% (mean = 0.0) from 1–8 hpi</w:t>
      </w:r>
      <w:r w:rsidR="006834E2" w:rsidRPr="006D0604">
        <w:rPr>
          <w:rFonts w:ascii="Times New Roman" w:hAnsi="Times New Roman"/>
          <w:sz w:val="24"/>
          <w:lang w:val="en-US"/>
        </w:rPr>
        <w:t xml:space="preserve"> (</w:t>
      </w:r>
      <w:r w:rsidR="006834E2" w:rsidRPr="006D0604">
        <w:rPr>
          <w:rFonts w:ascii="Times New Roman" w:hAnsi="Times New Roman"/>
          <w:b/>
          <w:sz w:val="24"/>
          <w:lang w:val="en-US"/>
        </w:rPr>
        <w:t xml:space="preserve">Figure </w:t>
      </w:r>
      <w:del w:id="978" w:author="BZs" w:date="2024-12-19T08:36:00Z">
        <w:r w:rsidRPr="006D0604">
          <w:rPr>
            <w:rFonts w:ascii="Times New Roman" w:hAnsi="Times New Roman"/>
            <w:b/>
            <w:sz w:val="24"/>
            <w:lang w:val="en-US"/>
          </w:rPr>
          <w:delText>4</w:delText>
        </w:r>
        <w:r w:rsidR="006834E2" w:rsidRPr="006D0604">
          <w:rPr>
            <w:rFonts w:ascii="Times New Roman" w:hAnsi="Times New Roman"/>
            <w:b/>
            <w:sz w:val="24"/>
            <w:lang w:val="en-US"/>
          </w:rPr>
          <w:delText xml:space="preserve"> </w:delText>
        </w:r>
        <w:r w:rsidRPr="006D0604">
          <w:rPr>
            <w:rFonts w:ascii="Times New Roman" w:hAnsi="Times New Roman"/>
            <w:b/>
            <w:sz w:val="24"/>
            <w:lang w:val="en-US"/>
          </w:rPr>
          <w:delText>C</w:delText>
        </w:r>
      </w:del>
      <w:ins w:id="979" w:author="BZs" w:date="2024-12-19T08:36:00Z">
        <w:r w:rsidRPr="006D0604">
          <w:rPr>
            <w:rFonts w:ascii="Times New Roman" w:hAnsi="Times New Roman"/>
            <w:b/>
            <w:sz w:val="24"/>
            <w:lang w:val="en-US"/>
          </w:rPr>
          <w:t>4C</w:t>
        </w:r>
      </w:ins>
      <w:r w:rsidR="006834E2" w:rsidRPr="006D0604">
        <w:rPr>
          <w:rFonts w:ascii="Times New Roman" w:hAnsi="Times New Roman"/>
          <w:sz w:val="24"/>
          <w:lang w:val="en-US"/>
        </w:rPr>
        <w:t xml:space="preserve">), </w:t>
      </w:r>
      <w:r w:rsidR="00A418B0" w:rsidRPr="006D0604">
        <w:rPr>
          <w:rFonts w:ascii="Times New Roman" w:hAnsi="Times New Roman"/>
          <w:sz w:val="24"/>
          <w:lang w:val="en-US"/>
        </w:rPr>
        <w:t>began to rise at 12 hpi (mean = 1.03%, SD = 0.84%), increased significantly at 18 hpi (mean = 11.49%, SD = 5.65%), continued to 24 hpi (mean = 12.85%, SD = 3.60%), and peaked at 48 hpi (mean = 17.10%, SD = 3.64%).</w:t>
      </w:r>
      <w:proofErr w:type="gramEnd"/>
      <w:r w:rsidR="00A418B0" w:rsidRPr="006D0604">
        <w:rPr>
          <w:rFonts w:ascii="Times New Roman" w:hAnsi="Times New Roman"/>
          <w:sz w:val="24"/>
          <w:lang w:val="en-US"/>
        </w:rPr>
        <w:t xml:space="preserve"> Other non-spliced isoforms also elevated compared to the canonic ORF9 transcript, which dropped from 100</w:t>
      </w:r>
      <w:r w:rsidR="00CA5C3C" w:rsidRPr="006D0604">
        <w:rPr>
          <w:rFonts w:ascii="Times New Roman" w:hAnsi="Times New Roman"/>
          <w:sz w:val="24"/>
          <w:lang w:val="en-US"/>
        </w:rPr>
        <w:t xml:space="preserve">% </w:t>
      </w:r>
      <w:del w:id="980" w:author="BZs" w:date="2024-12-19T08:36:00Z">
        <w:r w:rsidR="00A418B0" w:rsidRPr="006D0604">
          <w:rPr>
            <w:rFonts w:ascii="Times New Roman" w:hAnsi="Times New Roman"/>
            <w:sz w:val="24"/>
            <w:lang w:val="en-US"/>
          </w:rPr>
          <w:delText xml:space="preserve"> </w:delText>
        </w:r>
      </w:del>
      <w:r w:rsidR="00CA5C3C" w:rsidRPr="006D0604">
        <w:rPr>
          <w:rFonts w:ascii="Times New Roman" w:hAnsi="Times New Roman"/>
          <w:sz w:val="24"/>
          <w:lang w:val="en-US"/>
        </w:rPr>
        <w:t>early</w:t>
      </w:r>
      <w:r w:rsidR="00A418B0" w:rsidRPr="006D0604">
        <w:rPr>
          <w:rFonts w:ascii="Times New Roman" w:hAnsi="Times New Roman"/>
          <w:sz w:val="24"/>
          <w:lang w:val="en-US"/>
        </w:rPr>
        <w:t xml:space="preserve"> at 2–4 hpi with 100% expression (mean = 100.0%), to only 41.69% (SD = 10.30%) by 48 hpi.</w:t>
      </w:r>
      <w:r w:rsidR="000F5263" w:rsidRPr="006D0604">
        <w:rPr>
          <w:rFonts w:ascii="Times New Roman" w:hAnsi="Times New Roman"/>
          <w:sz w:val="24"/>
          <w:lang w:val="en-US"/>
        </w:rPr>
        <w:t xml:space="preserve"> </w:t>
      </w:r>
      <w:r w:rsidR="006834E2" w:rsidRPr="006D0604">
        <w:rPr>
          <w:rFonts w:ascii="Times New Roman" w:hAnsi="Times New Roman"/>
          <w:sz w:val="24"/>
          <w:lang w:val="en-US"/>
        </w:rPr>
        <w:t>In the case of ORF38 (</w:t>
      </w:r>
      <w:r w:rsidR="006834E2" w:rsidRPr="006D0604">
        <w:rPr>
          <w:rFonts w:ascii="Times New Roman" w:hAnsi="Times New Roman"/>
          <w:b/>
          <w:sz w:val="24"/>
          <w:lang w:val="en-US"/>
        </w:rPr>
        <w:t xml:space="preserve">Figure </w:t>
      </w:r>
      <w:del w:id="981" w:author="BZs" w:date="2024-12-19T08:36:00Z">
        <w:r w:rsidRPr="006D0604">
          <w:rPr>
            <w:rFonts w:ascii="Times New Roman" w:hAnsi="Times New Roman"/>
            <w:b/>
            <w:sz w:val="24"/>
            <w:lang w:val="en-US"/>
          </w:rPr>
          <w:delText>4</w:delText>
        </w:r>
        <w:r w:rsidR="006834E2" w:rsidRPr="006D0604">
          <w:rPr>
            <w:rFonts w:ascii="Times New Roman" w:hAnsi="Times New Roman"/>
            <w:b/>
            <w:sz w:val="24"/>
            <w:lang w:val="en-US"/>
          </w:rPr>
          <w:delText xml:space="preserve"> A</w:delText>
        </w:r>
      </w:del>
      <w:ins w:id="982" w:author="BZs" w:date="2024-12-19T08:36:00Z">
        <w:r w:rsidRPr="006D0604">
          <w:rPr>
            <w:rFonts w:ascii="Times New Roman" w:hAnsi="Times New Roman"/>
            <w:b/>
            <w:sz w:val="24"/>
            <w:lang w:val="en-US"/>
          </w:rPr>
          <w:t>4</w:t>
        </w:r>
        <w:r w:rsidR="006834E2" w:rsidRPr="006D0604">
          <w:rPr>
            <w:rFonts w:ascii="Times New Roman" w:hAnsi="Times New Roman"/>
            <w:b/>
            <w:sz w:val="24"/>
            <w:lang w:val="en-US"/>
          </w:rPr>
          <w:t>A</w:t>
        </w:r>
      </w:ins>
      <w:r w:rsidR="006834E2" w:rsidRPr="006D0604">
        <w:rPr>
          <w:rFonts w:ascii="Times New Roman" w:hAnsi="Times New Roman"/>
          <w:sz w:val="24"/>
          <w:lang w:val="en-US"/>
        </w:rPr>
        <w:t>), we saw a very similar pattern, albeit the canonic transcript decreased in proportion even more, to 26.36% at 24 hpi and 27.70% at 48 hpi, reflecting a sharper decline compared to ORF9.</w:t>
      </w:r>
      <w:r w:rsidR="001E2FBD" w:rsidRPr="006D0604">
        <w:rPr>
          <w:rFonts w:ascii="Times New Roman" w:eastAsia="Times New Roman" w:hAnsi="Times New Roman" w:cs="Times New Roman"/>
          <w:sz w:val="24"/>
          <w:szCs w:val="24"/>
          <w:lang w:val="en-US" w:eastAsia="en-GB"/>
        </w:rPr>
        <w:t xml:space="preserve"> </w:t>
      </w:r>
      <w:r w:rsidR="00DE7020" w:rsidRPr="006D0604">
        <w:rPr>
          <w:rFonts w:ascii="Times New Roman" w:hAnsi="Times New Roman"/>
          <w:sz w:val="24"/>
          <w:lang w:val="en-US"/>
        </w:rPr>
        <w:t xml:space="preserve">The spliced transcripts TR148, TR150, TR152, TR154, and TR3 of ORF65 showed a common expression pattern. Their combined ratio peaked early at </w:t>
      </w:r>
      <w:proofErr w:type="gramStart"/>
      <w:r w:rsidR="00DE7020" w:rsidRPr="006D0604">
        <w:rPr>
          <w:rFonts w:ascii="Times New Roman" w:hAnsi="Times New Roman"/>
          <w:sz w:val="24"/>
          <w:lang w:val="en-US"/>
        </w:rPr>
        <w:t>2</w:t>
      </w:r>
      <w:proofErr w:type="gramEnd"/>
      <w:r w:rsidR="00DE7020" w:rsidRPr="006D0604">
        <w:rPr>
          <w:rFonts w:ascii="Times New Roman" w:hAnsi="Times New Roman"/>
          <w:sz w:val="24"/>
          <w:lang w:val="en-US"/>
        </w:rPr>
        <w:t xml:space="preserve"> hpi with 66.59%, remained high at 4 hpi (66.37%) and 8 hpi (59.76%), declined to 40.63% by 6 hpi, and decreased further through 12 hpi (59.05%), 18 hpi (15.97%), 24 hpi (17.22%), and 48 hpi (20.01%), reflecting their predominant expression during the early stages of infection (</w:t>
      </w:r>
      <w:r w:rsidR="006834E2" w:rsidRPr="006D0604">
        <w:rPr>
          <w:rFonts w:ascii="Times New Roman" w:hAnsi="Times New Roman"/>
          <w:b/>
          <w:sz w:val="24"/>
          <w:lang w:val="en-US"/>
        </w:rPr>
        <w:t xml:space="preserve">Supplementary Figure </w:t>
      </w:r>
      <w:del w:id="983" w:author="BZs" w:date="2024-12-19T08:36:00Z">
        <w:r w:rsidR="006834E2" w:rsidRPr="006D0604">
          <w:rPr>
            <w:rFonts w:ascii="Times New Roman" w:hAnsi="Times New Roman"/>
            <w:b/>
            <w:sz w:val="24"/>
            <w:lang w:val="en-US"/>
          </w:rPr>
          <w:lastRenderedPageBreak/>
          <w:delText>S9</w:delText>
        </w:r>
        <w:r w:rsidR="00DE7020" w:rsidRPr="006D0604">
          <w:rPr>
            <w:rFonts w:ascii="Times New Roman" w:hAnsi="Times New Roman"/>
            <w:b/>
            <w:sz w:val="24"/>
            <w:lang w:val="en-US"/>
          </w:rPr>
          <w:delText xml:space="preserve"> A</w:delText>
        </w:r>
      </w:del>
      <w:ins w:id="984" w:author="BZs" w:date="2024-12-19T08:36:00Z">
        <w:r w:rsidR="006834E2" w:rsidRPr="006D0604">
          <w:rPr>
            <w:rFonts w:ascii="Times New Roman" w:hAnsi="Times New Roman"/>
            <w:b/>
            <w:sz w:val="24"/>
            <w:lang w:val="en-US"/>
          </w:rPr>
          <w:t>S9</w:t>
        </w:r>
        <w:r w:rsidR="00DE7020" w:rsidRPr="006D0604">
          <w:rPr>
            <w:rFonts w:ascii="Times New Roman" w:hAnsi="Times New Roman"/>
            <w:b/>
            <w:sz w:val="24"/>
            <w:lang w:val="en-US"/>
          </w:rPr>
          <w:t>A</w:t>
        </w:r>
      </w:ins>
      <w:r w:rsidR="00DE7020" w:rsidRPr="006D0604">
        <w:rPr>
          <w:rFonts w:ascii="Times New Roman" w:hAnsi="Times New Roman"/>
          <w:b/>
          <w:sz w:val="24"/>
          <w:lang w:val="en-US"/>
        </w:rPr>
        <w:t>).</w:t>
      </w:r>
      <w:r w:rsidR="00E84171" w:rsidRPr="006D0604">
        <w:rPr>
          <w:rFonts w:ascii="Times New Roman" w:hAnsi="Times New Roman"/>
          <w:b/>
          <w:sz w:val="24"/>
          <w:lang w:val="en-US"/>
        </w:rPr>
        <w:t xml:space="preserve"> </w:t>
      </w:r>
      <w:r w:rsidR="00DE7020" w:rsidRPr="006D0604">
        <w:rPr>
          <w:rFonts w:ascii="Times New Roman" w:hAnsi="Times New Roman"/>
          <w:sz w:val="24"/>
          <w:lang w:val="en-US"/>
        </w:rPr>
        <w:t xml:space="preserve">The canonical NOIR transcripts (NOIR-Canonic and NOIR-ORF65-PC-Canonic) showed higher expression at </w:t>
      </w:r>
      <w:proofErr w:type="spellStart"/>
      <w:r w:rsidR="00DE7020" w:rsidRPr="006D0604">
        <w:rPr>
          <w:rFonts w:ascii="Times New Roman" w:hAnsi="Times New Roman"/>
          <w:sz w:val="24"/>
          <w:lang w:val="en-US"/>
        </w:rPr>
        <w:t>all time</w:t>
      </w:r>
      <w:proofErr w:type="spellEnd"/>
      <w:r w:rsidR="00DE7020" w:rsidRPr="006D0604">
        <w:rPr>
          <w:rFonts w:ascii="Times New Roman" w:hAnsi="Times New Roman"/>
          <w:sz w:val="24"/>
          <w:lang w:val="en-US"/>
        </w:rPr>
        <w:t xml:space="preserv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6D0604">
        <w:rPr>
          <w:rFonts w:ascii="Times New Roman" w:hAnsi="Times New Roman"/>
          <w:b/>
          <w:sz w:val="24"/>
          <w:lang w:val="en-US"/>
        </w:rPr>
        <w:t xml:space="preserve">Figure </w:t>
      </w:r>
      <w:del w:id="985" w:author="BZs" w:date="2024-12-19T08:36:00Z">
        <w:r w:rsidRPr="006D0604">
          <w:rPr>
            <w:rFonts w:ascii="Times New Roman" w:hAnsi="Times New Roman"/>
            <w:b/>
            <w:sz w:val="24"/>
            <w:lang w:val="en-US"/>
          </w:rPr>
          <w:delText>4</w:delText>
        </w:r>
        <w:r w:rsidR="00DE7020" w:rsidRPr="006D0604">
          <w:rPr>
            <w:rFonts w:ascii="Times New Roman" w:hAnsi="Times New Roman"/>
            <w:b/>
            <w:sz w:val="24"/>
            <w:lang w:val="en-US"/>
          </w:rPr>
          <w:delText xml:space="preserve"> </w:delText>
        </w:r>
        <w:r w:rsidRPr="006D0604">
          <w:rPr>
            <w:rFonts w:ascii="Times New Roman" w:hAnsi="Times New Roman"/>
            <w:b/>
            <w:sz w:val="24"/>
            <w:lang w:val="en-US"/>
          </w:rPr>
          <w:delText>D</w:delText>
        </w:r>
      </w:del>
      <w:ins w:id="986" w:author="BZs" w:date="2024-12-19T08:36:00Z">
        <w:r w:rsidRPr="006D0604">
          <w:rPr>
            <w:rFonts w:ascii="Times New Roman" w:hAnsi="Times New Roman"/>
            <w:b/>
            <w:sz w:val="24"/>
            <w:lang w:val="en-US"/>
          </w:rPr>
          <w:t>4D</w:t>
        </w:r>
      </w:ins>
      <w:r w:rsidR="00DE7020" w:rsidRPr="006D0604">
        <w:rPr>
          <w:rFonts w:ascii="Times New Roman" w:hAnsi="Times New Roman"/>
          <w:sz w:val="24"/>
          <w:lang w:val="en-US"/>
        </w:rPr>
        <w:t>)</w:t>
      </w:r>
      <w:r w:rsidR="00AE2DD3" w:rsidRPr="006D0604">
        <w:rPr>
          <w:rFonts w:ascii="Times New Roman" w:hAnsi="Times New Roman"/>
          <w:sz w:val="24"/>
          <w:lang w:val="en-US"/>
        </w:rPr>
        <w:t xml:space="preserve">. </w:t>
      </w:r>
      <w:r w:rsidR="004F7DEE" w:rsidRPr="006D0604">
        <w:rPr>
          <w:rFonts w:ascii="Times New Roman" w:hAnsi="Times New Roman"/>
          <w:sz w:val="24"/>
          <w:lang w:val="en-US"/>
        </w:rPr>
        <w:t>In ORF58, the canonical ORF58 transcript peaked at 8 hpi (75.68%) and declined steadily thereafter, ORF58.5 exhibited an early peak at 2 hpi (83.33%) before decreasing, and the spliced transcript TR1072 showed negligible expression early but increased at 24 hpi (12.61%) and 48 hpi (8.35%), highlighting distinct temporal expression patterns in this gene (</w:t>
      </w:r>
      <w:r w:rsidR="004F7DEE" w:rsidRPr="006D0604">
        <w:rPr>
          <w:rFonts w:ascii="Times New Roman" w:hAnsi="Times New Roman"/>
          <w:b/>
          <w:sz w:val="24"/>
          <w:lang w:val="en-US"/>
        </w:rPr>
        <w:t xml:space="preserve">Figure </w:t>
      </w:r>
      <w:del w:id="987" w:author="BZs" w:date="2024-12-19T08:36:00Z">
        <w:r w:rsidRPr="006D0604">
          <w:rPr>
            <w:rFonts w:ascii="Times New Roman" w:hAnsi="Times New Roman"/>
            <w:b/>
            <w:sz w:val="24"/>
            <w:lang w:val="en-US"/>
          </w:rPr>
          <w:delText>4</w:delText>
        </w:r>
        <w:r w:rsidR="004F7DEE" w:rsidRPr="006D0604">
          <w:rPr>
            <w:rFonts w:ascii="Times New Roman" w:hAnsi="Times New Roman"/>
            <w:b/>
            <w:sz w:val="24"/>
            <w:lang w:val="en-US"/>
          </w:rPr>
          <w:delText xml:space="preserve"> </w:delText>
        </w:r>
        <w:r w:rsidRPr="006D0604">
          <w:rPr>
            <w:rFonts w:ascii="Times New Roman" w:hAnsi="Times New Roman"/>
            <w:b/>
            <w:sz w:val="24"/>
            <w:lang w:val="en-US"/>
          </w:rPr>
          <w:delText>E</w:delText>
        </w:r>
      </w:del>
      <w:ins w:id="988" w:author="BZs" w:date="2024-12-19T08:36:00Z">
        <w:r w:rsidRPr="006D0604">
          <w:rPr>
            <w:rFonts w:ascii="Times New Roman" w:hAnsi="Times New Roman"/>
            <w:b/>
            <w:sz w:val="24"/>
            <w:lang w:val="en-US"/>
          </w:rPr>
          <w:t>4E</w:t>
        </w:r>
      </w:ins>
      <w:r w:rsidR="004F7DEE" w:rsidRPr="006D0604">
        <w:rPr>
          <w:rFonts w:ascii="Times New Roman" w:hAnsi="Times New Roman"/>
          <w:sz w:val="24"/>
          <w:lang w:val="en-US"/>
        </w:rPr>
        <w:t>).</w:t>
      </w:r>
    </w:p>
    <w:p w14:paraId="4AD1304C" w14:textId="77777777" w:rsidR="00B04A2F" w:rsidRPr="006D0604" w:rsidRDefault="00B04A2F" w:rsidP="00E84171">
      <w:pPr>
        <w:spacing w:after="120" w:line="240" w:lineRule="auto"/>
        <w:jc w:val="both"/>
        <w:rPr>
          <w:del w:id="989" w:author="BZs" w:date="2024-12-19T08:36:00Z"/>
          <w:rFonts w:ascii="Times New Roman" w:hAnsi="Times New Roman" w:cs="Times New Roman"/>
          <w:b/>
          <w:i/>
          <w:sz w:val="24"/>
          <w:szCs w:val="24"/>
          <w:lang w:val="en-US"/>
        </w:rPr>
      </w:pPr>
    </w:p>
    <w:p w14:paraId="2A0641C0" w14:textId="0AB6BF1B" w:rsidR="00E84171" w:rsidRPr="006D0604" w:rsidRDefault="00960339" w:rsidP="0031603D">
      <w:pPr>
        <w:spacing w:after="120" w:line="24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Dynamics of </w:t>
      </w:r>
      <w:del w:id="990" w:author="BZs" w:date="2024-12-19T08:36:00Z">
        <w:r w:rsidR="00E84171" w:rsidRPr="006D0604">
          <w:rPr>
            <w:rFonts w:ascii="Times New Roman" w:hAnsi="Times New Roman" w:cs="Times New Roman"/>
            <w:b/>
            <w:i/>
            <w:sz w:val="24"/>
            <w:szCs w:val="24"/>
            <w:lang w:val="en-US"/>
          </w:rPr>
          <w:delText>Transcriptional Overlaps</w:delText>
        </w:r>
      </w:del>
      <w:ins w:id="991" w:author="BZs" w:date="2024-12-19T08:36:00Z">
        <w:r>
          <w:rPr>
            <w:rFonts w:ascii="Times New Roman" w:hAnsi="Times New Roman" w:cs="Times New Roman"/>
            <w:b/>
            <w:i/>
            <w:sz w:val="24"/>
            <w:szCs w:val="24"/>
            <w:lang w:val="en-US"/>
          </w:rPr>
          <w:t>transcriptional overlaps</w:t>
        </w:r>
      </w:ins>
      <w:r>
        <w:rPr>
          <w:rFonts w:ascii="Times New Roman" w:hAnsi="Times New Roman" w:cs="Times New Roman"/>
          <w:b/>
          <w:i/>
          <w:sz w:val="24"/>
          <w:szCs w:val="24"/>
          <w:lang w:val="en-US"/>
        </w:rPr>
        <w:t xml:space="preserve"> and </w:t>
      </w:r>
      <w:del w:id="992" w:author="BZs" w:date="2024-12-19T08:36:00Z">
        <w:r w:rsidR="00E84171" w:rsidRPr="006D0604">
          <w:rPr>
            <w:rFonts w:ascii="Times New Roman" w:hAnsi="Times New Roman" w:cs="Times New Roman"/>
            <w:b/>
            <w:i/>
            <w:sz w:val="24"/>
            <w:szCs w:val="24"/>
            <w:lang w:val="en-US"/>
          </w:rPr>
          <w:delText>Isoform Switching</w:delText>
        </w:r>
      </w:del>
      <w:ins w:id="993" w:author="BZs" w:date="2024-12-19T08:36:00Z">
        <w:r>
          <w:rPr>
            <w:rFonts w:ascii="Times New Roman" w:hAnsi="Times New Roman" w:cs="Times New Roman"/>
            <w:b/>
            <w:i/>
            <w:sz w:val="24"/>
            <w:szCs w:val="24"/>
            <w:lang w:val="en-US"/>
          </w:rPr>
          <w:t>isoform switching</w:t>
        </w:r>
      </w:ins>
      <w:r>
        <w:rPr>
          <w:rFonts w:ascii="Times New Roman" w:hAnsi="Times New Roman" w:cs="Times New Roman"/>
          <w:b/>
          <w:i/>
          <w:sz w:val="24"/>
          <w:szCs w:val="24"/>
          <w:lang w:val="en-US"/>
        </w:rPr>
        <w:t xml:space="preserve"> in </w:t>
      </w:r>
      <w:del w:id="994" w:author="BZs" w:date="2024-12-19T08:36:00Z">
        <w:r w:rsidR="00E84171" w:rsidRPr="006D0604">
          <w:rPr>
            <w:rFonts w:ascii="Times New Roman" w:hAnsi="Times New Roman" w:cs="Times New Roman"/>
            <w:b/>
            <w:i/>
            <w:sz w:val="24"/>
            <w:szCs w:val="24"/>
            <w:lang w:val="en-US"/>
          </w:rPr>
          <w:delText>Selected Genes</w:delText>
        </w:r>
      </w:del>
      <w:ins w:id="995" w:author="BZs" w:date="2024-12-19T08:36:00Z">
        <w:r>
          <w:rPr>
            <w:rFonts w:ascii="Times New Roman" w:hAnsi="Times New Roman" w:cs="Times New Roman"/>
            <w:b/>
            <w:i/>
            <w:sz w:val="24"/>
            <w:szCs w:val="24"/>
            <w:lang w:val="en-US"/>
          </w:rPr>
          <w:t>selected g</w:t>
        </w:r>
        <w:r w:rsidR="00E84171" w:rsidRPr="006D0604">
          <w:rPr>
            <w:rFonts w:ascii="Times New Roman" w:hAnsi="Times New Roman" w:cs="Times New Roman"/>
            <w:b/>
            <w:i/>
            <w:sz w:val="24"/>
            <w:szCs w:val="24"/>
            <w:lang w:val="en-US"/>
          </w:rPr>
          <w:t>enes</w:t>
        </w:r>
      </w:ins>
    </w:p>
    <w:p w14:paraId="41804D03" w14:textId="67990260" w:rsidR="00E84171" w:rsidRPr="006D0604" w:rsidRDefault="00E84171"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To gain a deeper understanding of the complexity of the transcriptional patterns in EHV-1, we analyzed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Pr="006D0604">
        <w:rPr>
          <w:rFonts w:ascii="Times New Roman" w:hAnsi="Times New Roman" w:cs="Times New Roman"/>
          <w:sz w:val="24"/>
          <w:szCs w:val="24"/>
          <w:lang w:val="en-US"/>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Pr>
          <w:rFonts w:ascii="Times New Roman" w:hAnsi="Times New Roman" w:cs="Times New Roman"/>
          <w:sz w:val="24"/>
          <w:szCs w:val="24"/>
          <w:lang w:val="en-US"/>
        </w:rPr>
        <w:t xml:space="preserve"> </w:t>
      </w:r>
      <w:r w:rsidR="00924968" w:rsidRPr="00924968">
        <w:rPr>
          <w:rFonts w:ascii="Times New Roman" w:hAnsi="Times New Roman" w:cs="Times New Roman"/>
          <w:b/>
          <w:sz w:val="24"/>
          <w:szCs w:val="24"/>
          <w:lang w:val="en-US"/>
        </w:rPr>
        <w:t>Supplementary Figure S10</w:t>
      </w:r>
      <w:r w:rsidR="00924968">
        <w:rPr>
          <w:rFonts w:ascii="Times New Roman" w:hAnsi="Times New Roman" w:cs="Times New Roman"/>
          <w:sz w:val="24"/>
          <w:szCs w:val="24"/>
          <w:lang w:val="en-US"/>
        </w:rPr>
        <w:t xml:space="preserve"> and </w:t>
      </w:r>
      <w:r w:rsidR="00924968" w:rsidRPr="00924968">
        <w:rPr>
          <w:rFonts w:ascii="Times New Roman" w:hAnsi="Times New Roman" w:cs="Times New Roman"/>
          <w:b/>
          <w:sz w:val="24"/>
          <w:szCs w:val="24"/>
          <w:lang w:val="en-US"/>
        </w:rPr>
        <w:t>S11</w:t>
      </w:r>
      <w:r w:rsidR="00924968">
        <w:rPr>
          <w:rFonts w:ascii="Times New Roman" w:hAnsi="Times New Roman" w:cs="Times New Roman"/>
          <w:sz w:val="24"/>
          <w:szCs w:val="24"/>
          <w:lang w:val="en-US"/>
        </w:rPr>
        <w:t xml:space="preserve"> highlights the significant amount of convergent and divergent transcriptional overlaps in EHV-1, increasing as the infection proceeds.</w:t>
      </w:r>
      <w:ins w:id="996" w:author="BZs" w:date="2024-12-19T08:36:00Z">
        <w:r w:rsidR="00502A3B">
          <w:rPr>
            <w:rFonts w:ascii="Times New Roman" w:hAnsi="Times New Roman" w:cs="Times New Roman"/>
            <w:sz w:val="24"/>
            <w:szCs w:val="24"/>
            <w:lang w:val="en-US"/>
          </w:rPr>
          <w:t xml:space="preserve"> </w:t>
        </w:r>
        <w:proofErr w:type="spellStart"/>
        <w:r w:rsidR="00502A3B" w:rsidRPr="00502A3B">
          <w:rPr>
            <w:rFonts w:ascii="Times New Roman" w:hAnsi="Times New Roman" w:cs="Times New Roman"/>
            <w:color w:val="00B050"/>
            <w:sz w:val="24"/>
            <w:szCs w:val="24"/>
            <w:lang w:val="en-US"/>
          </w:rPr>
          <w:t>Át</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kell</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számozni</w:t>
        </w:r>
        <w:proofErr w:type="spellEnd"/>
        <w:r w:rsidR="00502A3B" w:rsidRPr="00502A3B">
          <w:rPr>
            <w:rFonts w:ascii="Times New Roman" w:hAnsi="Times New Roman" w:cs="Times New Roman"/>
            <w:color w:val="00B050"/>
            <w:sz w:val="24"/>
            <w:szCs w:val="24"/>
            <w:lang w:val="en-US"/>
          </w:rPr>
          <w:t xml:space="preserve">. A </w:t>
        </w:r>
        <w:proofErr w:type="spellStart"/>
        <w:r w:rsidR="00502A3B" w:rsidRPr="00502A3B">
          <w:rPr>
            <w:rFonts w:ascii="Times New Roman" w:hAnsi="Times New Roman" w:cs="Times New Roman"/>
            <w:color w:val="00B050"/>
            <w:sz w:val="24"/>
            <w:szCs w:val="24"/>
            <w:lang w:val="en-US"/>
          </w:rPr>
          <w:t>Torma</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eredeti</w:t>
        </w:r>
        <w:proofErr w:type="spellEnd"/>
        <w:r w:rsidR="00502A3B" w:rsidRPr="00502A3B">
          <w:rPr>
            <w:rFonts w:ascii="Times New Roman" w:hAnsi="Times New Roman" w:cs="Times New Roman"/>
            <w:color w:val="00B050"/>
            <w:sz w:val="24"/>
            <w:szCs w:val="24"/>
            <w:lang w:val="en-US"/>
          </w:rPr>
          <w:t xml:space="preserve"> Fig 6-ja </w:t>
        </w:r>
        <w:proofErr w:type="spellStart"/>
        <w:r w:rsidR="00502A3B" w:rsidRPr="00502A3B">
          <w:rPr>
            <w:rFonts w:ascii="Times New Roman" w:hAnsi="Times New Roman" w:cs="Times New Roman"/>
            <w:color w:val="00B050"/>
            <w:sz w:val="24"/>
            <w:szCs w:val="24"/>
            <w:lang w:val="en-US"/>
          </w:rPr>
          <w:t>visszajön</w:t>
        </w:r>
        <w:proofErr w:type="spellEnd"/>
        <w:r w:rsidR="00502A3B" w:rsidRPr="00502A3B">
          <w:rPr>
            <w:rFonts w:ascii="Times New Roman" w:hAnsi="Times New Roman" w:cs="Times New Roman"/>
            <w:color w:val="00B050"/>
            <w:sz w:val="24"/>
            <w:szCs w:val="24"/>
            <w:lang w:val="en-US"/>
          </w:rPr>
          <w:t xml:space="preserve"> Fig 7-ként, ha </w:t>
        </w:r>
        <w:proofErr w:type="spellStart"/>
        <w:r w:rsidR="00502A3B" w:rsidRPr="00502A3B">
          <w:rPr>
            <w:rFonts w:ascii="Times New Roman" w:hAnsi="Times New Roman" w:cs="Times New Roman"/>
            <w:color w:val="00B050"/>
            <w:sz w:val="24"/>
            <w:szCs w:val="24"/>
            <w:lang w:val="en-US"/>
          </w:rPr>
          <w:t>lehet</w:t>
        </w:r>
        <w:proofErr w:type="spellEnd"/>
        <w:r w:rsidR="00502A3B" w:rsidRPr="00502A3B">
          <w:rPr>
            <w:rFonts w:ascii="Times New Roman" w:hAnsi="Times New Roman" w:cs="Times New Roman"/>
            <w:color w:val="00B050"/>
            <w:sz w:val="24"/>
            <w:szCs w:val="24"/>
            <w:lang w:val="en-US"/>
          </w:rPr>
          <w:t xml:space="preserve"> 7 </w:t>
        </w:r>
        <w:proofErr w:type="spellStart"/>
        <w:r w:rsidR="00502A3B" w:rsidRPr="00502A3B">
          <w:rPr>
            <w:rFonts w:ascii="Times New Roman" w:hAnsi="Times New Roman" w:cs="Times New Roman"/>
            <w:color w:val="00B050"/>
            <w:sz w:val="24"/>
            <w:szCs w:val="24"/>
            <w:lang w:val="en-US"/>
          </w:rPr>
          <w:t>ábra</w:t>
        </w:r>
        <w:proofErr w:type="spellEnd"/>
        <w:r w:rsidR="00502A3B" w:rsidRPr="00502A3B">
          <w:rPr>
            <w:rFonts w:ascii="Times New Roman" w:hAnsi="Times New Roman" w:cs="Times New Roman"/>
            <w:color w:val="00B050"/>
            <w:sz w:val="24"/>
            <w:szCs w:val="24"/>
            <w:lang w:val="en-US"/>
          </w:rPr>
          <w:t xml:space="preserve">, ha </w:t>
        </w:r>
        <w:proofErr w:type="spellStart"/>
        <w:r w:rsidR="00502A3B" w:rsidRPr="00502A3B">
          <w:rPr>
            <w:rFonts w:ascii="Times New Roman" w:hAnsi="Times New Roman" w:cs="Times New Roman"/>
            <w:color w:val="00B050"/>
            <w:sz w:val="24"/>
            <w:szCs w:val="24"/>
            <w:lang w:val="en-US"/>
          </w:rPr>
          <w:t>nem</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össze</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kell</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vonni</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valamelyiket</w:t>
        </w:r>
        <w:proofErr w:type="spellEnd"/>
        <w:r w:rsidR="00502A3B" w:rsidRPr="00502A3B">
          <w:rPr>
            <w:rFonts w:ascii="Times New Roman" w:hAnsi="Times New Roman" w:cs="Times New Roman"/>
            <w:color w:val="00B050"/>
            <w:sz w:val="24"/>
            <w:szCs w:val="24"/>
            <w:lang w:val="en-US"/>
          </w:rPr>
          <w:t xml:space="preserve">. </w:t>
        </w:r>
        <w:r w:rsidR="00502A3B">
          <w:rPr>
            <w:rFonts w:ascii="Times New Roman" w:hAnsi="Times New Roman" w:cs="Times New Roman"/>
            <w:color w:val="00B050"/>
            <w:sz w:val="24"/>
            <w:szCs w:val="24"/>
            <w:lang w:val="en-US"/>
          </w:rPr>
          <w:t xml:space="preserve">A </w:t>
        </w:r>
        <w:proofErr w:type="spellStart"/>
        <w:r w:rsidR="00502A3B">
          <w:rPr>
            <w:rFonts w:ascii="Times New Roman" w:hAnsi="Times New Roman" w:cs="Times New Roman"/>
            <w:color w:val="00B050"/>
            <w:sz w:val="24"/>
            <w:szCs w:val="24"/>
            <w:lang w:val="en-US"/>
          </w:rPr>
          <w:t>Suppl</w:t>
        </w:r>
        <w:proofErr w:type="spellEnd"/>
        <w:r w:rsidR="00502A3B">
          <w:rPr>
            <w:rFonts w:ascii="Times New Roman" w:hAnsi="Times New Roman" w:cs="Times New Roman"/>
            <w:color w:val="00B050"/>
            <w:sz w:val="24"/>
            <w:szCs w:val="24"/>
            <w:lang w:val="en-US"/>
          </w:rPr>
          <w:t xml:space="preserve"> Figure S10 </w:t>
        </w:r>
        <w:proofErr w:type="spellStart"/>
        <w:r w:rsidR="00502A3B">
          <w:rPr>
            <w:rFonts w:ascii="Times New Roman" w:hAnsi="Times New Roman" w:cs="Times New Roman"/>
            <w:color w:val="00B050"/>
            <w:sz w:val="24"/>
            <w:szCs w:val="24"/>
            <w:lang w:val="en-US"/>
          </w:rPr>
          <w:t>nem</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kell</w:t>
        </w:r>
        <w:proofErr w:type="spellEnd"/>
        <w:r w:rsidR="00502A3B">
          <w:rPr>
            <w:rFonts w:ascii="Times New Roman" w:hAnsi="Times New Roman" w:cs="Times New Roman"/>
            <w:color w:val="00B050"/>
            <w:sz w:val="24"/>
            <w:szCs w:val="24"/>
            <w:lang w:val="en-US"/>
          </w:rPr>
          <w:t xml:space="preserve">, </w:t>
        </w:r>
        <w:proofErr w:type="spellStart"/>
        <w:proofErr w:type="gramStart"/>
        <w:r w:rsidR="00502A3B">
          <w:rPr>
            <w:rFonts w:ascii="Times New Roman" w:hAnsi="Times New Roman" w:cs="Times New Roman"/>
            <w:color w:val="00B050"/>
            <w:sz w:val="24"/>
            <w:szCs w:val="24"/>
            <w:lang w:val="en-US"/>
          </w:rPr>
          <w:t>az</w:t>
        </w:r>
        <w:proofErr w:type="spellEnd"/>
        <w:proofErr w:type="gramEnd"/>
        <w:r w:rsidR="00502A3B">
          <w:rPr>
            <w:rFonts w:ascii="Times New Roman" w:hAnsi="Times New Roman" w:cs="Times New Roman"/>
            <w:color w:val="00B050"/>
            <w:sz w:val="24"/>
            <w:szCs w:val="24"/>
            <w:lang w:val="en-US"/>
          </w:rPr>
          <w:t xml:space="preserve"> S11-et </w:t>
        </w:r>
        <w:proofErr w:type="spellStart"/>
        <w:r w:rsidR="00502A3B">
          <w:rPr>
            <w:rFonts w:ascii="Times New Roman" w:hAnsi="Times New Roman" w:cs="Times New Roman"/>
            <w:color w:val="00B050"/>
            <w:sz w:val="24"/>
            <w:szCs w:val="24"/>
            <w:lang w:val="en-US"/>
          </w:rPr>
          <w:t>eleve</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nem</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küldte</w:t>
        </w:r>
        <w:proofErr w:type="spellEnd"/>
        <w:r w:rsidR="00502A3B">
          <w:rPr>
            <w:rFonts w:ascii="Times New Roman" w:hAnsi="Times New Roman" w:cs="Times New Roman"/>
            <w:color w:val="00B050"/>
            <w:sz w:val="24"/>
            <w:szCs w:val="24"/>
            <w:lang w:val="en-US"/>
          </w:rPr>
          <w:t xml:space="preserve"> Balázs. </w:t>
        </w:r>
        <w:proofErr w:type="spellStart"/>
        <w:r w:rsidR="00502A3B">
          <w:rPr>
            <w:rFonts w:ascii="Times New Roman" w:hAnsi="Times New Roman" w:cs="Times New Roman"/>
            <w:color w:val="00B050"/>
            <w:sz w:val="24"/>
            <w:szCs w:val="24"/>
            <w:lang w:val="en-US"/>
          </w:rPr>
          <w:t>Csekkolni</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kell</w:t>
        </w:r>
        <w:proofErr w:type="spellEnd"/>
        <w:r w:rsidR="00502A3B">
          <w:rPr>
            <w:rFonts w:ascii="Times New Roman" w:hAnsi="Times New Roman" w:cs="Times New Roman"/>
            <w:color w:val="00B050"/>
            <w:sz w:val="24"/>
            <w:szCs w:val="24"/>
            <w:lang w:val="en-US"/>
          </w:rPr>
          <w:t xml:space="preserve"> a figure </w:t>
        </w:r>
        <w:proofErr w:type="spellStart"/>
        <w:r w:rsidR="00502A3B">
          <w:rPr>
            <w:rFonts w:ascii="Times New Roman" w:hAnsi="Times New Roman" w:cs="Times New Roman"/>
            <w:color w:val="00B050"/>
            <w:sz w:val="24"/>
            <w:szCs w:val="24"/>
            <w:lang w:val="en-US"/>
          </w:rPr>
          <w:t>legendeket</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stimmelnek</w:t>
        </w:r>
        <w:proofErr w:type="spellEnd"/>
        <w:r w:rsidR="00502A3B">
          <w:rPr>
            <w:rFonts w:ascii="Times New Roman" w:hAnsi="Times New Roman" w:cs="Times New Roman"/>
            <w:color w:val="00B050"/>
            <w:sz w:val="24"/>
            <w:szCs w:val="24"/>
            <w:lang w:val="en-US"/>
          </w:rPr>
          <w:t>-e a figure-</w:t>
        </w:r>
        <w:proofErr w:type="spellStart"/>
        <w:r w:rsidR="00502A3B">
          <w:rPr>
            <w:rFonts w:ascii="Times New Roman" w:hAnsi="Times New Roman" w:cs="Times New Roman"/>
            <w:color w:val="00B050"/>
            <w:sz w:val="24"/>
            <w:szCs w:val="24"/>
            <w:lang w:val="en-US"/>
          </w:rPr>
          <w:t>ökkel</w:t>
        </w:r>
        <w:proofErr w:type="spellEnd"/>
        <w:r w:rsidR="00502A3B">
          <w:rPr>
            <w:rFonts w:ascii="Times New Roman" w:hAnsi="Times New Roman" w:cs="Times New Roman"/>
            <w:color w:val="00B050"/>
            <w:sz w:val="24"/>
            <w:szCs w:val="24"/>
            <w:lang w:val="en-US"/>
          </w:rPr>
          <w:t xml:space="preserve">. </w:t>
        </w:r>
      </w:ins>
    </w:p>
    <w:p w14:paraId="72628E12" w14:textId="15B19108" w:rsidR="00DE1878" w:rsidRPr="006D0604" w:rsidRDefault="00B04A2F"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In the gene ORF11, t</w:t>
      </w:r>
      <w:r w:rsidR="009A541D" w:rsidRPr="006D0604">
        <w:rPr>
          <w:rFonts w:ascii="Times New Roman" w:hAnsi="Times New Roman" w:cs="Times New Roman"/>
          <w:sz w:val="24"/>
          <w:szCs w:val="24"/>
          <w:lang w:val="en-US"/>
        </w:rPr>
        <w:t xml:space="preserve">he canonical ORF11 transcript peaked at 8 hpi (86.65%) before declining, while its truncated ORF-carrying ORF11.5 isoform showed an inverse pattern, peaking early at 4 hpi (74.72%) and decreasing steadily thereafter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del w:id="997" w:author="BZs" w:date="2024-12-19T08:36:00Z">
        <w:r w:rsidR="00F35F37" w:rsidRPr="006D0604">
          <w:rPr>
            <w:rFonts w:ascii="Times New Roman" w:hAnsi="Times New Roman" w:cs="Times New Roman"/>
            <w:b/>
            <w:sz w:val="24"/>
            <w:szCs w:val="24"/>
            <w:lang w:val="en-US"/>
          </w:rPr>
          <w:delText>6</w:delText>
        </w:r>
        <w:r w:rsidR="00DE1878" w:rsidRPr="006D0604">
          <w:rPr>
            <w:rFonts w:ascii="Times New Roman" w:hAnsi="Times New Roman" w:cs="Times New Roman"/>
            <w:b/>
            <w:sz w:val="24"/>
            <w:szCs w:val="24"/>
            <w:lang w:val="en-US"/>
          </w:rPr>
          <w:delText xml:space="preserve"> A</w:delText>
        </w:r>
      </w:del>
      <w:ins w:id="998" w:author="BZs" w:date="2024-12-19T08:36:00Z">
        <w:r w:rsidR="00F35F37" w:rsidRPr="006D0604">
          <w:rPr>
            <w:rFonts w:ascii="Times New Roman" w:hAnsi="Times New Roman" w:cs="Times New Roman"/>
            <w:b/>
            <w:sz w:val="24"/>
            <w:szCs w:val="24"/>
            <w:lang w:val="en-US"/>
          </w:rPr>
          <w:t>6</w:t>
        </w:r>
        <w:r w:rsidR="00DE1878" w:rsidRPr="006D0604">
          <w:rPr>
            <w:rFonts w:ascii="Times New Roman" w:hAnsi="Times New Roman" w:cs="Times New Roman"/>
            <w:b/>
            <w:sz w:val="24"/>
            <w:szCs w:val="24"/>
            <w:lang w:val="en-US"/>
          </w:rPr>
          <w:t>A</w:t>
        </w:r>
      </w:ins>
      <w:r w:rsidR="000D5C99" w:rsidRPr="006D0604">
        <w:rPr>
          <w:rFonts w:ascii="Times New Roman" w:hAnsi="Times New Roman" w:cs="Times New Roman"/>
          <w:sz w:val="24"/>
          <w:szCs w:val="24"/>
          <w:lang w:val="en-US"/>
        </w:rPr>
        <w:t>)</w:t>
      </w:r>
      <w:r w:rsidR="009A541D"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9A541D" w:rsidRPr="006D0604">
        <w:rPr>
          <w:rFonts w:ascii="Times New Roman" w:hAnsi="Times New Roman" w:cs="Times New Roman"/>
          <w:sz w:val="24"/>
          <w:szCs w:val="24"/>
          <w:lang w:val="en-US"/>
        </w:rPr>
        <w:t xml:space="preserve">The canonical ORF40 transcript dominated expression at early stages, peaking at 4 hpi (66.67%) and maintaining higher levels through 12 hpi (56.08%), while </w:t>
      </w:r>
      <w:r w:rsidR="00C712DD" w:rsidRPr="006D0604">
        <w:rPr>
          <w:rFonts w:ascii="Times New Roman" w:hAnsi="Times New Roman" w:cs="Times New Roman"/>
          <w:sz w:val="24"/>
          <w:szCs w:val="24"/>
          <w:lang w:val="en-US"/>
        </w:rPr>
        <w:t xml:space="preserve">alternatively terminated (AT) </w:t>
      </w:r>
      <w:r w:rsidR="009A541D" w:rsidRPr="006D0604">
        <w:rPr>
          <w:rFonts w:ascii="Times New Roman" w:hAnsi="Times New Roman" w:cs="Times New Roman"/>
          <w:sz w:val="24"/>
          <w:szCs w:val="24"/>
          <w:lang w:val="en-US"/>
        </w:rPr>
        <w:t>isoforms contributed minimally early on but surpassed the canonical transcript at later stages, reaching 53.31%</w:t>
      </w:r>
      <w:r w:rsidR="00C712DD" w:rsidRPr="006D0604">
        <w:rPr>
          <w:rFonts w:ascii="Times New Roman" w:hAnsi="Times New Roman" w:cs="Times New Roman"/>
          <w:sz w:val="24"/>
          <w:szCs w:val="24"/>
          <w:lang w:val="en-US"/>
        </w:rPr>
        <w:t xml:space="preserve"> at 24 hpi and 44.67% at 48 hpi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del w:id="999" w:author="BZs" w:date="2024-12-19T08:36:00Z">
        <w:r w:rsidR="00F35F37" w:rsidRPr="006D0604">
          <w:rPr>
            <w:rFonts w:ascii="Times New Roman" w:hAnsi="Times New Roman" w:cs="Times New Roman"/>
            <w:b/>
            <w:sz w:val="24"/>
            <w:szCs w:val="24"/>
            <w:lang w:val="en-US"/>
          </w:rPr>
          <w:delText>6</w:delText>
        </w:r>
        <w:r w:rsidR="00467E0D" w:rsidRPr="006D0604">
          <w:rPr>
            <w:rFonts w:ascii="Times New Roman" w:hAnsi="Times New Roman" w:cs="Times New Roman"/>
            <w:b/>
            <w:sz w:val="24"/>
            <w:szCs w:val="24"/>
            <w:lang w:val="en-US"/>
          </w:rPr>
          <w:delText xml:space="preserve"> </w:delText>
        </w:r>
        <w:r w:rsidR="009A541D" w:rsidRPr="006D0604">
          <w:rPr>
            <w:rFonts w:ascii="Times New Roman" w:hAnsi="Times New Roman" w:cs="Times New Roman"/>
            <w:b/>
            <w:sz w:val="24"/>
            <w:szCs w:val="24"/>
            <w:lang w:val="en-US"/>
          </w:rPr>
          <w:delText>D</w:delText>
        </w:r>
      </w:del>
      <w:ins w:id="1000" w:author="BZs" w:date="2024-12-19T08:36:00Z">
        <w:r w:rsidR="00F35F37" w:rsidRPr="006D0604">
          <w:rPr>
            <w:rFonts w:ascii="Times New Roman" w:hAnsi="Times New Roman" w:cs="Times New Roman"/>
            <w:b/>
            <w:sz w:val="24"/>
            <w:szCs w:val="24"/>
            <w:lang w:val="en-US"/>
          </w:rPr>
          <w:t>6</w:t>
        </w:r>
        <w:r w:rsidR="009A541D" w:rsidRPr="006D0604">
          <w:rPr>
            <w:rFonts w:ascii="Times New Roman" w:hAnsi="Times New Roman" w:cs="Times New Roman"/>
            <w:b/>
            <w:sz w:val="24"/>
            <w:szCs w:val="24"/>
            <w:lang w:val="en-US"/>
          </w:rPr>
          <w:t>D</w:t>
        </w:r>
      </w:ins>
      <w:r w:rsidR="000D5C99"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The canonical transcript of ORF13 (ORF13-ORF14-PC-Canonic) showed increasing expression from 8 hpi (11.95%) to a peak at 48 hpi (73.45%), while the long isoform (ORF13-ORF14-PC-Long) dominated early expression, peaking at 2–6 hpi (100%) and gradually declining to 26.22% at 48 hpi</w:t>
      </w:r>
      <w:r w:rsidR="0096152B" w:rsidRPr="006D0604">
        <w:rPr>
          <w:rFonts w:ascii="Times New Roman" w:hAnsi="Times New Roman" w:cs="Times New Roman"/>
          <w:sz w:val="24"/>
          <w:szCs w:val="24"/>
          <w:lang w:val="en-US"/>
        </w:rPr>
        <w:t xml:space="preserve"> (</w:t>
      </w:r>
      <w:r w:rsidR="0096152B" w:rsidRPr="006D0604">
        <w:rPr>
          <w:rFonts w:ascii="Times New Roman" w:hAnsi="Times New Roman" w:cs="Times New Roman"/>
          <w:b/>
          <w:sz w:val="24"/>
          <w:szCs w:val="24"/>
          <w:lang w:val="en-US"/>
        </w:rPr>
        <w:t xml:space="preserve">Figure </w:t>
      </w:r>
      <w:del w:id="1001" w:author="BZs" w:date="2024-12-19T08:36:00Z">
        <w:r w:rsidR="00F35F37" w:rsidRPr="006D0604">
          <w:rPr>
            <w:rFonts w:ascii="Times New Roman" w:hAnsi="Times New Roman" w:cs="Times New Roman"/>
            <w:b/>
            <w:sz w:val="24"/>
            <w:szCs w:val="24"/>
            <w:lang w:val="en-US"/>
          </w:rPr>
          <w:delText>6</w:delText>
        </w:r>
        <w:r w:rsidR="00467E0D" w:rsidRPr="006D0604">
          <w:rPr>
            <w:rFonts w:ascii="Times New Roman" w:hAnsi="Times New Roman" w:cs="Times New Roman"/>
            <w:b/>
            <w:sz w:val="24"/>
            <w:szCs w:val="24"/>
            <w:lang w:val="en-US"/>
          </w:rPr>
          <w:delText xml:space="preserve"> </w:delText>
        </w:r>
        <w:r w:rsidR="00C712DD" w:rsidRPr="006D0604">
          <w:rPr>
            <w:rFonts w:ascii="Times New Roman" w:hAnsi="Times New Roman" w:cs="Times New Roman"/>
            <w:b/>
            <w:sz w:val="24"/>
            <w:szCs w:val="24"/>
            <w:lang w:val="en-US"/>
          </w:rPr>
          <w:delText>C</w:delText>
        </w:r>
      </w:del>
      <w:ins w:id="1002" w:author="BZs" w:date="2024-12-19T08:36:00Z">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C</w:t>
        </w:r>
      </w:ins>
      <w:r w:rsidR="0096152B" w:rsidRPr="006D0604">
        <w:rPr>
          <w:rFonts w:ascii="Times New Roman" w:hAnsi="Times New Roman" w:cs="Times New Roman"/>
          <w:sz w:val="24"/>
          <w:szCs w:val="24"/>
          <w:lang w:val="en-US"/>
        </w:rPr>
        <w:t>)</w:t>
      </w:r>
      <w:r w:rsidR="00F07B26"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 xml:space="preserve">In ORF14 transcript dynamics also revealed distinct patterns </w:t>
      </w:r>
      <w:r w:rsidR="009843F7" w:rsidRPr="006D0604">
        <w:rPr>
          <w:rFonts w:ascii="Times New Roman" w:hAnsi="Times New Roman" w:cs="Times New Roman"/>
          <w:sz w:val="24"/>
          <w:szCs w:val="24"/>
          <w:lang w:val="en-US"/>
        </w:rPr>
        <w:t xml:space="preserve">and isoform switching </w:t>
      </w:r>
      <w:r w:rsidR="00C712DD" w:rsidRPr="006D0604">
        <w:rPr>
          <w:rFonts w:ascii="Times New Roman" w:hAnsi="Times New Roman" w:cs="Times New Roman"/>
          <w:sz w:val="24"/>
          <w:szCs w:val="24"/>
          <w:lang w:val="en-US"/>
        </w:rPr>
        <w:t xml:space="preserve">among the canonical isoform, the long variants (L), and the truncated variant ORF14.5. The canonical isoform dominated early expression, peaking at 63.89% at 2 hpi, and regained prominence later, reaching 33.13% at 48 hpi. The combined long variants (L) contributed modestly early on, with 14.81% at 4 hpi and 2.60% at 6 hpi, but their expression increased substantially by 24 hpi, summing to 27.08%, before declining to 12.75% at 48 hpi. The truncated variant ORF14.5 dominated the mid-phase, peaking at 78.54% at </w:t>
      </w:r>
      <w:proofErr w:type="gramStart"/>
      <w:r w:rsidR="00C712DD" w:rsidRPr="006D0604">
        <w:rPr>
          <w:rFonts w:ascii="Times New Roman" w:hAnsi="Times New Roman" w:cs="Times New Roman"/>
          <w:sz w:val="24"/>
          <w:szCs w:val="24"/>
          <w:lang w:val="en-US"/>
        </w:rPr>
        <w:t>6</w:t>
      </w:r>
      <w:proofErr w:type="gramEnd"/>
      <w:r w:rsidR="00C712DD" w:rsidRPr="006D0604">
        <w:rPr>
          <w:rFonts w:ascii="Times New Roman" w:hAnsi="Times New Roman" w:cs="Times New Roman"/>
          <w:sz w:val="24"/>
          <w:szCs w:val="24"/>
          <w:lang w:val="en-US"/>
        </w:rPr>
        <w:t xml:space="preserve"> hpi and remaining the most abundant until 18 hpi, after which its expression declined to 24.44% at 48 hpi </w:t>
      </w:r>
      <w:r w:rsidR="00E84171" w:rsidRPr="006D0604">
        <w:rPr>
          <w:rFonts w:ascii="Times New Roman" w:hAnsi="Times New Roman" w:cs="Times New Roman"/>
          <w:sz w:val="24"/>
          <w:szCs w:val="24"/>
          <w:lang w:val="en-US"/>
        </w:rPr>
        <w:t>(</w:t>
      </w:r>
      <w:r w:rsidR="00E84171" w:rsidRPr="006D0604">
        <w:rPr>
          <w:rFonts w:ascii="Times New Roman" w:hAnsi="Times New Roman" w:cs="Times New Roman"/>
          <w:b/>
          <w:sz w:val="24"/>
          <w:szCs w:val="24"/>
          <w:lang w:val="en-US"/>
        </w:rPr>
        <w:t xml:space="preserve">Figure </w:t>
      </w:r>
      <w:del w:id="1003" w:author="BZs" w:date="2024-12-19T08:36:00Z">
        <w:r w:rsidR="00F35F37" w:rsidRPr="006D0604">
          <w:rPr>
            <w:rFonts w:ascii="Times New Roman" w:hAnsi="Times New Roman" w:cs="Times New Roman"/>
            <w:b/>
            <w:sz w:val="24"/>
            <w:szCs w:val="24"/>
            <w:lang w:val="en-US"/>
          </w:rPr>
          <w:delText>6</w:delText>
        </w:r>
        <w:r w:rsidR="00E84171" w:rsidRPr="006D0604">
          <w:rPr>
            <w:rFonts w:ascii="Times New Roman" w:hAnsi="Times New Roman" w:cs="Times New Roman"/>
            <w:b/>
            <w:sz w:val="24"/>
            <w:szCs w:val="24"/>
            <w:lang w:val="en-US"/>
          </w:rPr>
          <w:delText xml:space="preserve"> E</w:delText>
        </w:r>
      </w:del>
      <w:ins w:id="1004" w:author="BZs" w:date="2024-12-19T08:36:00Z">
        <w:r w:rsidR="00F35F37" w:rsidRPr="006D0604">
          <w:rPr>
            <w:rFonts w:ascii="Times New Roman" w:hAnsi="Times New Roman" w:cs="Times New Roman"/>
            <w:b/>
            <w:sz w:val="24"/>
            <w:szCs w:val="24"/>
            <w:lang w:val="en-US"/>
          </w:rPr>
          <w:t>6</w:t>
        </w:r>
        <w:r w:rsidR="00E84171" w:rsidRPr="006D0604">
          <w:rPr>
            <w:rFonts w:ascii="Times New Roman" w:hAnsi="Times New Roman" w:cs="Times New Roman"/>
            <w:b/>
            <w:sz w:val="24"/>
            <w:szCs w:val="24"/>
            <w:lang w:val="en-US"/>
          </w:rPr>
          <w:t>E</w:t>
        </w:r>
      </w:ins>
      <w:r w:rsidR="00E84171" w:rsidRPr="006D0604">
        <w:rPr>
          <w:rFonts w:ascii="Times New Roman" w:hAnsi="Times New Roman" w:cs="Times New Roman"/>
          <w:sz w:val="24"/>
          <w:szCs w:val="24"/>
          <w:lang w:val="en-US"/>
        </w:rPr>
        <w:t xml:space="preserve">). </w:t>
      </w:r>
      <w:proofErr w:type="gramStart"/>
      <w:r w:rsidR="009843F7" w:rsidRPr="006D0604">
        <w:rPr>
          <w:rFonts w:ascii="Times New Roman" w:hAnsi="Times New Roman" w:cs="Times New Roman"/>
          <w:sz w:val="24"/>
          <w:szCs w:val="24"/>
          <w:lang w:val="en-US"/>
        </w:rPr>
        <w:t xml:space="preserve">The expression dynamics of ORF19 revealed a transition from early dominance of the canonical transcript, which peaked at 1 hpi (100%) and declined to 14.59% by 48 hpi, to increasing contributions from the combined complex isoforms (CX), overlapping completely </w:t>
      </w:r>
      <w:r w:rsidR="00E701DA" w:rsidRPr="006D0604">
        <w:rPr>
          <w:rFonts w:ascii="Times New Roman" w:hAnsi="Times New Roman" w:cs="Times New Roman"/>
          <w:sz w:val="24"/>
          <w:szCs w:val="24"/>
          <w:lang w:val="en-US"/>
        </w:rPr>
        <w:t xml:space="preserve">the CDS of </w:t>
      </w:r>
      <w:r w:rsidR="009843F7" w:rsidRPr="006D0604">
        <w:rPr>
          <w:rFonts w:ascii="Times New Roman" w:hAnsi="Times New Roman" w:cs="Times New Roman"/>
          <w:sz w:val="24"/>
          <w:szCs w:val="24"/>
          <w:lang w:val="en-US"/>
        </w:rPr>
        <w:t xml:space="preserve">ORF18 on the other strand, which rose from negligible levels at 1–4 hpi to 41.44% at 12 hpi and peaked at 72.21% at 48 hpi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del w:id="1005" w:author="BZs" w:date="2024-12-19T08:36:00Z">
        <w:r w:rsidR="00F35F37" w:rsidRPr="006D0604">
          <w:rPr>
            <w:rFonts w:ascii="Times New Roman" w:hAnsi="Times New Roman" w:cs="Times New Roman"/>
            <w:b/>
            <w:sz w:val="24"/>
            <w:szCs w:val="24"/>
            <w:lang w:val="en-US"/>
          </w:rPr>
          <w:delText>6</w:delText>
        </w:r>
        <w:r w:rsidR="00467E0D" w:rsidRPr="006D0604">
          <w:rPr>
            <w:rFonts w:ascii="Times New Roman" w:hAnsi="Times New Roman" w:cs="Times New Roman"/>
            <w:b/>
            <w:sz w:val="24"/>
            <w:szCs w:val="24"/>
            <w:lang w:val="en-US"/>
          </w:rPr>
          <w:delText xml:space="preserve"> </w:delText>
        </w:r>
        <w:r w:rsidR="00C712DD" w:rsidRPr="006D0604">
          <w:rPr>
            <w:rFonts w:ascii="Times New Roman" w:hAnsi="Times New Roman" w:cs="Times New Roman"/>
            <w:b/>
            <w:sz w:val="24"/>
            <w:szCs w:val="24"/>
            <w:lang w:val="en-US"/>
          </w:rPr>
          <w:delText>B</w:delText>
        </w:r>
      </w:del>
      <w:ins w:id="1006" w:author="BZs" w:date="2024-12-19T08:36:00Z">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B</w:t>
        </w:r>
      </w:ins>
      <w:r w:rsidR="0096152B" w:rsidRPr="006D0604">
        <w:rPr>
          <w:rFonts w:ascii="Times New Roman" w:hAnsi="Times New Roman" w:cs="Times New Roman"/>
          <w:sz w:val="24"/>
          <w:szCs w:val="24"/>
          <w:lang w:val="en-US"/>
        </w:rPr>
        <w:t>)</w:t>
      </w:r>
      <w:r w:rsidR="005112DA" w:rsidRPr="006D0604">
        <w:rPr>
          <w:rFonts w:ascii="Times New Roman" w:hAnsi="Times New Roman" w:cs="Times New Roman"/>
          <w:sz w:val="24"/>
          <w:szCs w:val="24"/>
          <w:lang w:val="en-US"/>
        </w:rPr>
        <w:t>.</w:t>
      </w:r>
      <w:proofErr w:type="gramEnd"/>
      <w:r w:rsidR="005112DA" w:rsidRPr="006D0604">
        <w:rPr>
          <w:rFonts w:ascii="Times New Roman" w:hAnsi="Times New Roman" w:cs="Times New Roman"/>
          <w:sz w:val="24"/>
          <w:szCs w:val="24"/>
          <w:lang w:val="en-US"/>
        </w:rPr>
        <w:t xml:space="preserve"> For </w:t>
      </w:r>
      <w:r w:rsidR="001C33C7" w:rsidRPr="006D0604">
        <w:rPr>
          <w:rFonts w:ascii="Times New Roman" w:hAnsi="Times New Roman" w:cs="Times New Roman"/>
          <w:sz w:val="24"/>
          <w:szCs w:val="24"/>
          <w:lang w:val="en-US"/>
        </w:rPr>
        <w:t>ORF</w:t>
      </w:r>
      <w:r w:rsidR="00B81946" w:rsidRPr="006D0604">
        <w:rPr>
          <w:rFonts w:ascii="Times New Roman" w:hAnsi="Times New Roman" w:cs="Times New Roman"/>
          <w:sz w:val="24"/>
          <w:szCs w:val="24"/>
          <w:lang w:val="en-US"/>
        </w:rPr>
        <w:t xml:space="preserve">54, the </w:t>
      </w:r>
      <w:r w:rsidR="00E84171" w:rsidRPr="006D0604">
        <w:rPr>
          <w:rFonts w:ascii="Times New Roman" w:hAnsi="Times New Roman" w:cs="Times New Roman"/>
          <w:sz w:val="24"/>
          <w:szCs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del w:id="1007" w:author="BZs" w:date="2024-12-19T08:36:00Z">
        <w:r w:rsidR="00F35F37" w:rsidRPr="006D0604">
          <w:rPr>
            <w:rFonts w:ascii="Times New Roman" w:hAnsi="Times New Roman" w:cs="Times New Roman"/>
            <w:b/>
            <w:sz w:val="24"/>
            <w:szCs w:val="24"/>
            <w:lang w:val="en-US"/>
          </w:rPr>
          <w:delText>6</w:delText>
        </w:r>
        <w:r w:rsidR="00467E0D" w:rsidRPr="006D0604">
          <w:rPr>
            <w:rFonts w:ascii="Times New Roman" w:hAnsi="Times New Roman" w:cs="Times New Roman"/>
            <w:b/>
            <w:sz w:val="24"/>
            <w:szCs w:val="24"/>
            <w:lang w:val="en-US"/>
          </w:rPr>
          <w:delText xml:space="preserve"> F</w:delText>
        </w:r>
      </w:del>
      <w:ins w:id="1008" w:author="BZs" w:date="2024-12-19T08:36:00Z">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F</w:t>
        </w:r>
      </w:ins>
      <w:r w:rsidR="0096152B" w:rsidRPr="006D0604">
        <w:rPr>
          <w:rFonts w:ascii="Times New Roman" w:hAnsi="Times New Roman" w:cs="Times New Roman"/>
          <w:sz w:val="24"/>
          <w:szCs w:val="24"/>
          <w:lang w:val="en-US"/>
        </w:rPr>
        <w:t>)</w:t>
      </w:r>
      <w:r w:rsidR="00B81946" w:rsidRPr="006D0604">
        <w:rPr>
          <w:rFonts w:ascii="Times New Roman" w:hAnsi="Times New Roman" w:cs="Times New Roman"/>
          <w:sz w:val="24"/>
          <w:szCs w:val="24"/>
          <w:lang w:val="en-US"/>
        </w:rPr>
        <w:t>.</w:t>
      </w:r>
    </w:p>
    <w:p w14:paraId="58158CB6" w14:textId="77777777" w:rsidR="00DE1878" w:rsidRPr="006D0604" w:rsidRDefault="00DE1878" w:rsidP="00464F85">
      <w:pPr>
        <w:spacing w:after="120" w:line="240" w:lineRule="auto"/>
        <w:jc w:val="both"/>
        <w:rPr>
          <w:del w:id="1009" w:author="BZs" w:date="2024-12-19T08:36:00Z"/>
          <w:rFonts w:ascii="Times New Roman" w:hAnsi="Times New Roman" w:cs="Times New Roman"/>
          <w:sz w:val="24"/>
          <w:szCs w:val="24"/>
          <w:lang w:val="en-US"/>
        </w:rPr>
      </w:pPr>
    </w:p>
    <w:p w14:paraId="063D6DBB" w14:textId="0A842F9E" w:rsidR="00F0050D" w:rsidRPr="006D0604" w:rsidRDefault="00F0050D"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Comparison of </w:t>
      </w:r>
      <w:r w:rsidR="00BD7A15" w:rsidRPr="006D0604">
        <w:rPr>
          <w:rFonts w:ascii="Times New Roman" w:hAnsi="Times New Roman" w:cs="Times New Roman"/>
          <w:b/>
          <w:sz w:val="24"/>
          <w:szCs w:val="24"/>
          <w:lang w:val="en-US"/>
        </w:rPr>
        <w:t xml:space="preserve">replication origin-associated transcripts </w:t>
      </w:r>
      <w:r w:rsidRPr="006D0604">
        <w:rPr>
          <w:rFonts w:ascii="Times New Roman" w:hAnsi="Times New Roman" w:cs="Times New Roman"/>
          <w:b/>
          <w:sz w:val="24"/>
          <w:szCs w:val="24"/>
          <w:lang w:val="en-US"/>
        </w:rPr>
        <w:t>of EHV-1 and PRV</w:t>
      </w:r>
    </w:p>
    <w:p w14:paraId="63C9A07C" w14:textId="62CD92A3" w:rsidR="000532CD" w:rsidRPr="00415AFF" w:rsidRDefault="00645E23" w:rsidP="0031603D">
      <w:pPr>
        <w:spacing w:after="120" w:line="240" w:lineRule="auto"/>
        <w:jc w:val="both"/>
        <w:rPr>
          <w:rFonts w:ascii="Times New Roman" w:hAnsi="Times New Roman"/>
          <w:color w:val="0070C0"/>
          <w:sz w:val="24"/>
          <w:lang w:val="en-US"/>
          <w:rPrChange w:id="1010" w:author="BZs" w:date="2024-12-19T08:36:00Z">
            <w:rPr>
              <w:rFonts w:ascii="Times New Roman" w:hAnsi="Times New Roman"/>
              <w:sz w:val="24"/>
              <w:lang w:val="en-US"/>
            </w:rPr>
          </w:rPrChange>
        </w:rPr>
      </w:pPr>
      <w:del w:id="1011" w:author="BZs" w:date="2024-12-19T08:36:00Z">
        <w:r w:rsidRPr="006D0604">
          <w:rPr>
            <w:rFonts w:ascii="Times New Roman" w:hAnsi="Times New Roman" w:cs="Times New Roman"/>
            <w:color w:val="7030A0"/>
            <w:sz w:val="24"/>
            <w:szCs w:val="24"/>
            <w:lang w:val="en-US"/>
          </w:rPr>
          <w:delText>The replication</w:delText>
        </w:r>
      </w:del>
      <w:ins w:id="1012" w:author="BZs" w:date="2024-12-19T08:36:00Z">
        <w:r w:rsidR="00415AFF" w:rsidRPr="00415AFF">
          <w:rPr>
            <w:rFonts w:ascii="Times New Roman" w:hAnsi="Times New Roman" w:cs="Times New Roman"/>
            <w:color w:val="0070C0"/>
            <w:sz w:val="24"/>
            <w:szCs w:val="24"/>
            <w:lang w:val="en-US"/>
          </w:rPr>
          <w:t>Replication</w:t>
        </w:r>
      </w:ins>
      <w:r w:rsidR="00415AFF" w:rsidRPr="00415AFF">
        <w:rPr>
          <w:rFonts w:ascii="Times New Roman" w:hAnsi="Times New Roman"/>
          <w:color w:val="0070C0"/>
          <w:sz w:val="24"/>
          <w:lang w:val="en-US"/>
          <w:rPrChange w:id="1013" w:author="BZs" w:date="2024-12-19T08:36:00Z">
            <w:rPr>
              <w:rFonts w:ascii="Times New Roman" w:hAnsi="Times New Roman"/>
              <w:color w:val="7030A0"/>
              <w:sz w:val="24"/>
              <w:lang w:val="en-US"/>
            </w:rPr>
          </w:rPrChange>
        </w:rPr>
        <w:t xml:space="preserve"> origin-associated RNAs (</w:t>
      </w:r>
      <w:proofErr w:type="spellStart"/>
      <w:r w:rsidR="00415AFF" w:rsidRPr="00415AFF">
        <w:rPr>
          <w:rFonts w:ascii="Times New Roman" w:hAnsi="Times New Roman"/>
          <w:color w:val="0070C0"/>
          <w:sz w:val="24"/>
          <w:lang w:val="en-US"/>
          <w:rPrChange w:id="1014" w:author="BZs" w:date="2024-12-19T08:36:00Z">
            <w:rPr>
              <w:rFonts w:ascii="Times New Roman" w:hAnsi="Times New Roman"/>
              <w:color w:val="7030A0"/>
              <w:sz w:val="24"/>
              <w:lang w:val="en-US"/>
            </w:rPr>
          </w:rPrChange>
        </w:rPr>
        <w:t>raRNAs</w:t>
      </w:r>
      <w:proofErr w:type="spellEnd"/>
      <w:r w:rsidR="00415AFF" w:rsidRPr="00415AFF">
        <w:rPr>
          <w:rFonts w:ascii="Times New Roman" w:hAnsi="Times New Roman"/>
          <w:color w:val="0070C0"/>
          <w:sz w:val="24"/>
          <w:lang w:val="en-US"/>
          <w:rPrChange w:id="1015" w:author="BZs" w:date="2024-12-19T08:36:00Z">
            <w:rPr>
              <w:rFonts w:ascii="Times New Roman" w:hAnsi="Times New Roman"/>
              <w:color w:val="7030A0"/>
              <w:sz w:val="24"/>
              <w:lang w:val="en-US"/>
            </w:rPr>
          </w:rPrChange>
        </w:rPr>
        <w:t xml:space="preserve">) are </w:t>
      </w:r>
      <w:del w:id="1016" w:author="BZs" w:date="2024-12-19T08:36:00Z">
        <w:r w:rsidRPr="006D0604">
          <w:rPr>
            <w:rFonts w:ascii="Times New Roman" w:hAnsi="Times New Roman" w:cs="Times New Roman"/>
            <w:color w:val="7030A0"/>
            <w:sz w:val="24"/>
            <w:szCs w:val="24"/>
            <w:lang w:val="en-US"/>
          </w:rPr>
          <w:delText>situated close to</w:delText>
        </w:r>
      </w:del>
      <w:ins w:id="1017" w:author="BZs" w:date="2024-12-19T08:36:00Z">
        <w:r w:rsidR="00415AFF" w:rsidRPr="00415AFF">
          <w:rPr>
            <w:rFonts w:ascii="Times New Roman" w:hAnsi="Times New Roman" w:cs="Times New Roman"/>
            <w:color w:val="0070C0"/>
            <w:sz w:val="24"/>
            <w:szCs w:val="24"/>
            <w:lang w:val="en-US"/>
          </w:rPr>
          <w:t>located near</w:t>
        </w:r>
      </w:ins>
      <w:r w:rsidR="00415AFF" w:rsidRPr="00415AFF">
        <w:rPr>
          <w:rFonts w:ascii="Times New Roman" w:hAnsi="Times New Roman"/>
          <w:color w:val="0070C0"/>
          <w:sz w:val="24"/>
          <w:lang w:val="en-US"/>
          <w:rPrChange w:id="1018" w:author="BZs" w:date="2024-12-19T08:36:00Z">
            <w:rPr>
              <w:rFonts w:ascii="Times New Roman" w:hAnsi="Times New Roman"/>
              <w:color w:val="7030A0"/>
              <w:sz w:val="24"/>
              <w:lang w:val="en-US"/>
            </w:rPr>
          </w:rPrChange>
        </w:rPr>
        <w:t xml:space="preserve"> the replication origins (</w:t>
      </w:r>
      <w:proofErr w:type="spellStart"/>
      <w:r w:rsidR="00415AFF" w:rsidRPr="00415AFF">
        <w:rPr>
          <w:rFonts w:ascii="Times New Roman" w:hAnsi="Times New Roman"/>
          <w:color w:val="0070C0"/>
          <w:sz w:val="24"/>
          <w:lang w:val="en-US"/>
          <w:rPrChange w:id="1019" w:author="BZs" w:date="2024-12-19T08:36:00Z">
            <w:rPr>
              <w:rFonts w:ascii="Times New Roman" w:hAnsi="Times New Roman"/>
              <w:color w:val="7030A0"/>
              <w:sz w:val="24"/>
              <w:lang w:val="en-US"/>
            </w:rPr>
          </w:rPrChange>
        </w:rPr>
        <w:t>Oris</w:t>
      </w:r>
      <w:proofErr w:type="spellEnd"/>
      <w:r w:rsidR="00415AFF" w:rsidRPr="00415AFF">
        <w:rPr>
          <w:rFonts w:ascii="Times New Roman" w:hAnsi="Times New Roman"/>
          <w:color w:val="0070C0"/>
          <w:sz w:val="24"/>
          <w:lang w:val="en-US"/>
          <w:rPrChange w:id="1020" w:author="BZs" w:date="2024-12-19T08:36:00Z">
            <w:rPr>
              <w:rFonts w:ascii="Times New Roman" w:hAnsi="Times New Roman"/>
              <w:color w:val="7030A0"/>
              <w:sz w:val="24"/>
              <w:lang w:val="en-US"/>
            </w:rPr>
          </w:rPrChange>
        </w:rPr>
        <w:t xml:space="preserve">) within herpesviruses. A novel </w:t>
      </w:r>
      <w:proofErr w:type="spellStart"/>
      <w:r w:rsidR="00415AFF" w:rsidRPr="00415AFF">
        <w:rPr>
          <w:rFonts w:ascii="Times New Roman" w:hAnsi="Times New Roman"/>
          <w:color w:val="0070C0"/>
          <w:sz w:val="24"/>
          <w:lang w:val="en-US"/>
          <w:rPrChange w:id="1021" w:author="BZs" w:date="2024-12-19T08:36:00Z">
            <w:rPr>
              <w:rFonts w:ascii="Times New Roman" w:hAnsi="Times New Roman"/>
              <w:color w:val="7030A0"/>
              <w:sz w:val="24"/>
              <w:lang w:val="en-US"/>
            </w:rPr>
          </w:rPrChange>
        </w:rPr>
        <w:t>ncRNA</w:t>
      </w:r>
      <w:proofErr w:type="spellEnd"/>
      <w:r w:rsidR="00415AFF" w:rsidRPr="00415AFF">
        <w:rPr>
          <w:rFonts w:ascii="Times New Roman" w:hAnsi="Times New Roman"/>
          <w:color w:val="0070C0"/>
          <w:sz w:val="24"/>
          <w:lang w:val="en-US"/>
          <w:rPrChange w:id="1022" w:author="BZs" w:date="2024-12-19T08:36:00Z">
            <w:rPr>
              <w:rFonts w:ascii="Times New Roman" w:hAnsi="Times New Roman"/>
              <w:color w:val="7030A0"/>
              <w:sz w:val="24"/>
              <w:lang w:val="en-US"/>
            </w:rPr>
          </w:rPrChange>
        </w:rPr>
        <w:t xml:space="preserve">, named NOIR, has been discovered intersecting the </w:t>
      </w:r>
      <w:proofErr w:type="gramStart"/>
      <w:r w:rsidR="00415AFF" w:rsidRPr="00415AFF">
        <w:rPr>
          <w:rFonts w:ascii="Times New Roman" w:hAnsi="Times New Roman"/>
          <w:color w:val="0070C0"/>
          <w:sz w:val="24"/>
          <w:lang w:val="en-US"/>
          <w:rPrChange w:id="1023" w:author="BZs" w:date="2024-12-19T08:36:00Z">
            <w:rPr>
              <w:rFonts w:ascii="Times New Roman" w:hAnsi="Times New Roman"/>
              <w:color w:val="7030A0"/>
              <w:sz w:val="24"/>
              <w:lang w:val="en-US"/>
            </w:rPr>
          </w:rPrChange>
        </w:rPr>
        <w:t>5</w:t>
      </w:r>
      <w:del w:id="1024" w:author="BZs" w:date="2024-12-19T08:36:00Z">
        <w:r w:rsidR="00F35F37" w:rsidRPr="006D0604">
          <w:rPr>
            <w:rFonts w:ascii="Times New Roman" w:hAnsi="Times New Roman" w:cs="Times New Roman"/>
            <w:color w:val="7030A0"/>
            <w:sz w:val="24"/>
            <w:szCs w:val="24"/>
            <w:lang w:val="en-US"/>
          </w:rPr>
          <w:delText>′-</w:delText>
        </w:r>
      </w:del>
      <w:proofErr w:type="gramEnd"/>
      <w:ins w:id="1025" w:author="BZs" w:date="2024-12-19T08:36:00Z">
        <w:r w:rsidR="00415AFF" w:rsidRPr="00415AFF">
          <w:rPr>
            <w:rFonts w:ascii="Times New Roman" w:hAnsi="Times New Roman" w:cs="Times New Roman"/>
            <w:color w:val="0070C0"/>
            <w:sz w:val="24"/>
            <w:szCs w:val="24"/>
            <w:lang w:val="en-US"/>
          </w:rPr>
          <w:t xml:space="preserve">′ </w:t>
        </w:r>
      </w:ins>
      <w:r w:rsidR="00415AFF" w:rsidRPr="00415AFF">
        <w:rPr>
          <w:rFonts w:ascii="Times New Roman" w:hAnsi="Times New Roman"/>
          <w:color w:val="0070C0"/>
          <w:sz w:val="24"/>
          <w:lang w:val="en-US"/>
          <w:rPrChange w:id="1026" w:author="BZs" w:date="2024-12-19T08:36:00Z">
            <w:rPr>
              <w:rFonts w:ascii="Times New Roman" w:hAnsi="Times New Roman"/>
              <w:color w:val="7030A0"/>
              <w:sz w:val="24"/>
              <w:lang w:val="en-US"/>
            </w:rPr>
          </w:rPrChange>
        </w:rPr>
        <w:t xml:space="preserve">ends of longer transcript isoforms associated with the major </w:t>
      </w:r>
      <w:proofErr w:type="spellStart"/>
      <w:r w:rsidR="00415AFF" w:rsidRPr="00415AFF">
        <w:rPr>
          <w:rFonts w:ascii="Times New Roman" w:hAnsi="Times New Roman"/>
          <w:color w:val="0070C0"/>
          <w:sz w:val="24"/>
          <w:lang w:val="en-US"/>
          <w:rPrChange w:id="1027" w:author="BZs" w:date="2024-12-19T08:36:00Z">
            <w:rPr>
              <w:rFonts w:ascii="Times New Roman" w:hAnsi="Times New Roman"/>
              <w:color w:val="7030A0"/>
              <w:sz w:val="24"/>
              <w:lang w:val="en-US"/>
            </w:rPr>
          </w:rPrChange>
        </w:rPr>
        <w:t>transactivator</w:t>
      </w:r>
      <w:proofErr w:type="spellEnd"/>
      <w:r w:rsidR="00415AFF" w:rsidRPr="00415AFF">
        <w:rPr>
          <w:rFonts w:ascii="Times New Roman" w:hAnsi="Times New Roman"/>
          <w:color w:val="0070C0"/>
          <w:sz w:val="24"/>
          <w:lang w:val="en-US"/>
          <w:rPrChange w:id="1028" w:author="BZs" w:date="2024-12-19T08:36:00Z">
            <w:rPr>
              <w:rFonts w:ascii="Times New Roman" w:hAnsi="Times New Roman"/>
              <w:color w:val="7030A0"/>
              <w:sz w:val="24"/>
              <w:lang w:val="en-US"/>
            </w:rPr>
          </w:rPrChange>
        </w:rPr>
        <w:t xml:space="preserve"> genes ORF64 and ORF65</w:t>
      </w:r>
      <w:del w:id="1029" w:author="BZs" w:date="2024-12-19T08:36:00Z">
        <w:r w:rsidR="00F35F37" w:rsidRPr="006D0604">
          <w:rPr>
            <w:rFonts w:ascii="Times New Roman" w:hAnsi="Times New Roman" w:cs="Times New Roman"/>
            <w:color w:val="7030A0"/>
            <w:sz w:val="24"/>
            <w:szCs w:val="24"/>
            <w:lang w:val="en-US"/>
          </w:rPr>
          <w:delText>,</w:delText>
        </w:r>
      </w:del>
      <w:ins w:id="1030" w:author="BZs" w:date="2024-12-19T08:36:00Z">
        <w:r w:rsidR="00415AFF" w:rsidRPr="00415AFF">
          <w:rPr>
            <w:rFonts w:ascii="Times New Roman" w:hAnsi="Times New Roman" w:cs="Times New Roman"/>
            <w:color w:val="0070C0"/>
            <w:sz w:val="24"/>
            <w:szCs w:val="24"/>
            <w:lang w:val="en-US"/>
          </w:rPr>
          <w:t xml:space="preserve">. This </w:t>
        </w:r>
        <w:proofErr w:type="spellStart"/>
        <w:r w:rsidR="00415AFF" w:rsidRPr="00415AFF">
          <w:rPr>
            <w:rFonts w:ascii="Times New Roman" w:hAnsi="Times New Roman" w:cs="Times New Roman"/>
            <w:color w:val="0070C0"/>
            <w:sz w:val="24"/>
            <w:szCs w:val="24"/>
            <w:lang w:val="en-US"/>
          </w:rPr>
          <w:t>ncRNA</w:t>
        </w:r>
        <w:proofErr w:type="spellEnd"/>
        <w:r w:rsidR="00415AFF" w:rsidRPr="00415AFF">
          <w:rPr>
            <w:rFonts w:ascii="Times New Roman" w:hAnsi="Times New Roman" w:cs="Times New Roman"/>
            <w:color w:val="0070C0"/>
            <w:sz w:val="24"/>
            <w:szCs w:val="24"/>
            <w:lang w:val="en-US"/>
          </w:rPr>
          <w:t xml:space="preserve"> is</w:t>
        </w:r>
      </w:ins>
      <w:r w:rsidR="00415AFF" w:rsidRPr="00415AFF">
        <w:rPr>
          <w:rFonts w:ascii="Times New Roman" w:hAnsi="Times New Roman"/>
          <w:color w:val="0070C0"/>
          <w:sz w:val="24"/>
          <w:lang w:val="en-US"/>
          <w:rPrChange w:id="1031" w:author="BZs" w:date="2024-12-19T08:36:00Z">
            <w:rPr>
              <w:rFonts w:ascii="Times New Roman" w:hAnsi="Times New Roman"/>
              <w:color w:val="7030A0"/>
              <w:sz w:val="24"/>
              <w:lang w:val="en-US"/>
            </w:rPr>
          </w:rPrChange>
        </w:rPr>
        <w:t xml:space="preserve"> positioned near </w:t>
      </w:r>
      <w:del w:id="1032" w:author="BZs" w:date="2024-12-19T08:36:00Z">
        <w:r w:rsidR="00F35F37" w:rsidRPr="006D0604">
          <w:rPr>
            <w:rFonts w:ascii="Times New Roman" w:hAnsi="Times New Roman" w:cs="Times New Roman"/>
            <w:color w:val="7030A0"/>
            <w:sz w:val="24"/>
            <w:szCs w:val="24"/>
            <w:lang w:val="en-US"/>
          </w:rPr>
          <w:delText xml:space="preserve">the </w:delText>
        </w:r>
      </w:del>
      <w:proofErr w:type="spellStart"/>
      <w:r w:rsidR="00415AFF" w:rsidRPr="00415AFF">
        <w:rPr>
          <w:rFonts w:ascii="Times New Roman" w:hAnsi="Times New Roman"/>
          <w:color w:val="0070C0"/>
          <w:sz w:val="24"/>
          <w:lang w:val="en-US"/>
          <w:rPrChange w:id="1033" w:author="BZs" w:date="2024-12-19T08:36:00Z">
            <w:rPr>
              <w:rFonts w:ascii="Times New Roman" w:hAnsi="Times New Roman"/>
              <w:color w:val="7030A0"/>
              <w:sz w:val="24"/>
              <w:lang w:val="en-US"/>
            </w:rPr>
          </w:rPrChange>
        </w:rPr>
        <w:t>OriL</w:t>
      </w:r>
      <w:proofErr w:type="spellEnd"/>
      <w:del w:id="1034" w:author="BZs" w:date="2024-12-19T08:36:00Z">
        <w:r w:rsidR="00F35F37" w:rsidRPr="006D0604">
          <w:rPr>
            <w:rFonts w:ascii="Times New Roman" w:hAnsi="Times New Roman" w:cs="Times New Roman"/>
            <w:color w:val="7030A0"/>
            <w:sz w:val="24"/>
            <w:szCs w:val="24"/>
            <w:lang w:val="en-US"/>
          </w:rPr>
          <w:delText>,</w:delText>
        </w:r>
      </w:del>
      <w:r w:rsidR="00415AFF" w:rsidRPr="00415AFF">
        <w:rPr>
          <w:rFonts w:ascii="Times New Roman" w:hAnsi="Times New Roman"/>
          <w:color w:val="0070C0"/>
          <w:sz w:val="24"/>
          <w:lang w:val="en-US"/>
          <w:rPrChange w:id="1035" w:author="BZs" w:date="2024-12-19T08:36:00Z">
            <w:rPr>
              <w:rFonts w:ascii="Times New Roman" w:hAnsi="Times New Roman"/>
              <w:color w:val="7030A0"/>
              <w:sz w:val="24"/>
              <w:lang w:val="en-US"/>
            </w:rPr>
          </w:rPrChange>
        </w:rPr>
        <w:t xml:space="preserve"> and</w:t>
      </w:r>
      <w:ins w:id="1036" w:author="BZs" w:date="2024-12-19T08:36:00Z">
        <w:r w:rsidR="00415AFF" w:rsidRPr="00415AFF">
          <w:rPr>
            <w:rFonts w:ascii="Times New Roman" w:hAnsi="Times New Roman" w:cs="Times New Roman"/>
            <w:color w:val="0070C0"/>
            <w:sz w:val="24"/>
            <w:szCs w:val="24"/>
            <w:lang w:val="en-US"/>
          </w:rPr>
          <w:t xml:space="preserve"> was</w:t>
        </w:r>
      </w:ins>
      <w:r w:rsidR="00415AFF" w:rsidRPr="00415AFF">
        <w:rPr>
          <w:rFonts w:ascii="Times New Roman" w:hAnsi="Times New Roman"/>
          <w:color w:val="0070C0"/>
          <w:sz w:val="24"/>
          <w:lang w:val="en-US"/>
          <w:rPrChange w:id="1037" w:author="BZs" w:date="2024-12-19T08:36:00Z">
            <w:rPr>
              <w:rFonts w:ascii="Times New Roman" w:hAnsi="Times New Roman"/>
              <w:color w:val="7030A0"/>
              <w:sz w:val="24"/>
              <w:lang w:val="en-US"/>
            </w:rPr>
          </w:rPrChange>
        </w:rPr>
        <w:t xml:space="preserve"> previously identified in the published EHV transcriptome study </w:t>
      </w:r>
      <w:r w:rsidR="00415AFF" w:rsidRPr="006D0604">
        <w:rPr>
          <w:rFonts w:ascii="Times New Roman" w:hAnsi="Times New Roman" w:cs="Times New Roman"/>
          <w:color w:val="7030A0"/>
          <w:sz w:val="24"/>
          <w:szCs w:val="24"/>
          <w:lang w:val="en-US"/>
        </w:rPr>
        <w:fldChar w:fldCharType="begin"/>
      </w:r>
      <w:r w:rsidR="00415AFF" w:rsidRPr="006D0604">
        <w:rPr>
          <w:rFonts w:ascii="Times New Roman" w:hAnsi="Times New Roman" w:cs="Times New Roman"/>
          <w:color w:val="7030A0"/>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415AFF" w:rsidRPr="006D0604">
        <w:rPr>
          <w:rFonts w:ascii="Times New Roman" w:hAnsi="Times New Roman" w:cs="Times New Roman"/>
          <w:color w:val="7030A0"/>
          <w:sz w:val="24"/>
          <w:szCs w:val="24"/>
          <w:lang w:val="en-US"/>
        </w:rPr>
        <w:fldChar w:fldCharType="separate"/>
      </w:r>
      <w:r w:rsidR="00415AFF" w:rsidRPr="006D0604">
        <w:rPr>
          <w:rFonts w:ascii="Times New Roman" w:hAnsi="Times New Roman" w:cs="Times New Roman"/>
          <w:color w:val="7030A0"/>
          <w:sz w:val="24"/>
          <w:lang w:val="en-US"/>
        </w:rPr>
        <w:t>[28]</w:t>
      </w:r>
      <w:r w:rsidR="00415AFF" w:rsidRPr="006D0604">
        <w:rPr>
          <w:rFonts w:ascii="Times New Roman" w:hAnsi="Times New Roman" w:cs="Times New Roman"/>
          <w:color w:val="7030A0"/>
          <w:sz w:val="24"/>
          <w:szCs w:val="24"/>
          <w:lang w:val="en-US"/>
        </w:rPr>
        <w:fldChar w:fldCharType="end"/>
      </w:r>
      <w:r w:rsidR="00415AFF" w:rsidRPr="006D0604">
        <w:rPr>
          <w:rFonts w:ascii="Times New Roman" w:hAnsi="Times New Roman" w:cs="Times New Roman"/>
          <w:color w:val="7030A0"/>
          <w:sz w:val="24"/>
          <w:szCs w:val="24"/>
          <w:lang w:val="en-US"/>
        </w:rPr>
        <w:t xml:space="preserve">. </w:t>
      </w:r>
      <w:r w:rsidR="00415AFF" w:rsidRPr="00415AFF">
        <w:rPr>
          <w:rFonts w:ascii="Times New Roman" w:hAnsi="Times New Roman"/>
          <w:color w:val="0070C0"/>
          <w:sz w:val="24"/>
          <w:lang w:val="en-US"/>
          <w:rPrChange w:id="1038" w:author="BZs" w:date="2024-12-19T08:36:00Z">
            <w:rPr>
              <w:rFonts w:ascii="Times New Roman" w:hAnsi="Times New Roman"/>
              <w:color w:val="7030A0"/>
              <w:sz w:val="24"/>
              <w:lang w:val="en-US"/>
            </w:rPr>
          </w:rPrChange>
        </w:rPr>
        <w:t xml:space="preserve">Interestingly, a </w:t>
      </w:r>
      <w:del w:id="1039" w:author="BZs" w:date="2024-12-19T08:36:00Z">
        <w:r w:rsidR="00F35F37" w:rsidRPr="006D0604">
          <w:rPr>
            <w:rFonts w:ascii="Times New Roman" w:hAnsi="Times New Roman" w:cs="Times New Roman"/>
            <w:color w:val="7030A0"/>
            <w:sz w:val="24"/>
            <w:szCs w:val="24"/>
            <w:lang w:val="en-US"/>
          </w:rPr>
          <w:delText>comparable</w:delText>
        </w:r>
      </w:del>
      <w:ins w:id="1040" w:author="BZs" w:date="2024-12-19T08:36:00Z">
        <w:r w:rsidR="00415AFF" w:rsidRPr="00415AFF">
          <w:rPr>
            <w:rFonts w:ascii="Times New Roman" w:hAnsi="Times New Roman" w:cs="Times New Roman"/>
            <w:color w:val="0070C0"/>
            <w:sz w:val="24"/>
            <w:szCs w:val="24"/>
            <w:lang w:val="en-US"/>
          </w:rPr>
          <w:t>similar</w:t>
        </w:r>
      </w:ins>
      <w:r w:rsidR="00415AFF" w:rsidRPr="00415AFF">
        <w:rPr>
          <w:rFonts w:ascii="Times New Roman" w:hAnsi="Times New Roman"/>
          <w:color w:val="0070C0"/>
          <w:sz w:val="24"/>
          <w:lang w:val="en-US"/>
          <w:rPrChange w:id="1041" w:author="BZs" w:date="2024-12-19T08:36:00Z">
            <w:rPr>
              <w:rFonts w:ascii="Times New Roman" w:hAnsi="Times New Roman"/>
              <w:color w:val="7030A0"/>
              <w:sz w:val="24"/>
              <w:lang w:val="en-US"/>
            </w:rPr>
          </w:rPrChange>
        </w:rPr>
        <w:t xml:space="preserve"> </w:t>
      </w:r>
      <w:proofErr w:type="spellStart"/>
      <w:r w:rsidR="00415AFF" w:rsidRPr="00415AFF">
        <w:rPr>
          <w:rFonts w:ascii="Times New Roman" w:hAnsi="Times New Roman"/>
          <w:color w:val="0070C0"/>
          <w:sz w:val="24"/>
          <w:lang w:val="en-US"/>
          <w:rPrChange w:id="1042" w:author="BZs" w:date="2024-12-19T08:36:00Z">
            <w:rPr>
              <w:rFonts w:ascii="Times New Roman" w:hAnsi="Times New Roman"/>
              <w:color w:val="7030A0"/>
              <w:sz w:val="24"/>
              <w:lang w:val="en-US"/>
            </w:rPr>
          </w:rPrChange>
        </w:rPr>
        <w:t>ncRNA</w:t>
      </w:r>
      <w:proofErr w:type="spellEnd"/>
      <w:r w:rsidR="00415AFF" w:rsidRPr="00415AFF">
        <w:rPr>
          <w:rFonts w:ascii="Times New Roman" w:hAnsi="Times New Roman"/>
          <w:color w:val="0070C0"/>
          <w:sz w:val="24"/>
          <w:lang w:val="en-US"/>
          <w:rPrChange w:id="1043" w:author="BZs" w:date="2024-12-19T08:36:00Z">
            <w:rPr>
              <w:rFonts w:ascii="Times New Roman" w:hAnsi="Times New Roman"/>
              <w:color w:val="7030A0"/>
              <w:sz w:val="24"/>
              <w:lang w:val="en-US"/>
            </w:rPr>
          </w:rPrChange>
        </w:rPr>
        <w:t xml:space="preserve"> </w:t>
      </w:r>
      <w:proofErr w:type="gramStart"/>
      <w:r w:rsidR="00415AFF" w:rsidRPr="00415AFF">
        <w:rPr>
          <w:rFonts w:ascii="Times New Roman" w:hAnsi="Times New Roman"/>
          <w:color w:val="0070C0"/>
          <w:sz w:val="24"/>
          <w:lang w:val="en-US"/>
          <w:rPrChange w:id="1044" w:author="BZs" w:date="2024-12-19T08:36:00Z">
            <w:rPr>
              <w:rFonts w:ascii="Times New Roman" w:hAnsi="Times New Roman"/>
              <w:color w:val="7030A0"/>
              <w:sz w:val="24"/>
              <w:lang w:val="en-US"/>
            </w:rPr>
          </w:rPrChange>
        </w:rPr>
        <w:t>was also found</w:t>
      </w:r>
      <w:proofErr w:type="gramEnd"/>
      <w:r w:rsidR="00415AFF" w:rsidRPr="00415AFF">
        <w:rPr>
          <w:rFonts w:ascii="Times New Roman" w:hAnsi="Times New Roman"/>
          <w:color w:val="0070C0"/>
          <w:sz w:val="24"/>
          <w:lang w:val="en-US"/>
          <w:rPrChange w:id="1045" w:author="BZs" w:date="2024-12-19T08:36:00Z">
            <w:rPr>
              <w:rFonts w:ascii="Times New Roman" w:hAnsi="Times New Roman"/>
              <w:color w:val="7030A0"/>
              <w:sz w:val="24"/>
              <w:lang w:val="en-US"/>
            </w:rPr>
          </w:rPrChange>
        </w:rPr>
        <w:t xml:space="preserve"> in PRV, where it resides between the IE180 and US1 (Unique Short 1) </w:t>
      </w:r>
      <w:proofErr w:type="spellStart"/>
      <w:r w:rsidR="00415AFF" w:rsidRPr="00415AFF">
        <w:rPr>
          <w:rFonts w:ascii="Times New Roman" w:hAnsi="Times New Roman"/>
          <w:color w:val="0070C0"/>
          <w:sz w:val="24"/>
          <w:lang w:val="en-US"/>
          <w:rPrChange w:id="1046" w:author="BZs" w:date="2024-12-19T08:36:00Z">
            <w:rPr>
              <w:rFonts w:ascii="Times New Roman" w:hAnsi="Times New Roman"/>
              <w:color w:val="7030A0"/>
              <w:sz w:val="24"/>
              <w:lang w:val="en-US"/>
            </w:rPr>
          </w:rPrChange>
        </w:rPr>
        <w:t>transactivator</w:t>
      </w:r>
      <w:proofErr w:type="spellEnd"/>
      <w:r w:rsidR="00415AFF" w:rsidRPr="00415AFF">
        <w:rPr>
          <w:rFonts w:ascii="Times New Roman" w:hAnsi="Times New Roman"/>
          <w:color w:val="0070C0"/>
          <w:sz w:val="24"/>
          <w:lang w:val="en-US"/>
          <w:rPrChange w:id="1047" w:author="BZs" w:date="2024-12-19T08:36:00Z">
            <w:rPr>
              <w:rFonts w:ascii="Times New Roman" w:hAnsi="Times New Roman"/>
              <w:color w:val="7030A0"/>
              <w:sz w:val="24"/>
              <w:lang w:val="en-US"/>
            </w:rPr>
          </w:rPrChange>
        </w:rPr>
        <w:t xml:space="preserve"> genes, similarly located adjacent to </w:t>
      </w:r>
      <w:del w:id="1048" w:author="BZs" w:date="2024-12-19T08:36:00Z">
        <w:r w:rsidR="00F35F37" w:rsidRPr="006D0604">
          <w:rPr>
            <w:rFonts w:ascii="Times New Roman" w:hAnsi="Times New Roman" w:cs="Times New Roman"/>
            <w:color w:val="7030A0"/>
            <w:sz w:val="24"/>
            <w:szCs w:val="24"/>
            <w:lang w:val="en-US"/>
          </w:rPr>
          <w:delText xml:space="preserve">the </w:delText>
        </w:r>
      </w:del>
      <w:proofErr w:type="spellStart"/>
      <w:r w:rsidR="00415AFF" w:rsidRPr="00415AFF">
        <w:rPr>
          <w:rFonts w:ascii="Times New Roman" w:hAnsi="Times New Roman"/>
          <w:color w:val="0070C0"/>
          <w:sz w:val="24"/>
          <w:lang w:val="en-US"/>
          <w:rPrChange w:id="1049" w:author="BZs" w:date="2024-12-19T08:36:00Z">
            <w:rPr>
              <w:rFonts w:ascii="Times New Roman" w:hAnsi="Times New Roman"/>
              <w:color w:val="7030A0"/>
              <w:sz w:val="24"/>
              <w:lang w:val="en-US"/>
            </w:rPr>
          </w:rPrChange>
        </w:rPr>
        <w:t>OriL</w:t>
      </w:r>
      <w:proofErr w:type="spellEnd"/>
      <w:r w:rsidR="00415AFF" w:rsidRPr="00415AFF">
        <w:rPr>
          <w:rFonts w:ascii="Times New Roman" w:hAnsi="Times New Roman"/>
          <w:color w:val="0070C0"/>
          <w:sz w:val="24"/>
          <w:lang w:val="en-US"/>
          <w:rPrChange w:id="1050" w:author="BZs" w:date="2024-12-19T08:36:00Z">
            <w:rPr>
              <w:rFonts w:ascii="Times New Roman" w:hAnsi="Times New Roman"/>
              <w:color w:val="7030A0"/>
              <w:sz w:val="24"/>
              <w:lang w:val="en-US"/>
            </w:rPr>
          </w:rPrChange>
        </w:rPr>
        <w:t>.</w:t>
      </w:r>
      <w:r w:rsidR="00415AFF">
        <w:rPr>
          <w:rFonts w:ascii="Times New Roman" w:hAnsi="Times New Roman"/>
          <w:color w:val="0070C0"/>
          <w:sz w:val="24"/>
          <w:lang w:val="en-US"/>
          <w:rPrChange w:id="1051" w:author="BZs" w:date="2024-12-19T08:36:00Z">
            <w:rPr>
              <w:rFonts w:ascii="Times New Roman" w:hAnsi="Times New Roman"/>
              <w:sz w:val="24"/>
              <w:lang w:val="en-US"/>
            </w:rPr>
          </w:rPrChange>
        </w:rPr>
        <w:t xml:space="preserve"> </w:t>
      </w:r>
      <w:r w:rsidR="00111D2E" w:rsidRPr="006D0604">
        <w:rPr>
          <w:rFonts w:ascii="Times New Roman" w:hAnsi="Times New Roman" w:cs="Times New Roman"/>
          <w:sz w:val="24"/>
          <w:szCs w:val="24"/>
          <w:lang w:val="en-US"/>
        </w:rPr>
        <w:t>Compared to our previous publication</w:t>
      </w:r>
      <w:r w:rsidR="00CF7861" w:rsidRPr="006D0604">
        <w:rPr>
          <w:rFonts w:ascii="Times New Roman" w:hAnsi="Times New Roman" w:cs="Times New Roman"/>
          <w:sz w:val="24"/>
          <w:szCs w:val="24"/>
          <w:lang w:val="en-US"/>
        </w:rPr>
        <w:t xml:space="preserve"> </w:t>
      </w:r>
      <w:r w:rsidR="00111D2E" w:rsidRPr="006D0604">
        <w:rPr>
          <w:rFonts w:ascii="Times New Roman" w:hAnsi="Times New Roman"/>
          <w:sz w:val="24"/>
          <w:szCs w:val="24"/>
          <w:lang w:val="en-US"/>
        </w:rPr>
        <w:fldChar w:fldCharType="begin"/>
      </w:r>
      <w:r w:rsidR="006F598A" w:rsidRPr="006D0604">
        <w:rPr>
          <w:rFonts w:ascii="Times New Roman" w:hAnsi="Times New Roman"/>
          <w:sz w:val="24"/>
          <w:szCs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6D0604">
        <w:rPr>
          <w:rFonts w:ascii="Times New Roman" w:hAnsi="Times New Roman"/>
          <w:sz w:val="24"/>
          <w:szCs w:val="24"/>
          <w:lang w:val="en-US"/>
        </w:rPr>
        <w:fldChar w:fldCharType="separate"/>
      </w:r>
      <w:r w:rsidR="006F598A" w:rsidRPr="006D0604">
        <w:rPr>
          <w:rFonts w:ascii="Times New Roman" w:hAnsi="Times New Roman" w:cs="Times New Roman"/>
          <w:sz w:val="24"/>
          <w:lang w:val="en-US"/>
        </w:rPr>
        <w:t>[29]</w:t>
      </w:r>
      <w:r w:rsidR="00111D2E" w:rsidRPr="006D0604">
        <w:rPr>
          <w:rFonts w:ascii="Times New Roman" w:hAnsi="Times New Roman"/>
          <w:sz w:val="24"/>
          <w:szCs w:val="24"/>
          <w:lang w:val="en-US"/>
        </w:rPr>
        <w:fldChar w:fldCharType="end"/>
      </w:r>
      <w:r w:rsidR="00111D2E" w:rsidRPr="006D0604">
        <w:rPr>
          <w:rFonts w:ascii="Times New Roman" w:hAnsi="Times New Roman" w:cs="Times New Roman"/>
          <w:sz w:val="24"/>
          <w:szCs w:val="24"/>
          <w:lang w:val="en-US"/>
        </w:rPr>
        <w:t xml:space="preserve">, </w:t>
      </w:r>
      <w:r w:rsidR="00332E8E" w:rsidRPr="006D0604">
        <w:rPr>
          <w:rFonts w:ascii="Times New Roman" w:hAnsi="Times New Roman" w:cs="Times New Roman"/>
          <w:sz w:val="24"/>
          <w:szCs w:val="24"/>
          <w:lang w:val="en-US"/>
        </w:rPr>
        <w:t>CAGE-</w:t>
      </w:r>
      <w:proofErr w:type="spellStart"/>
      <w:r w:rsidR="00332E8E" w:rsidRPr="006D0604">
        <w:rPr>
          <w:rFonts w:ascii="Times New Roman" w:hAnsi="Times New Roman" w:cs="Times New Roman"/>
          <w:sz w:val="24"/>
          <w:szCs w:val="24"/>
          <w:lang w:val="en-US"/>
        </w:rPr>
        <w:t>Seq</w:t>
      </w:r>
      <w:proofErr w:type="spellEnd"/>
      <w:r w:rsidR="00594B9E" w:rsidRPr="006D0604">
        <w:rPr>
          <w:rFonts w:ascii="Times New Roman" w:hAnsi="Times New Roman" w:cs="Times New Roman"/>
          <w:sz w:val="24"/>
          <w:szCs w:val="24"/>
          <w:lang w:val="en-US"/>
        </w:rPr>
        <w:t xml:space="preserve"> analysis</w:t>
      </w:r>
      <w:r w:rsidR="00332E8E" w:rsidRPr="006D0604">
        <w:rPr>
          <w:rFonts w:ascii="Times New Roman" w:hAnsi="Times New Roman" w:cs="Times New Roman"/>
          <w:sz w:val="24"/>
          <w:szCs w:val="24"/>
          <w:lang w:val="en-US"/>
        </w:rPr>
        <w:t xml:space="preserve"> </w:t>
      </w:r>
      <w:r w:rsidR="00594B9E" w:rsidRPr="006D0604">
        <w:rPr>
          <w:rFonts w:ascii="Times New Roman" w:hAnsi="Times New Roman" w:cs="Times New Roman"/>
          <w:sz w:val="24"/>
          <w:szCs w:val="24"/>
          <w:lang w:val="en-US"/>
        </w:rPr>
        <w:t>enabled us</w:t>
      </w:r>
      <w:r w:rsidR="00332E8E" w:rsidRPr="006D0604">
        <w:rPr>
          <w:rFonts w:ascii="Times New Roman" w:hAnsi="Times New Roman" w:cs="Times New Roman"/>
          <w:sz w:val="24"/>
          <w:szCs w:val="24"/>
          <w:lang w:val="en-US"/>
        </w:rPr>
        <w:t xml:space="preserve"> to update </w:t>
      </w:r>
      <w:r w:rsidRPr="006D0604">
        <w:rPr>
          <w:rFonts w:ascii="Times New Roman" w:hAnsi="Times New Roman" w:cs="Times New Roman"/>
          <w:sz w:val="24"/>
          <w:szCs w:val="24"/>
          <w:lang w:val="en-US"/>
        </w:rPr>
        <w:t>both CTO</w:t>
      </w:r>
      <w:r w:rsidR="00B8612E" w:rsidRPr="006D0604">
        <w:rPr>
          <w:rFonts w:ascii="Times New Roman" w:hAnsi="Times New Roman" w:cs="Times New Roman"/>
          <w:sz w:val="24"/>
          <w:szCs w:val="24"/>
          <w:lang w:val="en-US"/>
        </w:rPr>
        <w:t>-S</w:t>
      </w:r>
      <w:r w:rsidR="0003248D" w:rsidRPr="006D0604">
        <w:rPr>
          <w:rFonts w:ascii="Times New Roman" w:hAnsi="Times New Roman" w:cs="Times New Roman"/>
          <w:sz w:val="24"/>
          <w:szCs w:val="24"/>
          <w:vertAlign w:val="superscript"/>
          <w:lang w:val="en-US"/>
        </w:rPr>
        <w:t>13</w:t>
      </w:r>
      <w:r w:rsidRPr="006D0604">
        <w:rPr>
          <w:rFonts w:ascii="Times New Roman" w:hAnsi="Times New Roman" w:cs="Times New Roman"/>
          <w:sz w:val="24"/>
          <w:szCs w:val="24"/>
          <w:lang w:val="en-US"/>
        </w:rPr>
        <w:t>, located at Ori-L (</w:t>
      </w:r>
      <w:r w:rsidRPr="006D0604">
        <w:rPr>
          <w:rFonts w:ascii="Times New Roman" w:hAnsi="Times New Roman" w:cs="Times New Roman"/>
          <w:b/>
          <w:sz w:val="24"/>
          <w:szCs w:val="24"/>
          <w:lang w:val="en-US"/>
        </w:rPr>
        <w:t xml:space="preserve">Supplementary Figure </w:t>
      </w:r>
      <w:del w:id="1052" w:author="BZs" w:date="2024-12-19T08:36:00Z">
        <w:r w:rsidR="009D7FCD" w:rsidRPr="006D0604">
          <w:rPr>
            <w:rFonts w:ascii="Times New Roman" w:hAnsi="Times New Roman" w:cs="Times New Roman"/>
            <w:b/>
            <w:sz w:val="24"/>
            <w:szCs w:val="24"/>
            <w:lang w:val="en-US"/>
          </w:rPr>
          <w:delText>9</w:delText>
        </w:r>
        <w:r w:rsidR="00307A5C" w:rsidRPr="006D0604">
          <w:rPr>
            <w:rFonts w:ascii="Times New Roman" w:hAnsi="Times New Roman" w:cs="Times New Roman"/>
            <w:b/>
            <w:sz w:val="24"/>
            <w:szCs w:val="24"/>
            <w:lang w:val="en-US"/>
          </w:rPr>
          <w:delText>a</w:delText>
        </w:r>
      </w:del>
      <w:ins w:id="1053" w:author="BZs" w:date="2024-12-19T08:36:00Z">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a</w:t>
        </w:r>
      </w:ins>
      <w:r w:rsidRPr="006D0604">
        <w:rPr>
          <w:rFonts w:ascii="Times New Roman" w:hAnsi="Times New Roman" w:cs="Times New Roman"/>
          <w:sz w:val="24"/>
          <w:szCs w:val="24"/>
          <w:lang w:val="en-US"/>
        </w:rPr>
        <w:t xml:space="preserve">) and identified </w:t>
      </w:r>
      <w:r w:rsidR="00594B9E" w:rsidRPr="006D0604">
        <w:rPr>
          <w:rFonts w:ascii="Times New Roman" w:hAnsi="Times New Roman" w:cs="Times New Roman"/>
          <w:sz w:val="24"/>
          <w:szCs w:val="24"/>
          <w:lang w:val="en-US"/>
        </w:rPr>
        <w:t>exclusively</w:t>
      </w:r>
      <w:r w:rsidRPr="006D0604">
        <w:rPr>
          <w:rFonts w:ascii="Times New Roman" w:hAnsi="Times New Roman" w:cs="Times New Roman"/>
          <w:sz w:val="24"/>
          <w:szCs w:val="24"/>
          <w:lang w:val="en-US"/>
        </w:rPr>
        <w:t xml:space="preserve"> in EHV-1 and PRV, </w:t>
      </w:r>
      <w:r w:rsidR="00594B9E" w:rsidRPr="006D0604">
        <w:rPr>
          <w:rFonts w:ascii="Times New Roman" w:hAnsi="Times New Roman" w:cs="Times New Roman"/>
          <w:sz w:val="24"/>
          <w:szCs w:val="24"/>
          <w:lang w:val="en-US"/>
        </w:rPr>
        <w:t>as well as</w:t>
      </w:r>
      <w:r w:rsidR="00A83DD2" w:rsidRPr="006D0604">
        <w:rPr>
          <w:rFonts w:ascii="Times New Roman" w:hAnsi="Times New Roman" w:cs="Times New Roman"/>
          <w:sz w:val="24"/>
          <w:szCs w:val="24"/>
          <w:lang w:val="en-US"/>
        </w:rPr>
        <w:t xml:space="preserve"> NOIR</w:t>
      </w:r>
      <w:r w:rsidR="00CF7861" w:rsidRPr="006D0604">
        <w:rPr>
          <w:rFonts w:ascii="Times New Roman" w:hAnsi="Times New Roman" w:cs="Times New Roman"/>
          <w:sz w:val="24"/>
          <w:szCs w:val="24"/>
          <w:lang w:val="en-US"/>
        </w:rPr>
        <w:t xml:space="preserve"> </w:t>
      </w:r>
      <w:r w:rsidR="007F738B" w:rsidRPr="006D0604">
        <w:rPr>
          <w:rFonts w:ascii="Times New Roman" w:eastAsia="Georgia" w:hAnsi="Times New Roman" w:cs="Times New Roman"/>
          <w:sz w:val="24"/>
          <w:szCs w:val="24"/>
          <w:lang w:val="en-US"/>
        </w:rPr>
        <w:fldChar w:fldCharType="begin"/>
      </w:r>
      <w:r w:rsidR="006F598A" w:rsidRPr="006D0604">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6D0604">
        <w:rPr>
          <w:rFonts w:ascii="Times New Roman" w:eastAsia="Georgia" w:hAnsi="Times New Roman" w:cs="Times New Roman"/>
          <w:sz w:val="24"/>
          <w:szCs w:val="24"/>
          <w:lang w:val="en-US"/>
        </w:rPr>
        <w:fldChar w:fldCharType="separate"/>
      </w:r>
      <w:r w:rsidR="006F598A" w:rsidRPr="006D0604">
        <w:rPr>
          <w:rFonts w:ascii="Times New Roman" w:hAnsi="Times New Roman" w:cs="Times New Roman"/>
          <w:sz w:val="24"/>
          <w:lang w:val="en-US"/>
        </w:rPr>
        <w:t>[11]</w:t>
      </w:r>
      <w:r w:rsidR="007F738B" w:rsidRPr="006D0604">
        <w:rPr>
          <w:rFonts w:ascii="Times New Roman" w:eastAsia="Georgia" w:hAnsi="Times New Roman" w:cs="Times New Roman"/>
          <w:sz w:val="24"/>
          <w:szCs w:val="24"/>
          <w:lang w:val="en-US"/>
        </w:rPr>
        <w:fldChar w:fldCharType="end"/>
      </w:r>
      <w:r w:rsidRPr="006D0604">
        <w:rPr>
          <w:rFonts w:ascii="Times New Roman" w:hAnsi="Times New Roman" w:cs="Times New Roman"/>
          <w:sz w:val="24"/>
          <w:szCs w:val="24"/>
          <w:lang w:val="en-US"/>
        </w:rPr>
        <w:t xml:space="preserve">, located </w:t>
      </w:r>
      <w:r w:rsidR="00FA60F8" w:rsidRPr="006D0604">
        <w:rPr>
          <w:rFonts w:ascii="Times New Roman" w:hAnsi="Times New Roman" w:cs="Times New Roman"/>
          <w:sz w:val="24"/>
          <w:szCs w:val="24"/>
          <w:lang w:val="en-US"/>
        </w:rPr>
        <w:t>at</w:t>
      </w:r>
      <w:r w:rsidRPr="006D0604">
        <w:rPr>
          <w:rFonts w:ascii="Times New Roman" w:hAnsi="Times New Roman" w:cs="Times New Roman"/>
          <w:sz w:val="24"/>
          <w:szCs w:val="24"/>
          <w:lang w:val="en-US"/>
        </w:rPr>
        <w:t xml:space="preserve"> </w:t>
      </w:r>
      <w:proofErr w:type="spellStart"/>
      <w:r w:rsidRPr="006D0604">
        <w:rPr>
          <w:rFonts w:ascii="Times New Roman" w:hAnsi="Times New Roman" w:cs="Times New Roman"/>
          <w:sz w:val="24"/>
          <w:szCs w:val="24"/>
          <w:lang w:val="en-US"/>
        </w:rPr>
        <w:t>OriS</w:t>
      </w:r>
      <w:proofErr w:type="spellEnd"/>
      <w:r w:rsidRPr="006D0604">
        <w:rPr>
          <w:rFonts w:ascii="Times New Roman" w:hAnsi="Times New Roman" w:cs="Times New Roman"/>
          <w:sz w:val="24"/>
          <w:szCs w:val="24"/>
          <w:lang w:val="en-US"/>
        </w:rPr>
        <w:t xml:space="preserve"> (</w:t>
      </w:r>
      <w:r w:rsidRPr="006D0604">
        <w:rPr>
          <w:rFonts w:ascii="Times New Roman" w:hAnsi="Times New Roman" w:cs="Times New Roman"/>
          <w:b/>
          <w:sz w:val="24"/>
          <w:szCs w:val="24"/>
          <w:lang w:val="en-US"/>
        </w:rPr>
        <w:t xml:space="preserve">Supplementary Figure </w:t>
      </w:r>
      <w:del w:id="1054" w:author="BZs" w:date="2024-12-19T08:36:00Z">
        <w:r w:rsidR="009D7FCD" w:rsidRPr="006D0604">
          <w:rPr>
            <w:rFonts w:ascii="Times New Roman" w:hAnsi="Times New Roman" w:cs="Times New Roman"/>
            <w:b/>
            <w:sz w:val="24"/>
            <w:szCs w:val="24"/>
            <w:lang w:val="en-US"/>
          </w:rPr>
          <w:delText>9</w:delText>
        </w:r>
        <w:r w:rsidR="00307A5C" w:rsidRPr="006D0604">
          <w:rPr>
            <w:rFonts w:ascii="Times New Roman" w:hAnsi="Times New Roman" w:cs="Times New Roman"/>
            <w:b/>
            <w:sz w:val="24"/>
            <w:szCs w:val="24"/>
            <w:lang w:val="en-US"/>
          </w:rPr>
          <w:delText>b</w:delText>
        </w:r>
      </w:del>
      <w:ins w:id="1055" w:author="BZs" w:date="2024-12-19T08:36:00Z">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b</w:t>
        </w:r>
      </w:ins>
      <w:r w:rsidRPr="006D0604">
        <w:rPr>
          <w:rFonts w:ascii="Times New Roman" w:hAnsi="Times New Roman" w:cs="Times New Roman"/>
          <w:sz w:val="24"/>
          <w:szCs w:val="24"/>
          <w:lang w:val="en-US"/>
        </w:rPr>
        <w:t xml:space="preserve">) and found in </w:t>
      </w:r>
      <w:proofErr w:type="spellStart"/>
      <w:r w:rsidRPr="006D0604">
        <w:rPr>
          <w:rFonts w:ascii="Times New Roman" w:hAnsi="Times New Roman" w:cs="Times New Roman"/>
          <w:sz w:val="24"/>
          <w:szCs w:val="24"/>
          <w:lang w:val="en-US"/>
        </w:rPr>
        <w:t>Varicelloviruses</w:t>
      </w:r>
      <w:proofErr w:type="spellEnd"/>
      <w:r w:rsidRPr="006D0604">
        <w:rPr>
          <w:rFonts w:ascii="Times New Roman" w:hAnsi="Times New Roman" w:cs="Times New Roman"/>
          <w:sz w:val="24"/>
          <w:szCs w:val="24"/>
          <w:lang w:val="en-US"/>
        </w:rPr>
        <w:t>.</w:t>
      </w:r>
      <w:r w:rsidR="007F738B" w:rsidRPr="006D0604">
        <w:rPr>
          <w:rFonts w:ascii="Times New Roman" w:hAnsi="Times New Roman" w:cs="Times New Roman"/>
          <w:sz w:val="24"/>
          <w:szCs w:val="24"/>
          <w:lang w:val="en-US"/>
        </w:rPr>
        <w:t xml:space="preserve"> </w:t>
      </w:r>
      <w:r w:rsidR="006F015B" w:rsidRPr="006D0604">
        <w:rPr>
          <w:rFonts w:ascii="Times New Roman" w:hAnsi="Times New Roman" w:cs="Times New Roman"/>
          <w:sz w:val="24"/>
          <w:szCs w:val="24"/>
          <w:lang w:val="en-US"/>
        </w:rPr>
        <w:t xml:space="preserve">Since these are </w:t>
      </w:r>
      <w:proofErr w:type="spellStart"/>
      <w:r w:rsidR="006F015B" w:rsidRPr="006D0604">
        <w:rPr>
          <w:rFonts w:ascii="Times New Roman" w:hAnsi="Times New Roman" w:cs="Times New Roman"/>
          <w:sz w:val="24"/>
          <w:szCs w:val="24"/>
          <w:lang w:val="en-US"/>
        </w:rPr>
        <w:t>ncRNAs</w:t>
      </w:r>
      <w:proofErr w:type="spellEnd"/>
      <w:r w:rsidR="006F015B" w:rsidRPr="006D0604">
        <w:rPr>
          <w:rFonts w:ascii="Times New Roman" w:hAnsi="Times New Roman" w:cs="Times New Roman"/>
          <w:sz w:val="24"/>
          <w:szCs w:val="24"/>
          <w:lang w:val="en-US"/>
        </w:rPr>
        <w:t xml:space="preserve">, their level of conservation is lower than that of the protein-coding regions. </w:t>
      </w:r>
    </w:p>
    <w:p w14:paraId="1DB1EAFD" w14:textId="77777777" w:rsidR="008A033A" w:rsidRPr="006D0604" w:rsidRDefault="008A033A"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Discussion</w:t>
      </w:r>
    </w:p>
    <w:p w14:paraId="6E349F77" w14:textId="4C86BC79"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hAnsi="Times New Roman" w:cs="Times New Roman"/>
          <w:sz w:val="24"/>
          <w:szCs w:val="24"/>
          <w:lang w:val="en-US" w:bidi="en-US"/>
        </w:rPr>
        <w:t>The last couple of years have witnessed significant advancements in sequencing technologies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40</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Full-length, </w:t>
      </w:r>
      <w:proofErr w:type="spellStart"/>
      <w:r w:rsidRPr="006D0604">
        <w:rPr>
          <w:rFonts w:ascii="Times New Roman" w:hAnsi="Times New Roman" w:cs="Times New Roman"/>
          <w:sz w:val="24"/>
          <w:szCs w:val="24"/>
          <w:lang w:val="en-US" w:bidi="en-US"/>
        </w:rPr>
        <w:t>lrRNA-Seq</w:t>
      </w:r>
      <w:proofErr w:type="spellEnd"/>
      <w:r w:rsidRPr="006D0604">
        <w:rPr>
          <w:rFonts w:ascii="Times New Roman" w:hAnsi="Times New Roman" w:cs="Times New Roman"/>
          <w:sz w:val="24"/>
          <w:szCs w:val="24"/>
          <w:lang w:val="en-US" w:bidi="en-US"/>
        </w:rPr>
        <w:t xml:space="preserve"> methods have revolutionized transcriptome research, particularly in organisms with small genomes. This has revealed that viral transcriptomic structures are far more </w:t>
      </w:r>
      <w:r w:rsidR="00FA7B12" w:rsidRPr="006D0604">
        <w:rPr>
          <w:rFonts w:ascii="Times New Roman" w:hAnsi="Times New Roman" w:cs="Times New Roman"/>
          <w:sz w:val="24"/>
          <w:szCs w:val="24"/>
          <w:lang w:val="en-US" w:bidi="en-US"/>
        </w:rPr>
        <w:t>complex than previously thought</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[11]</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Discoveries include a wide array of overlapping transcripts, such as extende</w:t>
      </w:r>
      <w:r w:rsidR="00B17614" w:rsidRPr="006D0604">
        <w:rPr>
          <w:rFonts w:ascii="Times New Roman" w:hAnsi="Times New Roman" w:cs="Times New Roman"/>
          <w:sz w:val="24"/>
          <w:szCs w:val="24"/>
          <w:lang w:val="en-US" w:bidi="en-US"/>
        </w:rPr>
        <w:t>d 5′-UTR isoforms, polygenic</w:t>
      </w:r>
      <w:r w:rsidRPr="006D0604">
        <w:rPr>
          <w:rFonts w:ascii="Times New Roman" w:hAnsi="Times New Roman" w:cs="Times New Roman"/>
          <w:sz w:val="24"/>
          <w:szCs w:val="24"/>
          <w:lang w:val="en-US" w:bidi="en-US"/>
        </w:rPr>
        <w:t xml:space="preserve"> and </w:t>
      </w:r>
      <w:r w:rsidR="00B17614" w:rsidRPr="006D0604">
        <w:rPr>
          <w:rFonts w:ascii="Times New Roman" w:hAnsi="Times New Roman" w:cs="Times New Roman"/>
          <w:sz w:val="24"/>
          <w:szCs w:val="24"/>
          <w:lang w:val="en-US" w:bidi="en-US"/>
        </w:rPr>
        <w:t>complex</w:t>
      </w:r>
      <w:r w:rsidRPr="006D0604">
        <w:rPr>
          <w:rFonts w:ascii="Times New Roman" w:hAnsi="Times New Roman" w:cs="Times New Roman"/>
          <w:sz w:val="24"/>
          <w:szCs w:val="24"/>
          <w:lang w:val="en-US" w:bidi="en-US"/>
        </w:rPr>
        <w:t xml:space="preserve"> transcripts</w:t>
      </w:r>
      <w:r w:rsidR="00AA29EB" w:rsidRPr="006D0604">
        <w:rPr>
          <w:rFonts w:ascii="Times New Roman" w:hAnsi="Times New Roman" w:cs="Times New Roman"/>
          <w:sz w:val="24"/>
          <w:szCs w:val="24"/>
          <w:lang w:val="en-US" w:bidi="en-US"/>
        </w:rPr>
        <w:t xml:space="preserve"> (containing at least one gene on an opposite orientation)</w:t>
      </w:r>
      <w:r w:rsidRPr="006D0604">
        <w:rPr>
          <w:rFonts w:ascii="Times New Roman" w:hAnsi="Times New Roman" w:cs="Times New Roman"/>
          <w:sz w:val="24"/>
          <w:szCs w:val="24"/>
          <w:lang w:val="en-US" w:bidi="en-US"/>
        </w:rPr>
        <w:t>, truncated mRNAs containing in-frame</w:t>
      </w:r>
      <w:r w:rsidR="00B17614"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ORFs</w:t>
      </w:r>
      <w:r w:rsidR="00FA7B12" w:rsidRPr="006D0604">
        <w:rPr>
          <w:rFonts w:ascii="Times New Roman" w:hAnsi="Times New Roman" w:cs="Times New Roman"/>
          <w:sz w:val="24"/>
          <w:szCs w:val="24"/>
          <w:lang w:val="en-US" w:bidi="en-US"/>
        </w:rPr>
        <w:t>, and read-through transcripts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szCs w:val="24"/>
          <w:lang w:val="en-US"/>
        </w:rPr>
        <w:t>[21,4</w:t>
      </w:r>
      <w:r w:rsidR="00C32661">
        <w:rPr>
          <w:rFonts w:ascii="Times New Roman" w:hAnsi="Times New Roman" w:cs="Times New Roman"/>
          <w:sz w:val="24"/>
          <w:szCs w:val="24"/>
          <w:lang w:val="en-US"/>
        </w:rPr>
        <w:t>1</w:t>
      </w:r>
      <w:r w:rsidR="006F598A" w:rsidRPr="006D0604">
        <w:rPr>
          <w:rFonts w:ascii="Times New Roman" w:hAnsi="Times New Roman" w:cs="Times New Roman"/>
          <w:sz w:val="24"/>
          <w:szCs w:val="24"/>
          <w:lang w:val="en-US"/>
        </w:rPr>
        <w:t>–4</w:t>
      </w:r>
      <w:r w:rsidR="00C32661">
        <w:rPr>
          <w:rFonts w:ascii="Times New Roman" w:hAnsi="Times New Roman" w:cs="Times New Roman"/>
          <w:sz w:val="24"/>
          <w:szCs w:val="24"/>
          <w:lang w:val="en-US"/>
        </w:rPr>
        <w:t>3</w:t>
      </w:r>
      <w:r w:rsidR="006F598A" w:rsidRPr="006D0604">
        <w:rPr>
          <w:rFonts w:ascii="Times New Roman" w:hAnsi="Times New Roman" w:cs="Times New Roman"/>
          <w:sz w:val="24"/>
          <w:szCs w:val="24"/>
          <w:lang w:val="en-US"/>
        </w:rPr>
        <w:t>]</w:t>
      </w:r>
      <w:r w:rsidR="001758BE" w:rsidRPr="006D0604">
        <w:rPr>
          <w:rFonts w:ascii="Times New Roman" w:hAnsi="Times New Roman" w:cs="Times New Roman"/>
          <w:sz w:val="24"/>
          <w:szCs w:val="24"/>
          <w:lang w:val="en-US" w:bidi="en-US"/>
        </w:rPr>
        <w:fldChar w:fldCharType="end"/>
      </w:r>
      <w:r w:rsidR="001758BE" w:rsidRPr="006D0604">
        <w:rPr>
          <w:rFonts w:ascii="Times New Roman" w:hAnsi="Times New Roman" w:cs="Times New Roman"/>
          <w:sz w:val="24"/>
          <w:szCs w:val="24"/>
          <w:lang w:val="en-US" w:bidi="en-US"/>
        </w:rPr>
        <w:t>.</w:t>
      </w:r>
      <w:r w:rsidR="009A0CB6"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6D0604">
        <w:rPr>
          <w:rFonts w:ascii="Times New Roman" w:hAnsi="Times New Roman" w:cs="Times New Roman"/>
          <w:sz w:val="24"/>
          <w:szCs w:val="24"/>
          <w:lang w:val="en-US" w:bidi="en-US"/>
        </w:rPr>
        <w:t>iruses than previously believed</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[23,4</w:t>
      </w:r>
      <w:r w:rsidR="00C32661">
        <w:rPr>
          <w:rFonts w:ascii="Times New Roman" w:hAnsi="Times New Roman" w:cs="Times New Roman"/>
          <w:sz w:val="24"/>
          <w:lang w:val="en-US"/>
        </w:rPr>
        <w:t>3</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4</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Neither SRS nor LRS techniques alone are effective in detecting the products of these nested genes. This insufficiency stems from the tendency of </w:t>
      </w:r>
      <w:proofErr w:type="spellStart"/>
      <w:r w:rsidRPr="006D0604">
        <w:rPr>
          <w:rFonts w:ascii="Times New Roman" w:hAnsi="Times New Roman" w:cs="Times New Roman"/>
          <w:sz w:val="24"/>
          <w:szCs w:val="24"/>
          <w:lang w:val="en-US" w:bidi="en-US"/>
        </w:rPr>
        <w:t>lrRNA-Seq</w:t>
      </w:r>
      <w:proofErr w:type="spellEnd"/>
      <w:r w:rsidRPr="006D0604">
        <w:rPr>
          <w:rFonts w:ascii="Times New Roman" w:hAnsi="Times New Roman" w:cs="Times New Roman"/>
          <w:sz w:val="24"/>
          <w:szCs w:val="24"/>
          <w:lang w:val="en-US" w:bidi="en-US"/>
        </w:rPr>
        <w:t xml:space="preserve"> techniques to cause considerable 5' truncation in transcripts, potentially leading t</w:t>
      </w:r>
      <w:r w:rsidR="00FA7B12" w:rsidRPr="006D0604">
        <w:rPr>
          <w:rFonts w:ascii="Times New Roman" w:hAnsi="Times New Roman" w:cs="Times New Roman"/>
          <w:sz w:val="24"/>
          <w:szCs w:val="24"/>
          <w:lang w:val="en-US" w:bidi="en-US"/>
        </w:rPr>
        <w:t>o the misidentification of TSSs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45</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To address this issue, we utilized CAGE sequencing via the Illumina </w:t>
      </w:r>
      <w:proofErr w:type="spellStart"/>
      <w:r w:rsidRPr="006D0604">
        <w:rPr>
          <w:rFonts w:ascii="Times New Roman" w:hAnsi="Times New Roman" w:cs="Times New Roman"/>
          <w:sz w:val="24"/>
          <w:szCs w:val="24"/>
          <w:lang w:val="en-US" w:bidi="en-US"/>
        </w:rPr>
        <w:t>MiSeq</w:t>
      </w:r>
      <w:proofErr w:type="spellEnd"/>
      <w:r w:rsidRPr="006D0604">
        <w:rPr>
          <w:rFonts w:ascii="Times New Roman" w:hAnsi="Times New Roman" w:cs="Times New Roman"/>
          <w:sz w:val="24"/>
          <w:szCs w:val="24"/>
          <w:lang w:val="en-US" w:bidi="en-US"/>
        </w:rPr>
        <w:t xml:space="preserve"> platform, a standard approach for identifying the 5' ends of capped RNA molecules. Although CAGE-</w:t>
      </w:r>
      <w:proofErr w:type="spellStart"/>
      <w:r w:rsidRPr="006D0604">
        <w:rPr>
          <w:rFonts w:ascii="Times New Roman" w:hAnsi="Times New Roman" w:cs="Times New Roman"/>
          <w:sz w:val="24"/>
          <w:szCs w:val="24"/>
          <w:lang w:val="en-US" w:bidi="en-US"/>
        </w:rPr>
        <w:t>Seq</w:t>
      </w:r>
      <w:proofErr w:type="spellEnd"/>
      <w:r w:rsidRPr="006D0604">
        <w:rPr>
          <w:rFonts w:ascii="Times New Roman" w:hAnsi="Times New Roman" w:cs="Times New Roman"/>
          <w:sz w:val="24"/>
          <w:szCs w:val="24"/>
          <w:lang w:val="en-US" w:bidi="en-US"/>
        </w:rPr>
        <w:t xml:space="preserve"> is generally reliable, it has the potential for detecting some fraction of degraded RNA. This possibility arises because, in mammalian cytoplasm degraded </w:t>
      </w:r>
      <w:r w:rsidR="00A16FE7" w:rsidRPr="006D0604">
        <w:rPr>
          <w:rFonts w:ascii="Times New Roman" w:hAnsi="Times New Roman" w:cs="Times New Roman"/>
          <w:sz w:val="24"/>
          <w:szCs w:val="24"/>
          <w:lang w:val="en-US" w:bidi="en-US"/>
        </w:rPr>
        <w:t xml:space="preserve">RNAs can be </w:t>
      </w:r>
      <w:r w:rsidR="00FA7B12" w:rsidRPr="006D0604">
        <w:rPr>
          <w:rFonts w:ascii="Times New Roman" w:hAnsi="Times New Roman" w:cs="Times New Roman"/>
          <w:sz w:val="24"/>
          <w:szCs w:val="24"/>
          <w:lang w:val="en-US" w:bidi="en-US"/>
        </w:rPr>
        <w:t>capped by special host enzymes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46</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Although these </w:t>
      </w:r>
      <w:r w:rsidR="009A0CB6" w:rsidRPr="006D0604">
        <w:rPr>
          <w:rFonts w:ascii="Times New Roman" w:hAnsi="Times New Roman" w:cs="Times New Roman"/>
          <w:sz w:val="24"/>
          <w:szCs w:val="24"/>
          <w:lang w:val="en-US" w:bidi="en-US"/>
        </w:rPr>
        <w:t>incomplete</w:t>
      </w:r>
      <w:r w:rsidRPr="006D0604">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4DBE9A5C"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w:t>
      </w:r>
      <w:proofErr w:type="spellStart"/>
      <w:r w:rsidRPr="006D0604">
        <w:rPr>
          <w:rFonts w:ascii="Times New Roman" w:hAnsi="Times New Roman" w:cs="Times New Roman"/>
          <w:sz w:val="24"/>
          <w:szCs w:val="24"/>
          <w:lang w:val="en-US"/>
        </w:rPr>
        <w:t>Dalgarno</w:t>
      </w:r>
      <w:proofErr w:type="spellEnd"/>
      <w:r w:rsidRPr="006D0604">
        <w:rPr>
          <w:rFonts w:ascii="Times New Roman" w:hAnsi="Times New Roman" w:cs="Times New Roman"/>
          <w:sz w:val="24"/>
          <w:szCs w:val="24"/>
          <w:lang w:val="en-US"/>
        </w:rPr>
        <w:t xml:space="preserve"> sequence, facilitates the translation of downstream genes in </w:t>
      </w:r>
      <w:proofErr w:type="spellStart"/>
      <w:r w:rsidRPr="006D0604">
        <w:rPr>
          <w:rFonts w:ascii="Times New Roman" w:hAnsi="Times New Roman" w:cs="Times New Roman"/>
          <w:sz w:val="24"/>
          <w:szCs w:val="24"/>
          <w:lang w:val="en-US"/>
        </w:rPr>
        <w:t>polycistronic</w:t>
      </w:r>
      <w:proofErr w:type="spellEnd"/>
      <w:r w:rsidRPr="006D0604">
        <w:rPr>
          <w:rFonts w:ascii="Times New Roman" w:hAnsi="Times New Roman" w:cs="Times New Roman"/>
          <w:sz w:val="24"/>
          <w:szCs w:val="24"/>
          <w:lang w:val="en-US"/>
        </w:rPr>
        <w:t xml:space="preserve"> RNA molecules. Many small-genome eukaryotic viruses have evolved various mechanisms, such as internal ribosome entry sites, ribosomal frameshifti</w:t>
      </w:r>
      <w:r w:rsidR="00FA7B12" w:rsidRPr="006D0604">
        <w:rPr>
          <w:rFonts w:ascii="Times New Roman" w:hAnsi="Times New Roman" w:cs="Times New Roman"/>
          <w:sz w:val="24"/>
          <w:szCs w:val="24"/>
          <w:lang w:val="en-US"/>
        </w:rPr>
        <w:t>ng, or leaky ribosomal scanning</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47</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In herpesviruses, co-oriented genes often form clusters that produce transcripts with shared downstream sequences and unique 5′-exons, following a pattern like ‘</w:t>
      </w:r>
      <w:proofErr w:type="spellStart"/>
      <w:r w:rsidRPr="006D0604">
        <w:rPr>
          <w:rFonts w:ascii="Times New Roman" w:hAnsi="Times New Roman" w:cs="Times New Roman"/>
          <w:sz w:val="24"/>
          <w:szCs w:val="24"/>
          <w:lang w:val="en-US"/>
        </w:rPr>
        <w:t>abcd</w:t>
      </w:r>
      <w:proofErr w:type="spellEnd"/>
      <w:r w:rsidRPr="006D0604">
        <w:rPr>
          <w:rFonts w:ascii="Times New Roman" w:hAnsi="Times New Roman" w:cs="Times New Roman"/>
          <w:sz w:val="24"/>
          <w:szCs w:val="24"/>
          <w:lang w:val="en-US"/>
        </w:rPr>
        <w:t>’, ‘</w:t>
      </w:r>
      <w:proofErr w:type="spellStart"/>
      <w:r w:rsidRPr="006D0604">
        <w:rPr>
          <w:rFonts w:ascii="Times New Roman" w:hAnsi="Times New Roman" w:cs="Times New Roman"/>
          <w:sz w:val="24"/>
          <w:szCs w:val="24"/>
          <w:lang w:val="en-US"/>
        </w:rPr>
        <w:t>bcd</w:t>
      </w:r>
      <w:proofErr w:type="spellEnd"/>
      <w:r w:rsidRPr="006D0604">
        <w:rPr>
          <w:rFonts w:ascii="Times New Roman" w:hAnsi="Times New Roman" w:cs="Times New Roman"/>
          <w:sz w:val="24"/>
          <w:szCs w:val="24"/>
          <w:lang w:val="en-US"/>
        </w:rPr>
        <w:t>’, ‘cd’, and ‘d’, where ‘a’ is the most upstream gene and ‘d’ is the most downstream. The role of poly</w:t>
      </w:r>
      <w:r w:rsidR="00822B2A" w:rsidRPr="006D0604">
        <w:rPr>
          <w:rFonts w:ascii="Times New Roman" w:hAnsi="Times New Roman" w:cs="Times New Roman"/>
          <w:sz w:val="24"/>
          <w:szCs w:val="24"/>
          <w:lang w:val="en-US"/>
        </w:rPr>
        <w:t xml:space="preserve">genic </w:t>
      </w:r>
      <w:r w:rsidRPr="006D0604">
        <w:rPr>
          <w:rFonts w:ascii="Times New Roman" w:hAnsi="Times New Roman" w:cs="Times New Roman"/>
          <w:sz w:val="24"/>
          <w:szCs w:val="24"/>
          <w:lang w:val="en-US"/>
        </w:rPr>
        <w:t>transcripts in large DNA viruses remains unclear, as translation from downstream g</w:t>
      </w:r>
      <w:r w:rsidR="00FA7B12" w:rsidRPr="006D0604">
        <w:rPr>
          <w:rFonts w:ascii="Times New Roman" w:hAnsi="Times New Roman" w:cs="Times New Roman"/>
          <w:sz w:val="24"/>
          <w:szCs w:val="24"/>
          <w:lang w:val="en-US"/>
        </w:rPr>
        <w:t>enes has been rarely documented</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8</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w:t>
      </w:r>
    </w:p>
    <w:p w14:paraId="05AC253D" w14:textId="62346E86"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We have previously reported that EHV-1 exhibits more frequent splicing events compare</w:t>
      </w:r>
      <w:r w:rsidR="00FA7B12" w:rsidRPr="006D0604">
        <w:rPr>
          <w:rFonts w:ascii="Times New Roman" w:hAnsi="Times New Roman" w:cs="Times New Roman"/>
          <w:bCs/>
          <w:sz w:val="24"/>
          <w:szCs w:val="24"/>
          <w:lang w:val="en-US" w:bidi="en-US"/>
        </w:rPr>
        <w:t xml:space="preserve">d to related </w:t>
      </w:r>
      <w:proofErr w:type="spellStart"/>
      <w:r w:rsidR="00FA7B12" w:rsidRPr="006D0604">
        <w:rPr>
          <w:rFonts w:ascii="Times New Roman" w:hAnsi="Times New Roman" w:cs="Times New Roman"/>
          <w:bCs/>
          <w:sz w:val="24"/>
          <w:szCs w:val="24"/>
          <w:lang w:val="en-US" w:bidi="en-US"/>
        </w:rPr>
        <w:t>alphaherpesviruses</w:t>
      </w:r>
      <w:proofErr w:type="spellEnd"/>
      <w:r w:rsidR="00CF7861" w:rsidRPr="006D0604">
        <w:rPr>
          <w:rFonts w:ascii="Times New Roman" w:hAnsi="Times New Roman" w:cs="Times New Roman"/>
          <w:bCs/>
          <w:sz w:val="24"/>
          <w:szCs w:val="24"/>
          <w:lang w:val="en-US" w:bidi="en-US"/>
        </w:rPr>
        <w:t xml:space="preserve"> </w:t>
      </w:r>
      <w:r w:rsidR="00CC366C" w:rsidRPr="006D0604">
        <w:rPr>
          <w:rFonts w:ascii="Times New Roman" w:hAnsi="Times New Roman" w:cs="Times New Roman"/>
          <w:bCs/>
          <w:sz w:val="24"/>
          <w:szCs w:val="24"/>
          <w:lang w:val="en-US" w:bidi="en-US"/>
        </w:rPr>
        <w:fldChar w:fldCharType="begin"/>
      </w:r>
      <w:r w:rsidR="006F598A" w:rsidRPr="006D0604">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6D0604">
        <w:rPr>
          <w:rFonts w:ascii="Times New Roman" w:hAnsi="Times New Roman" w:cs="Times New Roman"/>
          <w:bCs/>
          <w:sz w:val="24"/>
          <w:szCs w:val="24"/>
          <w:lang w:val="en-US" w:bidi="en-US"/>
        </w:rPr>
        <w:fldChar w:fldCharType="separate"/>
      </w:r>
      <w:r w:rsidR="006F598A" w:rsidRPr="006D0604">
        <w:rPr>
          <w:rFonts w:ascii="Times New Roman" w:hAnsi="Times New Roman" w:cs="Times New Roman"/>
          <w:sz w:val="24"/>
          <w:lang w:val="en-US"/>
        </w:rPr>
        <w:t>[28]</w:t>
      </w:r>
      <w:r w:rsidR="00CC366C" w:rsidRPr="006D0604">
        <w:rPr>
          <w:rFonts w:ascii="Times New Roman" w:hAnsi="Times New Roman" w:cs="Times New Roman"/>
          <w:bCs/>
          <w:sz w:val="24"/>
          <w:szCs w:val="24"/>
          <w:lang w:val="en-US" w:bidi="en-US"/>
        </w:rPr>
        <w:fldChar w:fldCharType="end"/>
      </w:r>
      <w:r w:rsidR="00A83DD2" w:rsidRPr="006D0604">
        <w:rPr>
          <w:rFonts w:ascii="Times New Roman" w:hAnsi="Times New Roman" w:cs="Times New Roman"/>
          <w:bCs/>
          <w:sz w:val="24"/>
          <w:szCs w:val="24"/>
          <w:lang w:val="en-US" w:bidi="en-US"/>
        </w:rPr>
        <w:t xml:space="preserve">. Transcripts of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44 (homolog of HSV ul15),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 xml:space="preserve">65 (homolog of HSV us1), and </w:t>
      </w:r>
      <w:r w:rsidR="00406A18" w:rsidRPr="006D0604">
        <w:rPr>
          <w:rFonts w:ascii="Times New Roman" w:hAnsi="Times New Roman" w:cs="Times New Roman"/>
          <w:bCs/>
          <w:sz w:val="24"/>
          <w:szCs w:val="24"/>
          <w:lang w:val="en-US" w:bidi="en-US"/>
        </w:rPr>
        <w:t xml:space="preserve">noir </w:t>
      </w:r>
      <w:r w:rsidRPr="006D0604">
        <w:rPr>
          <w:rFonts w:ascii="Times New Roman" w:hAnsi="Times New Roman" w:cs="Times New Roman"/>
          <w:bCs/>
          <w:sz w:val="24"/>
          <w:szCs w:val="24"/>
          <w:lang w:val="en-US" w:bidi="en-US"/>
        </w:rPr>
        <w:t xml:space="preserve">are spliced in other </w:t>
      </w:r>
      <w:proofErr w:type="spellStart"/>
      <w:r w:rsidRPr="006D0604">
        <w:rPr>
          <w:rFonts w:ascii="Times New Roman" w:hAnsi="Times New Roman" w:cs="Times New Roman"/>
          <w:bCs/>
          <w:sz w:val="24"/>
          <w:szCs w:val="24"/>
          <w:lang w:val="en-US" w:bidi="en-US"/>
        </w:rPr>
        <w:t>alphaherpesviruses</w:t>
      </w:r>
      <w:proofErr w:type="spellEnd"/>
      <w:r w:rsidRPr="006D0604">
        <w:rPr>
          <w:rFonts w:ascii="Times New Roman" w:hAnsi="Times New Roman" w:cs="Times New Roman"/>
          <w:bCs/>
          <w:sz w:val="24"/>
          <w:szCs w:val="24"/>
          <w:lang w:val="en-US" w:bidi="en-US"/>
        </w:rPr>
        <w:t xml:space="preserve"> as well. However, EHV-1 uniquely features splicing in differ</w:t>
      </w:r>
      <w:r w:rsidR="00A83DD2" w:rsidRPr="006D0604">
        <w:rPr>
          <w:rFonts w:ascii="Times New Roman" w:hAnsi="Times New Roman" w:cs="Times New Roman"/>
          <w:bCs/>
          <w:sz w:val="24"/>
          <w:szCs w:val="24"/>
          <w:lang w:val="en-US" w:bidi="en-US"/>
        </w:rPr>
        <w:t xml:space="preserve">ent genomic regions, such as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6/12,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35/39, and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53/58. Additional</w:t>
      </w:r>
      <w:r w:rsidR="00A83DD2" w:rsidRPr="006D0604">
        <w:rPr>
          <w:rFonts w:ascii="Times New Roman" w:hAnsi="Times New Roman" w:cs="Times New Roman"/>
          <w:bCs/>
          <w:sz w:val="24"/>
          <w:szCs w:val="24"/>
          <w:lang w:val="en-US" w:bidi="en-US"/>
        </w:rPr>
        <w:t xml:space="preserve">ly, the splicing observed in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44 extends to adjac</w:t>
      </w:r>
      <w:r w:rsidR="00A83DD2" w:rsidRPr="006D0604">
        <w:rPr>
          <w:rFonts w:ascii="Times New Roman" w:hAnsi="Times New Roman" w:cs="Times New Roman"/>
          <w:bCs/>
          <w:sz w:val="24"/>
          <w:szCs w:val="24"/>
          <w:lang w:val="en-US" w:bidi="en-US"/>
        </w:rPr>
        <w:t xml:space="preserve">ent genomic areas, including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49/50, which is a distinctive characteristic of this virus.</w:t>
      </w:r>
    </w:p>
    <w:p w14:paraId="381D3B4D" w14:textId="491E9A6D"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lastRenderedPageBreak/>
        <w:t xml:space="preserve">An important problem with </w:t>
      </w:r>
      <w:proofErr w:type="spellStart"/>
      <w:r w:rsidRPr="006D0604">
        <w:rPr>
          <w:rFonts w:ascii="Times New Roman" w:hAnsi="Times New Roman" w:cs="Times New Roman"/>
          <w:bCs/>
          <w:sz w:val="24"/>
          <w:szCs w:val="24"/>
          <w:lang w:val="en-US" w:bidi="en-US"/>
        </w:rPr>
        <w:t>lrRNA-Seq</w:t>
      </w:r>
      <w:proofErr w:type="spellEnd"/>
      <w:r w:rsidRPr="006D0604">
        <w:rPr>
          <w:rFonts w:ascii="Times New Roman" w:hAnsi="Times New Roman" w:cs="Times New Roman"/>
          <w:bCs/>
          <w:sz w:val="24"/>
          <w:szCs w:val="24"/>
          <w:lang w:val="en-US" w:bidi="en-US"/>
        </w:rPr>
        <w:t xml:space="preserve">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6D0604">
        <w:rPr>
          <w:rFonts w:ascii="Times New Roman" w:hAnsi="Times New Roman" w:cs="Times New Roman"/>
          <w:bCs/>
          <w:sz w:val="24"/>
          <w:szCs w:val="24"/>
          <w:lang w:val="en-US" w:bidi="en-US"/>
        </w:rPr>
        <w:t>focused</w:t>
      </w:r>
      <w:r w:rsidRPr="006D0604">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4417B3A9" w14:textId="128D8AFA" w:rsidR="0031603D" w:rsidRPr="0031603D" w:rsidRDefault="0031603D" w:rsidP="0031603D">
      <w:pPr>
        <w:pStyle w:val="NormlWeb"/>
        <w:spacing w:before="0" w:beforeAutospacing="0" w:after="120" w:afterAutospacing="0"/>
        <w:jc w:val="both"/>
        <w:rPr>
          <w:rFonts w:eastAsia="Arial"/>
          <w:color w:val="0070C0"/>
          <w:lang w:val="en-US"/>
          <w:rPrChange w:id="1056" w:author="BZs" w:date="2024-12-19T08:36:00Z">
            <w:rPr>
              <w:rFonts w:eastAsia="Arial"/>
              <w:color w:val="7030A0"/>
              <w:lang w:val="en-US"/>
            </w:rPr>
          </w:rPrChange>
        </w:rPr>
        <w:pPrChange w:id="1057" w:author="BZs" w:date="2024-12-19T08:36:00Z">
          <w:pPr>
            <w:pStyle w:val="NormlWeb"/>
            <w:spacing w:after="120"/>
            <w:jc w:val="both"/>
          </w:pPr>
        </w:pPrChange>
      </w:pPr>
      <w:r w:rsidRPr="0031603D">
        <w:rPr>
          <w:rFonts w:eastAsia="Arial"/>
          <w:color w:val="0070C0"/>
          <w:lang w:val="en-US"/>
          <w:rPrChange w:id="1058" w:author="BZs" w:date="2024-12-19T08:36:00Z">
            <w:rPr>
              <w:rFonts w:eastAsia="Arial"/>
              <w:color w:val="7030A0"/>
              <w:lang w:val="en-US"/>
            </w:rPr>
          </w:rPrChange>
        </w:rPr>
        <w:t>In this work, we integrated dcDNA-</w:t>
      </w:r>
      <w:proofErr w:type="spellStart"/>
      <w:r w:rsidRPr="0031603D">
        <w:rPr>
          <w:rFonts w:eastAsia="Arial"/>
          <w:color w:val="0070C0"/>
          <w:lang w:val="en-US"/>
          <w:rPrChange w:id="1059" w:author="BZs" w:date="2024-12-19T08:36:00Z">
            <w:rPr>
              <w:rFonts w:eastAsia="Arial"/>
              <w:color w:val="7030A0"/>
              <w:lang w:val="en-US"/>
            </w:rPr>
          </w:rPrChange>
        </w:rPr>
        <w:t>Seq</w:t>
      </w:r>
      <w:proofErr w:type="spellEnd"/>
      <w:r w:rsidRPr="0031603D">
        <w:rPr>
          <w:rFonts w:eastAsia="Arial"/>
          <w:color w:val="0070C0"/>
          <w:lang w:val="en-US"/>
          <w:rPrChange w:id="1060" w:author="BZs" w:date="2024-12-19T08:36:00Z">
            <w:rPr>
              <w:rFonts w:eastAsia="Arial"/>
              <w:color w:val="7030A0"/>
              <w:lang w:val="en-US"/>
            </w:rPr>
          </w:rPrChange>
        </w:rPr>
        <w:t xml:space="preserve"> and CAGE-</w:t>
      </w:r>
      <w:proofErr w:type="spellStart"/>
      <w:r w:rsidRPr="0031603D">
        <w:rPr>
          <w:rFonts w:eastAsia="Arial"/>
          <w:color w:val="0070C0"/>
          <w:lang w:val="en-US"/>
          <w:rPrChange w:id="1061" w:author="BZs" w:date="2024-12-19T08:36:00Z">
            <w:rPr>
              <w:rFonts w:eastAsia="Arial"/>
              <w:color w:val="7030A0"/>
              <w:lang w:val="en-US"/>
            </w:rPr>
          </w:rPrChange>
        </w:rPr>
        <w:t>Seq</w:t>
      </w:r>
      <w:proofErr w:type="spellEnd"/>
      <w:r w:rsidRPr="0031603D">
        <w:rPr>
          <w:rFonts w:eastAsia="Arial"/>
          <w:color w:val="0070C0"/>
          <w:lang w:val="en-US"/>
          <w:rPrChange w:id="1062" w:author="BZs" w:date="2024-12-19T08:36:00Z">
            <w:rPr>
              <w:rFonts w:eastAsia="Arial"/>
              <w:color w:val="7030A0"/>
              <w:lang w:val="en-US"/>
            </w:rPr>
          </w:rPrChange>
        </w:rPr>
        <w:t xml:space="preserve"> data to </w:t>
      </w:r>
      <w:del w:id="1063" w:author="BZs" w:date="2024-12-19T08:36:00Z">
        <w:r w:rsidR="001F1769" w:rsidRPr="006D0604">
          <w:rPr>
            <w:rFonts w:eastAsia="Arial"/>
            <w:color w:val="7030A0"/>
            <w:lang w:val="en-US" w:eastAsia="hu-HU" w:bidi="en-US"/>
          </w:rPr>
          <w:delText>produce</w:delText>
        </w:r>
      </w:del>
      <w:ins w:id="1064" w:author="BZs" w:date="2024-12-19T08:36:00Z">
        <w:r w:rsidRPr="0031603D">
          <w:rPr>
            <w:rFonts w:eastAsia="Arial"/>
            <w:color w:val="0070C0"/>
            <w:lang w:val="en-US" w:eastAsia="hu-HU" w:bidi="en-US"/>
          </w:rPr>
          <w:t>create</w:t>
        </w:r>
      </w:ins>
      <w:r w:rsidRPr="0031603D">
        <w:rPr>
          <w:rFonts w:eastAsia="Arial"/>
          <w:color w:val="0070C0"/>
          <w:lang w:val="en-US"/>
          <w:rPrChange w:id="1065" w:author="BZs" w:date="2024-12-19T08:36:00Z">
            <w:rPr>
              <w:rFonts w:eastAsia="Arial"/>
              <w:color w:val="7030A0"/>
              <w:lang w:val="en-US"/>
            </w:rPr>
          </w:rPrChange>
        </w:rPr>
        <w:t xml:space="preserve"> a comprehensive, time-resolved map of the EHV-1 transcriptome. By leveraging the strengths of each </w:t>
      </w:r>
      <w:proofErr w:type="gramStart"/>
      <w:r w:rsidRPr="0031603D">
        <w:rPr>
          <w:rFonts w:eastAsia="Arial"/>
          <w:color w:val="0070C0"/>
          <w:lang w:val="en-US"/>
          <w:rPrChange w:id="1066" w:author="BZs" w:date="2024-12-19T08:36:00Z">
            <w:rPr>
              <w:rFonts w:eastAsia="Arial"/>
              <w:color w:val="7030A0"/>
              <w:lang w:val="en-US"/>
            </w:rPr>
          </w:rPrChange>
        </w:rPr>
        <w:t>method</w:t>
      </w:r>
      <w:del w:id="1067" w:author="BZs" w:date="2024-12-19T08:36:00Z">
        <w:r w:rsidR="001F1769" w:rsidRPr="006D0604">
          <w:rPr>
            <w:rFonts w:eastAsia="Arial"/>
            <w:color w:val="7030A0"/>
            <w:lang w:val="en-US" w:eastAsia="hu-HU" w:bidi="en-US"/>
          </w:rPr>
          <w:delText>—</w:delText>
        </w:r>
      </w:del>
      <w:ins w:id="1068" w:author="BZs" w:date="2024-12-19T08:36:00Z">
        <w:r w:rsidRPr="0031603D">
          <w:rPr>
            <w:rFonts w:eastAsia="Arial"/>
            <w:color w:val="0070C0"/>
            <w:lang w:val="en-US" w:eastAsia="hu-HU" w:bidi="en-US"/>
          </w:rPr>
          <w:t xml:space="preserve"> - </w:t>
        </w:r>
      </w:ins>
      <w:r w:rsidRPr="0031603D">
        <w:rPr>
          <w:rFonts w:eastAsia="Arial"/>
          <w:color w:val="0070C0"/>
          <w:lang w:val="en-US"/>
          <w:rPrChange w:id="1069" w:author="BZs" w:date="2024-12-19T08:36:00Z">
            <w:rPr>
              <w:rFonts w:eastAsia="Arial"/>
              <w:color w:val="7030A0"/>
              <w:lang w:val="en-US"/>
            </w:rPr>
          </w:rPrChange>
        </w:rPr>
        <w:t>CAGE-</w:t>
      </w:r>
      <w:proofErr w:type="spellStart"/>
      <w:r w:rsidRPr="0031603D">
        <w:rPr>
          <w:rFonts w:eastAsia="Arial"/>
          <w:color w:val="0070C0"/>
          <w:lang w:val="en-US"/>
          <w:rPrChange w:id="1070" w:author="BZs" w:date="2024-12-19T08:36:00Z">
            <w:rPr>
              <w:rFonts w:eastAsia="Arial"/>
              <w:color w:val="7030A0"/>
              <w:lang w:val="en-US"/>
            </w:rPr>
          </w:rPrChange>
        </w:rPr>
        <w:t>Seq</w:t>
      </w:r>
      <w:proofErr w:type="spellEnd"/>
      <w:r w:rsidRPr="0031603D">
        <w:rPr>
          <w:rFonts w:eastAsia="Arial"/>
          <w:color w:val="0070C0"/>
          <w:lang w:val="en-US"/>
          <w:rPrChange w:id="1071" w:author="BZs" w:date="2024-12-19T08:36:00Z">
            <w:rPr>
              <w:rFonts w:eastAsia="Arial"/>
              <w:color w:val="7030A0"/>
              <w:lang w:val="en-US"/>
            </w:rPr>
          </w:rPrChange>
        </w:rPr>
        <w:t xml:space="preserve"> for high-resolution TSS identification and dcDNA-</w:t>
      </w:r>
      <w:proofErr w:type="spellStart"/>
      <w:r w:rsidRPr="0031603D">
        <w:rPr>
          <w:rFonts w:eastAsia="Arial"/>
          <w:color w:val="0070C0"/>
          <w:lang w:val="en-US"/>
          <w:rPrChange w:id="1072" w:author="BZs" w:date="2024-12-19T08:36:00Z">
            <w:rPr>
              <w:rFonts w:eastAsia="Arial"/>
              <w:color w:val="7030A0"/>
              <w:lang w:val="en-US"/>
            </w:rPr>
          </w:rPrChange>
        </w:rPr>
        <w:t>Seq</w:t>
      </w:r>
      <w:proofErr w:type="spellEnd"/>
      <w:r w:rsidRPr="0031603D">
        <w:rPr>
          <w:rFonts w:eastAsia="Arial"/>
          <w:color w:val="0070C0"/>
          <w:lang w:val="en-US"/>
          <w:rPrChange w:id="1073" w:author="BZs" w:date="2024-12-19T08:36:00Z">
            <w:rPr>
              <w:rFonts w:eastAsia="Arial"/>
              <w:color w:val="7030A0"/>
              <w:lang w:val="en-US"/>
            </w:rPr>
          </w:rPrChange>
        </w:rPr>
        <w:t xml:space="preserve"> for capturing full-length transcripts</w:t>
      </w:r>
      <w:proofErr w:type="gramEnd"/>
      <w:del w:id="1074" w:author="BZs" w:date="2024-12-19T08:36:00Z">
        <w:r w:rsidR="001F1769" w:rsidRPr="006D0604">
          <w:rPr>
            <w:rFonts w:eastAsia="Arial"/>
            <w:color w:val="7030A0"/>
            <w:lang w:val="en-US" w:eastAsia="hu-HU" w:bidi="en-US"/>
          </w:rPr>
          <w:delText>—</w:delText>
        </w:r>
      </w:del>
      <w:ins w:id="1075" w:author="BZs" w:date="2024-12-19T08:36:00Z">
        <w:r w:rsidRPr="0031603D">
          <w:rPr>
            <w:rFonts w:eastAsia="Arial"/>
            <w:color w:val="0070C0"/>
            <w:lang w:val="en-US" w:eastAsia="hu-HU" w:bidi="en-US"/>
          </w:rPr>
          <w:t xml:space="preserve"> - </w:t>
        </w:r>
      </w:ins>
      <w:r w:rsidRPr="0031603D">
        <w:rPr>
          <w:rFonts w:eastAsia="Arial"/>
          <w:color w:val="0070C0"/>
          <w:lang w:val="en-US"/>
          <w:rPrChange w:id="1076" w:author="BZs" w:date="2024-12-19T08:36:00Z">
            <w:rPr>
              <w:rFonts w:eastAsia="Arial"/>
              <w:color w:val="7030A0"/>
              <w:lang w:val="en-US"/>
            </w:rPr>
          </w:rPrChange>
        </w:rPr>
        <w:t xml:space="preserve">we validated previously excluded transcripts and identified a substantial number of new isoforms. We refined TSS and TES annotations, discovered multiple spliced variants, and documented dynamic patterns of isoform switching, highlighting </w:t>
      </w:r>
      <w:del w:id="1077" w:author="BZs" w:date="2024-12-19T08:36:00Z">
        <w:r w:rsidR="001F1769" w:rsidRPr="006D0604">
          <w:rPr>
            <w:rFonts w:eastAsia="Arial"/>
            <w:color w:val="7030A0"/>
            <w:lang w:val="en-US" w:eastAsia="hu-HU" w:bidi="en-US"/>
          </w:rPr>
          <w:delText xml:space="preserve">that </w:delText>
        </w:r>
      </w:del>
      <w:r w:rsidRPr="0031603D">
        <w:rPr>
          <w:rFonts w:eastAsia="Arial"/>
          <w:color w:val="0070C0"/>
          <w:lang w:val="en-US"/>
          <w:rPrChange w:id="1078" w:author="BZs" w:date="2024-12-19T08:36:00Z">
            <w:rPr>
              <w:rFonts w:eastAsia="Arial"/>
              <w:color w:val="7030A0"/>
              <w:lang w:val="en-US"/>
            </w:rPr>
          </w:rPrChange>
        </w:rPr>
        <w:t xml:space="preserve">the EHV-1 </w:t>
      </w:r>
      <w:del w:id="1079" w:author="BZs" w:date="2024-12-19T08:36:00Z">
        <w:r w:rsidR="001F1769" w:rsidRPr="006D0604">
          <w:rPr>
            <w:rFonts w:eastAsia="Arial"/>
            <w:color w:val="7030A0"/>
            <w:lang w:val="en-US" w:eastAsia="hu-HU" w:bidi="en-US"/>
          </w:rPr>
          <w:delText>transcriptome is more complex</w:delText>
        </w:r>
      </w:del>
      <w:ins w:id="1080" w:author="BZs" w:date="2024-12-19T08:36:00Z">
        <w:r w:rsidRPr="0031603D">
          <w:rPr>
            <w:rFonts w:eastAsia="Arial"/>
            <w:color w:val="0070C0"/>
            <w:lang w:val="en-US" w:eastAsia="hu-HU" w:bidi="en-US"/>
          </w:rPr>
          <w:t>transcriptome's complexity</w:t>
        </w:r>
      </w:ins>
      <w:r w:rsidRPr="0031603D">
        <w:rPr>
          <w:rFonts w:eastAsia="Arial"/>
          <w:color w:val="0070C0"/>
          <w:lang w:val="en-US"/>
          <w:rPrChange w:id="1081" w:author="BZs" w:date="2024-12-19T08:36:00Z">
            <w:rPr>
              <w:rFonts w:eastAsia="Arial"/>
              <w:color w:val="7030A0"/>
              <w:lang w:val="en-US"/>
            </w:rPr>
          </w:rPrChange>
        </w:rPr>
        <w:t xml:space="preserve"> and </w:t>
      </w:r>
      <w:del w:id="1082" w:author="BZs" w:date="2024-12-19T08:36:00Z">
        <w:r w:rsidR="001F1769" w:rsidRPr="006D0604">
          <w:rPr>
            <w:rFonts w:eastAsia="Arial"/>
            <w:color w:val="7030A0"/>
            <w:lang w:val="en-US" w:eastAsia="hu-HU" w:bidi="en-US"/>
          </w:rPr>
          <w:delText>fluid than previously appreciated.</w:delText>
        </w:r>
      </w:del>
      <w:ins w:id="1083" w:author="BZs" w:date="2024-12-19T08:36:00Z">
        <w:r w:rsidRPr="0031603D">
          <w:rPr>
            <w:rFonts w:eastAsia="Arial"/>
            <w:color w:val="0070C0"/>
            <w:lang w:val="en-US" w:eastAsia="hu-HU" w:bidi="en-US"/>
          </w:rPr>
          <w:t>fluidity beyond previous understanding.</w:t>
        </w:r>
      </w:ins>
      <w:r w:rsidRPr="0031603D">
        <w:rPr>
          <w:rFonts w:eastAsia="Arial"/>
          <w:color w:val="0070C0"/>
          <w:lang w:val="en-US"/>
          <w:rPrChange w:id="1084" w:author="BZs" w:date="2024-12-19T08:36:00Z">
            <w:rPr>
              <w:rFonts w:eastAsia="Arial"/>
              <w:color w:val="7030A0"/>
              <w:lang w:val="en-US"/>
            </w:rPr>
          </w:rPrChange>
        </w:rPr>
        <w:t xml:space="preserve"> This integrated approach also </w:t>
      </w:r>
      <w:del w:id="1085" w:author="BZs" w:date="2024-12-19T08:36:00Z">
        <w:r w:rsidR="001F1769" w:rsidRPr="006D0604">
          <w:rPr>
            <w:rFonts w:eastAsia="Arial"/>
            <w:color w:val="7030A0"/>
            <w:lang w:val="en-US" w:eastAsia="hu-HU" w:bidi="en-US"/>
          </w:rPr>
          <w:delText>allowed</w:delText>
        </w:r>
      </w:del>
      <w:ins w:id="1086" w:author="BZs" w:date="2024-12-19T08:36:00Z">
        <w:r w:rsidRPr="0031603D">
          <w:rPr>
            <w:rFonts w:eastAsia="Arial"/>
            <w:color w:val="0070C0"/>
            <w:lang w:val="en-US" w:eastAsia="hu-HU" w:bidi="en-US"/>
          </w:rPr>
          <w:t>enabled</w:t>
        </w:r>
      </w:ins>
      <w:r w:rsidRPr="0031603D">
        <w:rPr>
          <w:rFonts w:eastAsia="Arial"/>
          <w:color w:val="0070C0"/>
          <w:lang w:val="en-US"/>
          <w:rPrChange w:id="1087" w:author="BZs" w:date="2024-12-19T08:36:00Z">
            <w:rPr>
              <w:rFonts w:eastAsia="Arial"/>
              <w:color w:val="7030A0"/>
              <w:lang w:val="en-US"/>
            </w:rPr>
          </w:rPrChange>
        </w:rPr>
        <w:t xml:space="preserve"> us to cluster genes into </w:t>
      </w:r>
      <w:r w:rsidRPr="00231016">
        <w:rPr>
          <w:rFonts w:eastAsia="Arial"/>
          <w:i/>
          <w:color w:val="0070C0"/>
          <w:lang w:val="en-US"/>
          <w:rPrChange w:id="1088" w:author="BZs" w:date="2024-12-19T08:36:00Z">
            <w:rPr>
              <w:rFonts w:eastAsia="Arial"/>
              <w:color w:val="7030A0"/>
              <w:lang w:val="en-US"/>
            </w:rPr>
          </w:rPrChange>
        </w:rPr>
        <w:t>de novo</w:t>
      </w:r>
      <w:r w:rsidRPr="0031603D">
        <w:rPr>
          <w:rFonts w:eastAsia="Arial"/>
          <w:color w:val="0070C0"/>
          <w:lang w:val="en-US"/>
          <w:rPrChange w:id="1089" w:author="BZs" w:date="2024-12-19T08:36:00Z">
            <w:rPr>
              <w:rFonts w:eastAsia="Arial"/>
              <w:color w:val="7030A0"/>
              <w:lang w:val="en-US"/>
            </w:rPr>
          </w:rPrChange>
        </w:rPr>
        <w:t xml:space="preserve"> kinetic classes, revealing overlapping temporal waves of expression that transcend the traditional IE/E/L framework.</w:t>
      </w:r>
    </w:p>
    <w:p w14:paraId="5C543941" w14:textId="77777777" w:rsidR="0031603D" w:rsidRPr="0031603D" w:rsidRDefault="0031603D" w:rsidP="0031603D">
      <w:pPr>
        <w:pStyle w:val="NormlWeb"/>
        <w:spacing w:before="0" w:beforeAutospacing="0" w:after="120" w:afterAutospacing="0"/>
        <w:jc w:val="both"/>
        <w:rPr>
          <w:ins w:id="1090" w:author="BZs" w:date="2024-12-19T08:36:00Z"/>
          <w:rFonts w:eastAsia="Arial"/>
          <w:color w:val="0070C0"/>
          <w:lang w:val="en-US" w:eastAsia="hu-HU" w:bidi="en-US"/>
        </w:rPr>
      </w:pPr>
    </w:p>
    <w:p w14:paraId="76541CF9" w14:textId="77777777" w:rsidR="001F1769" w:rsidRPr="006D0604" w:rsidRDefault="0031603D" w:rsidP="001F1769">
      <w:pPr>
        <w:pStyle w:val="NormlWeb"/>
        <w:spacing w:before="0" w:beforeAutospacing="0" w:after="120" w:afterAutospacing="0"/>
        <w:jc w:val="both"/>
        <w:rPr>
          <w:del w:id="1091" w:author="BZs" w:date="2024-12-19T08:36:00Z"/>
          <w:rFonts w:eastAsia="Arial"/>
          <w:color w:val="7030A0"/>
          <w:lang w:val="en-US" w:eastAsia="hu-HU" w:bidi="en-US"/>
        </w:rPr>
      </w:pPr>
      <w:r w:rsidRPr="0031603D">
        <w:rPr>
          <w:rFonts w:eastAsia="Arial"/>
          <w:color w:val="0070C0"/>
          <w:lang w:val="en-US"/>
          <w:rPrChange w:id="1092" w:author="BZs" w:date="2024-12-19T08:36:00Z">
            <w:rPr>
              <w:rFonts w:eastAsia="Arial"/>
              <w:color w:val="7030A0"/>
              <w:lang w:val="en-US"/>
            </w:rPr>
          </w:rPrChange>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w:t>
      </w:r>
      <w:del w:id="1093" w:author="BZs" w:date="2024-12-19T08:36:00Z">
        <w:r w:rsidR="001F1769" w:rsidRPr="006D0604">
          <w:rPr>
            <w:rFonts w:eastAsia="Arial"/>
            <w:color w:val="7030A0"/>
            <w:lang w:val="en-US" w:eastAsia="hu-HU" w:bidi="en-US"/>
          </w:rPr>
          <w:delText>The temporal</w:delText>
        </w:r>
      </w:del>
      <w:ins w:id="1094" w:author="BZs" w:date="2024-12-19T08:36:00Z">
        <w:r w:rsidRPr="0031603D">
          <w:rPr>
            <w:rFonts w:eastAsia="Arial"/>
            <w:color w:val="0070C0"/>
            <w:lang w:val="en-US" w:eastAsia="hu-HU" w:bidi="en-US"/>
          </w:rPr>
          <w:t>Temporal</w:t>
        </w:r>
      </w:ins>
      <w:r w:rsidRPr="0031603D">
        <w:rPr>
          <w:rFonts w:eastAsia="Arial"/>
          <w:color w:val="0070C0"/>
          <w:lang w:val="en-US"/>
          <w:rPrChange w:id="1095" w:author="BZs" w:date="2024-12-19T08:36:00Z">
            <w:rPr>
              <w:rFonts w:eastAsia="Arial"/>
              <w:color w:val="7030A0"/>
              <w:lang w:val="en-US"/>
            </w:rPr>
          </w:rPrChange>
        </w:rPr>
        <w:t xml:space="preserve"> shifts in isoform prevalence, along with alternative TSSs and TESs, indicate that EHV-1 fine-tunes gene expression throughout the infection cycle.</w:t>
      </w:r>
    </w:p>
    <w:p w14:paraId="5D3AC327" w14:textId="096D9F4F" w:rsidR="0031603D" w:rsidRPr="0031603D" w:rsidRDefault="0031603D" w:rsidP="0031603D">
      <w:pPr>
        <w:pStyle w:val="NormlWeb"/>
        <w:spacing w:before="0" w:beforeAutospacing="0" w:after="120" w:afterAutospacing="0"/>
        <w:jc w:val="both"/>
        <w:rPr>
          <w:rFonts w:eastAsia="Arial"/>
          <w:color w:val="0070C0"/>
          <w:lang w:val="en-US"/>
          <w:rPrChange w:id="1096" w:author="BZs" w:date="2024-12-19T08:36:00Z">
            <w:rPr>
              <w:rFonts w:eastAsia="Arial"/>
              <w:color w:val="7030A0"/>
              <w:lang w:val="en-US"/>
            </w:rPr>
          </w:rPrChange>
        </w:rPr>
      </w:pPr>
      <w:ins w:id="1097" w:author="BZs" w:date="2024-12-19T08:36:00Z">
        <w:r w:rsidRPr="0031603D">
          <w:rPr>
            <w:rFonts w:eastAsia="Arial"/>
            <w:color w:val="0070C0"/>
            <w:lang w:val="en-US" w:eastAsia="hu-HU" w:bidi="en-US"/>
          </w:rPr>
          <w:t xml:space="preserve"> </w:t>
        </w:r>
      </w:ins>
      <w:r w:rsidRPr="0031603D">
        <w:rPr>
          <w:rFonts w:eastAsia="Arial"/>
          <w:color w:val="0070C0"/>
          <w:lang w:val="en-US"/>
          <w:rPrChange w:id="1098" w:author="BZs" w:date="2024-12-19T08:36:00Z">
            <w:rPr>
              <w:rFonts w:eastAsia="Arial"/>
              <w:lang w:val="en-US"/>
            </w:rPr>
          </w:rPrChange>
        </w:rPr>
        <w:t xml:space="preserve">The </w:t>
      </w:r>
      <w:r w:rsidRPr="0031603D">
        <w:rPr>
          <w:rFonts w:eastAsia="Arial"/>
          <w:color w:val="0070C0"/>
          <w:lang w:val="en-US"/>
          <w:rPrChange w:id="1099" w:author="BZs" w:date="2024-12-19T08:36:00Z">
            <w:rPr>
              <w:rFonts w:eastAsia="Arial"/>
              <w:color w:val="7030A0"/>
              <w:lang w:val="en-US"/>
            </w:rPr>
          </w:rPrChange>
        </w:rPr>
        <w:t xml:space="preserve">complexity </w:t>
      </w:r>
      <w:del w:id="1100" w:author="BZs" w:date="2024-12-19T08:36:00Z">
        <w:r w:rsidR="001F1769" w:rsidRPr="006D0604">
          <w:rPr>
            <w:lang w:val="en-US"/>
          </w:rPr>
          <w:delText>emerging</w:delText>
        </w:r>
      </w:del>
      <w:ins w:id="1101" w:author="BZs" w:date="2024-12-19T08:36:00Z">
        <w:r w:rsidRPr="0031603D">
          <w:rPr>
            <w:rFonts w:eastAsia="Arial"/>
            <w:color w:val="0070C0"/>
            <w:lang w:val="en-US" w:eastAsia="hu-HU" w:bidi="en-US"/>
          </w:rPr>
          <w:t>arising</w:t>
        </w:r>
      </w:ins>
      <w:r w:rsidRPr="0031603D">
        <w:rPr>
          <w:rFonts w:eastAsia="Arial"/>
          <w:color w:val="0070C0"/>
          <w:lang w:val="en-US"/>
          <w:rPrChange w:id="1102" w:author="BZs" w:date="2024-12-19T08:36:00Z">
            <w:rPr>
              <w:rFonts w:eastAsia="Arial"/>
              <w:lang w:val="en-US"/>
            </w:rPr>
          </w:rPrChange>
        </w:rPr>
        <w:t xml:space="preserve"> from the vast number of </w:t>
      </w:r>
      <w:del w:id="1103" w:author="BZs" w:date="2024-12-19T08:36:00Z">
        <w:r w:rsidR="001F1769" w:rsidRPr="006D0604">
          <w:rPr>
            <w:lang w:val="en-US"/>
          </w:rPr>
          <w:delText xml:space="preserve">various </w:delText>
        </w:r>
      </w:del>
      <w:r w:rsidRPr="0031603D">
        <w:rPr>
          <w:rFonts w:eastAsia="Arial"/>
          <w:color w:val="0070C0"/>
          <w:lang w:val="en-US"/>
          <w:rPrChange w:id="1104" w:author="BZs" w:date="2024-12-19T08:36:00Z">
            <w:rPr>
              <w:rFonts w:eastAsia="Arial"/>
              <w:lang w:val="en-US"/>
            </w:rPr>
          </w:rPrChange>
        </w:rPr>
        <w:t xml:space="preserve">transcript isoforms </w:t>
      </w:r>
      <w:del w:id="1105" w:author="BZs" w:date="2024-12-19T08:36:00Z">
        <w:r w:rsidR="001F1769" w:rsidRPr="006D0604">
          <w:rPr>
            <w:rFonts w:eastAsia="Arial"/>
            <w:color w:val="7030A0"/>
            <w:lang w:val="en-US" w:eastAsia="hu-HU" w:bidi="en-US"/>
          </w:rPr>
          <w:delText>may enable</w:delText>
        </w:r>
      </w:del>
      <w:ins w:id="1106" w:author="BZs" w:date="2024-12-19T08:36:00Z">
        <w:r w:rsidRPr="0031603D">
          <w:rPr>
            <w:rFonts w:eastAsia="Arial"/>
            <w:color w:val="0070C0"/>
            <w:lang w:val="en-US" w:eastAsia="hu-HU" w:bidi="en-US"/>
          </w:rPr>
          <w:t>likely enables</w:t>
        </w:r>
      </w:ins>
      <w:r w:rsidRPr="0031603D">
        <w:rPr>
          <w:rFonts w:eastAsia="Arial"/>
          <w:color w:val="0070C0"/>
          <w:lang w:val="en-US"/>
          <w:rPrChange w:id="1107" w:author="BZs" w:date="2024-12-19T08:36:00Z">
            <w:rPr>
              <w:rFonts w:eastAsia="Arial"/>
              <w:color w:val="7030A0"/>
              <w:lang w:val="en-US"/>
            </w:rPr>
          </w:rPrChange>
        </w:rPr>
        <w:t xml:space="preserve"> the virus to respond flexibly to host conditions, optimize resource utilization, and orchestrate the production of viral components for efficient replication and spread. </w:t>
      </w:r>
      <w:del w:id="1108" w:author="BZs" w:date="2024-12-19T08:36:00Z">
        <w:r w:rsidR="001F1769" w:rsidRPr="006D0604">
          <w:rPr>
            <w:rFonts w:eastAsia="Arial"/>
            <w:color w:val="7030A0"/>
            <w:lang w:val="en-US" w:eastAsia="hu-HU" w:bidi="en-US"/>
          </w:rPr>
          <w:delText>Moreover</w:delText>
        </w:r>
      </w:del>
      <w:ins w:id="1109" w:author="BZs" w:date="2024-12-19T08:36:00Z">
        <w:r w:rsidRPr="0031603D">
          <w:rPr>
            <w:rFonts w:eastAsia="Arial"/>
            <w:color w:val="0070C0"/>
            <w:lang w:val="en-US" w:eastAsia="hu-HU" w:bidi="en-US"/>
          </w:rPr>
          <w:t>Furthermore</w:t>
        </w:r>
      </w:ins>
      <w:r w:rsidRPr="0031603D">
        <w:rPr>
          <w:rFonts w:eastAsia="Arial"/>
          <w:color w:val="0070C0"/>
          <w:lang w:val="en-US"/>
          <w:rPrChange w:id="1110" w:author="BZs" w:date="2024-12-19T08:36:00Z">
            <w:rPr>
              <w:rFonts w:eastAsia="Arial"/>
              <w:color w:val="7030A0"/>
              <w:lang w:val="en-US"/>
            </w:rPr>
          </w:rPrChange>
        </w:rPr>
        <w:t xml:space="preserve">, understanding these regulatory nuances could inform the development of targeted antiviral strategies and </w:t>
      </w:r>
      <w:del w:id="1111" w:author="BZs" w:date="2024-12-19T08:36:00Z">
        <w:r w:rsidR="001F1769" w:rsidRPr="006D0604">
          <w:rPr>
            <w:rFonts w:eastAsia="Arial"/>
            <w:color w:val="7030A0"/>
            <w:lang w:val="en-US" w:eastAsia="hu-HU" w:bidi="en-US"/>
          </w:rPr>
          <w:delText>broaden</w:delText>
        </w:r>
      </w:del>
      <w:ins w:id="1112" w:author="BZs" w:date="2024-12-19T08:36:00Z">
        <w:r w:rsidRPr="0031603D">
          <w:rPr>
            <w:rFonts w:eastAsia="Arial"/>
            <w:color w:val="0070C0"/>
            <w:lang w:val="en-US" w:eastAsia="hu-HU" w:bidi="en-US"/>
          </w:rPr>
          <w:t>deepen</w:t>
        </w:r>
      </w:ins>
      <w:r w:rsidRPr="0031603D">
        <w:rPr>
          <w:rFonts w:eastAsia="Arial"/>
          <w:color w:val="0070C0"/>
          <w:lang w:val="en-US"/>
          <w:rPrChange w:id="1113" w:author="BZs" w:date="2024-12-19T08:36:00Z">
            <w:rPr>
              <w:rFonts w:eastAsia="Arial"/>
              <w:color w:val="7030A0"/>
              <w:lang w:val="en-US"/>
            </w:rPr>
          </w:rPrChange>
        </w:rPr>
        <w:t xml:space="preserve"> our </w:t>
      </w:r>
      <w:del w:id="1114" w:author="BZs" w:date="2024-12-19T08:36:00Z">
        <w:r w:rsidR="001F1769" w:rsidRPr="006D0604">
          <w:rPr>
            <w:rFonts w:eastAsia="Arial"/>
            <w:color w:val="7030A0"/>
            <w:lang w:val="en-US" w:eastAsia="hu-HU" w:bidi="en-US"/>
          </w:rPr>
          <w:delText>insight into</w:delText>
        </w:r>
      </w:del>
      <w:ins w:id="1115" w:author="BZs" w:date="2024-12-19T08:36:00Z">
        <w:r w:rsidRPr="0031603D">
          <w:rPr>
            <w:rFonts w:eastAsia="Arial"/>
            <w:color w:val="0070C0"/>
            <w:lang w:val="en-US" w:eastAsia="hu-HU" w:bidi="en-US"/>
          </w:rPr>
          <w:t>knowledge of</w:t>
        </w:r>
      </w:ins>
      <w:r w:rsidRPr="0031603D">
        <w:rPr>
          <w:rFonts w:eastAsia="Arial"/>
          <w:color w:val="0070C0"/>
          <w:lang w:val="en-US"/>
          <w:rPrChange w:id="1116" w:author="BZs" w:date="2024-12-19T08:36:00Z">
            <w:rPr>
              <w:rFonts w:eastAsia="Arial"/>
              <w:color w:val="7030A0"/>
              <w:lang w:val="en-US"/>
            </w:rPr>
          </w:rPrChange>
        </w:rPr>
        <w:t xml:space="preserve"> </w:t>
      </w:r>
      <w:proofErr w:type="spellStart"/>
      <w:r w:rsidRPr="0031603D">
        <w:rPr>
          <w:rFonts w:eastAsia="Arial"/>
          <w:color w:val="0070C0"/>
          <w:lang w:val="en-US"/>
          <w:rPrChange w:id="1117" w:author="BZs" w:date="2024-12-19T08:36:00Z">
            <w:rPr>
              <w:rFonts w:eastAsia="Arial"/>
              <w:color w:val="7030A0"/>
              <w:lang w:val="en-US"/>
            </w:rPr>
          </w:rPrChange>
        </w:rPr>
        <w:t>alphaherpesvirus</w:t>
      </w:r>
      <w:proofErr w:type="spellEnd"/>
      <w:r w:rsidRPr="0031603D">
        <w:rPr>
          <w:rFonts w:eastAsia="Arial"/>
          <w:color w:val="0070C0"/>
          <w:lang w:val="en-US"/>
          <w:rPrChange w:id="1118" w:author="BZs" w:date="2024-12-19T08:36:00Z">
            <w:rPr>
              <w:rFonts w:eastAsia="Arial"/>
              <w:color w:val="7030A0"/>
              <w:lang w:val="en-US"/>
            </w:rPr>
          </w:rPrChange>
        </w:rPr>
        <w:t xml:space="preserve"> biology and pathogenesis.</w:t>
      </w:r>
    </w:p>
    <w:p w14:paraId="7112884D" w14:textId="63AF757A" w:rsidR="0024071F" w:rsidRPr="006D0604" w:rsidRDefault="000532CD" w:rsidP="0031603D">
      <w:pPr>
        <w:pStyle w:val="NormlWeb"/>
        <w:spacing w:before="0" w:beforeAutospacing="0" w:after="120" w:afterAutospacing="0"/>
        <w:jc w:val="both"/>
        <w:rPr>
          <w:lang w:val="en-US"/>
        </w:rPr>
      </w:pPr>
      <w:r w:rsidRPr="006D0604">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sidRPr="006D0604">
        <w:rPr>
          <w:vertAlign w:val="superscript"/>
          <w:lang w:val="en-US"/>
        </w:rPr>
        <w:t>9</w:t>
      </w:r>
      <w:r w:rsidRPr="006D0604">
        <w:rPr>
          <w:lang w:val="en-US"/>
        </w:rPr>
        <w:t xml:space="preserve">. For instance, the early increase in the 5' truncated isoform of </w:t>
      </w:r>
      <w:r w:rsidR="001C33C7" w:rsidRPr="006D0604">
        <w:rPr>
          <w:rStyle w:val="Kiemels2"/>
          <w:b w:val="0"/>
          <w:lang w:val="en-US"/>
        </w:rPr>
        <w:t>ORF</w:t>
      </w:r>
      <w:r w:rsidRPr="006D0604">
        <w:rPr>
          <w:rStyle w:val="Kiemels2"/>
          <w:b w:val="0"/>
          <w:lang w:val="en-US"/>
        </w:rPr>
        <w:t>11</w:t>
      </w:r>
      <w:r w:rsidRPr="006D0604">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6D0604">
        <w:rPr>
          <w:rStyle w:val="Kiemels2"/>
          <w:b w:val="0"/>
          <w:lang w:val="en-US"/>
        </w:rPr>
        <w:t>ORF</w:t>
      </w:r>
      <w:r w:rsidRPr="006D0604">
        <w:rPr>
          <w:rStyle w:val="Kiemels2"/>
          <w:b w:val="0"/>
          <w:lang w:val="en-US"/>
        </w:rPr>
        <w:t>40</w:t>
      </w:r>
      <w:r w:rsidRPr="006D0604">
        <w:rPr>
          <w:lang w:val="en-US"/>
        </w:rPr>
        <w:t xml:space="preserve"> AT isoforms</w:t>
      </w:r>
      <w:r w:rsidR="000D74C0" w:rsidRPr="006D0604">
        <w:rPr>
          <w:lang w:val="en-US"/>
        </w:rPr>
        <w:t xml:space="preserve"> (TES variants)</w:t>
      </w:r>
      <w:r w:rsidRPr="006D0604">
        <w:rPr>
          <w:lang w:val="en-US"/>
        </w:rPr>
        <w:t xml:space="preserve"> suggests a role in interfering with the transcription initiation of its adjacent gene, the CTO, which is one of the most abundant non-coding transcripts.</w:t>
      </w:r>
    </w:p>
    <w:p w14:paraId="500068C9" w14:textId="45FD27B9" w:rsidR="009D7FCD" w:rsidRDefault="0031603D" w:rsidP="0031603D">
      <w:pPr>
        <w:spacing w:after="120" w:line="240" w:lineRule="auto"/>
        <w:jc w:val="both"/>
        <w:rPr>
          <w:rFonts w:ascii="Times New Roman" w:hAnsi="Times New Roman"/>
          <w:color w:val="7030A0"/>
          <w:sz w:val="24"/>
          <w:lang w:val="en-US"/>
          <w:rPrChange w:id="1119" w:author="BZs" w:date="2024-12-19T08:36:00Z">
            <w:rPr>
              <w:color w:val="7030A0"/>
              <w:lang w:val="en-US"/>
            </w:rPr>
          </w:rPrChange>
        </w:rPr>
        <w:pPrChange w:id="1120" w:author="BZs" w:date="2024-12-19T08:36:00Z">
          <w:pPr>
            <w:pStyle w:val="NormlWeb"/>
            <w:spacing w:before="0" w:beforeAutospacing="0" w:after="120" w:afterAutospacing="0"/>
            <w:jc w:val="both"/>
          </w:pPr>
        </w:pPrChange>
      </w:pPr>
      <w:r w:rsidRPr="0031603D">
        <w:rPr>
          <w:rFonts w:ascii="Times New Roman" w:hAnsi="Times New Roman"/>
          <w:color w:val="7030A0"/>
          <w:sz w:val="24"/>
          <w:lang w:val="en-US"/>
          <w:rPrChange w:id="1121" w:author="BZs" w:date="2024-12-19T08:36:00Z">
            <w:rPr>
              <w:color w:val="7030A0"/>
              <w:lang w:val="en-US"/>
            </w:rPr>
          </w:rPrChange>
        </w:rPr>
        <w:t xml:space="preserve">Taken together, our results emphasize that </w:t>
      </w:r>
      <w:proofErr w:type="gramStart"/>
      <w:r w:rsidRPr="0031603D">
        <w:rPr>
          <w:rFonts w:ascii="Times New Roman" w:hAnsi="Times New Roman"/>
          <w:color w:val="7030A0"/>
          <w:sz w:val="24"/>
          <w:lang w:val="en-US"/>
          <w:rPrChange w:id="1122" w:author="BZs" w:date="2024-12-19T08:36:00Z">
            <w:rPr>
              <w:color w:val="7030A0"/>
              <w:lang w:val="en-US"/>
            </w:rPr>
          </w:rPrChange>
        </w:rPr>
        <w:t>EHV-1 gene regulation is governed by a sophisticated</w:t>
      </w:r>
      <w:del w:id="1123" w:author="BZs" w:date="2024-12-19T08:36:00Z">
        <w:r w:rsidR="001F1769" w:rsidRPr="006D0604">
          <w:rPr>
            <w:color w:val="7030A0"/>
            <w:lang w:val="en-US"/>
          </w:rPr>
          <w:delText>,</w:delText>
        </w:r>
      </w:del>
      <w:ins w:id="1124" w:author="BZs" w:date="2024-12-19T08:36:00Z">
        <w:r w:rsidRPr="0031603D">
          <w:rPr>
            <w:rFonts w:ascii="Times New Roman" w:eastAsia="Times New Roman" w:hAnsi="Times New Roman" w:cs="Times New Roman"/>
            <w:color w:val="7030A0"/>
            <w:sz w:val="24"/>
            <w:szCs w:val="24"/>
            <w:lang w:val="en-US" w:eastAsia="en-GB"/>
          </w:rPr>
          <w:t xml:space="preserve"> and</w:t>
        </w:r>
      </w:ins>
      <w:r w:rsidRPr="0031603D">
        <w:rPr>
          <w:rFonts w:ascii="Times New Roman" w:hAnsi="Times New Roman"/>
          <w:color w:val="7030A0"/>
          <w:sz w:val="24"/>
          <w:lang w:val="en-US"/>
          <w:rPrChange w:id="1125" w:author="BZs" w:date="2024-12-19T08:36:00Z">
            <w:rPr>
              <w:color w:val="7030A0"/>
              <w:lang w:val="en-US"/>
            </w:rPr>
          </w:rPrChange>
        </w:rPr>
        <w:t xml:space="preserve"> multilayered transcriptional program</w:t>
      </w:r>
      <w:proofErr w:type="gramEnd"/>
      <w:r w:rsidRPr="0031603D">
        <w:rPr>
          <w:rFonts w:ascii="Times New Roman" w:hAnsi="Times New Roman"/>
          <w:color w:val="7030A0"/>
          <w:sz w:val="24"/>
          <w:lang w:val="en-US"/>
          <w:rPrChange w:id="1126" w:author="BZs" w:date="2024-12-19T08:36:00Z">
            <w:rPr>
              <w:color w:val="7030A0"/>
              <w:lang w:val="en-US"/>
            </w:rPr>
          </w:rPrChange>
        </w:rPr>
        <w:t xml:space="preserve">. By delineating the full complement of viral transcripts and their temporal patterns—including splicing and isoform switching—we provide a foundation for future studies </w:t>
      </w:r>
      <w:del w:id="1127" w:author="BZs" w:date="2024-12-19T08:36:00Z">
        <w:r w:rsidR="001F1769" w:rsidRPr="006D0604">
          <w:rPr>
            <w:color w:val="7030A0"/>
            <w:lang w:val="en-US"/>
          </w:rPr>
          <w:delText>aimed at unraveling</w:delText>
        </w:r>
      </w:del>
      <w:ins w:id="1128" w:author="BZs" w:date="2024-12-19T08:36:00Z">
        <w:r w:rsidRPr="0031603D">
          <w:rPr>
            <w:rFonts w:ascii="Times New Roman" w:eastAsia="Times New Roman" w:hAnsi="Times New Roman" w:cs="Times New Roman"/>
            <w:color w:val="7030A0"/>
            <w:sz w:val="24"/>
            <w:szCs w:val="24"/>
            <w:lang w:val="en-US" w:eastAsia="en-GB"/>
          </w:rPr>
          <w:t>to unravel</w:t>
        </w:r>
      </w:ins>
      <w:r w:rsidRPr="0031603D">
        <w:rPr>
          <w:rFonts w:ascii="Times New Roman" w:hAnsi="Times New Roman"/>
          <w:color w:val="7030A0"/>
          <w:sz w:val="24"/>
          <w:lang w:val="en-US"/>
          <w:rPrChange w:id="1129" w:author="BZs" w:date="2024-12-19T08:36:00Z">
            <w:rPr>
              <w:color w:val="7030A0"/>
              <w:lang w:val="en-US"/>
            </w:rPr>
          </w:rPrChange>
        </w:rPr>
        <w:t xml:space="preserve"> the molecular mechanisms </w:t>
      </w:r>
      <w:del w:id="1130" w:author="BZs" w:date="2024-12-19T08:36:00Z">
        <w:r w:rsidR="001F1769" w:rsidRPr="006D0604">
          <w:rPr>
            <w:color w:val="7030A0"/>
            <w:lang w:val="en-US"/>
          </w:rPr>
          <w:delText>underpinning</w:delText>
        </w:r>
      </w:del>
      <w:ins w:id="1131" w:author="BZs" w:date="2024-12-19T08:36:00Z">
        <w:r w:rsidRPr="0031603D">
          <w:rPr>
            <w:rFonts w:ascii="Times New Roman" w:eastAsia="Times New Roman" w:hAnsi="Times New Roman" w:cs="Times New Roman"/>
            <w:color w:val="7030A0"/>
            <w:sz w:val="24"/>
            <w:szCs w:val="24"/>
            <w:lang w:val="en-US" w:eastAsia="en-GB"/>
          </w:rPr>
          <w:t>underlying</w:t>
        </w:r>
      </w:ins>
      <w:r w:rsidRPr="0031603D">
        <w:rPr>
          <w:rFonts w:ascii="Times New Roman" w:hAnsi="Times New Roman"/>
          <w:color w:val="7030A0"/>
          <w:sz w:val="24"/>
          <w:lang w:val="en-US"/>
          <w:rPrChange w:id="1132" w:author="BZs" w:date="2024-12-19T08:36:00Z">
            <w:rPr>
              <w:color w:val="7030A0"/>
              <w:lang w:val="en-US"/>
            </w:rPr>
          </w:rPrChange>
        </w:rPr>
        <w:t xml:space="preserve"> viral replication and pathogenesis. This knowledge may ultimately guide the </w:t>
      </w:r>
      <w:del w:id="1133" w:author="BZs" w:date="2024-12-19T08:36:00Z">
        <w:r w:rsidR="001F1769" w:rsidRPr="006D0604">
          <w:rPr>
            <w:color w:val="7030A0"/>
            <w:lang w:val="en-US"/>
          </w:rPr>
          <w:delText>design</w:delText>
        </w:r>
      </w:del>
      <w:ins w:id="1134" w:author="BZs" w:date="2024-12-19T08:36:00Z">
        <w:r w:rsidRPr="0031603D">
          <w:rPr>
            <w:rFonts w:ascii="Times New Roman" w:eastAsia="Times New Roman" w:hAnsi="Times New Roman" w:cs="Times New Roman"/>
            <w:color w:val="7030A0"/>
            <w:sz w:val="24"/>
            <w:szCs w:val="24"/>
            <w:lang w:val="en-US" w:eastAsia="en-GB"/>
          </w:rPr>
          <w:t>development</w:t>
        </w:r>
      </w:ins>
      <w:r w:rsidRPr="0031603D">
        <w:rPr>
          <w:rFonts w:ascii="Times New Roman" w:hAnsi="Times New Roman"/>
          <w:color w:val="7030A0"/>
          <w:sz w:val="24"/>
          <w:lang w:val="en-US"/>
          <w:rPrChange w:id="1135" w:author="BZs" w:date="2024-12-19T08:36:00Z">
            <w:rPr>
              <w:color w:val="7030A0"/>
              <w:lang w:val="en-US"/>
            </w:rPr>
          </w:rPrChange>
        </w:rPr>
        <w:t xml:space="preserve"> of innovative therapeutic strategies that </w:t>
      </w:r>
      <w:del w:id="1136" w:author="BZs" w:date="2024-12-19T08:36:00Z">
        <w:r w:rsidR="001F1769" w:rsidRPr="006D0604">
          <w:rPr>
            <w:color w:val="7030A0"/>
            <w:lang w:val="en-US"/>
          </w:rPr>
          <w:delText>exploit</w:delText>
        </w:r>
      </w:del>
      <w:ins w:id="1137" w:author="BZs" w:date="2024-12-19T08:36:00Z">
        <w:r w:rsidRPr="0031603D">
          <w:rPr>
            <w:rFonts w:ascii="Times New Roman" w:eastAsia="Times New Roman" w:hAnsi="Times New Roman" w:cs="Times New Roman"/>
            <w:color w:val="7030A0"/>
            <w:sz w:val="24"/>
            <w:szCs w:val="24"/>
            <w:lang w:val="en-US" w:eastAsia="en-GB"/>
          </w:rPr>
          <w:t>leverage</w:t>
        </w:r>
      </w:ins>
      <w:r w:rsidRPr="0031603D">
        <w:rPr>
          <w:rFonts w:ascii="Times New Roman" w:hAnsi="Times New Roman"/>
          <w:color w:val="7030A0"/>
          <w:sz w:val="24"/>
          <w:lang w:val="en-US"/>
          <w:rPrChange w:id="1138" w:author="BZs" w:date="2024-12-19T08:36:00Z">
            <w:rPr>
              <w:color w:val="7030A0"/>
              <w:lang w:val="en-US"/>
            </w:rPr>
          </w:rPrChange>
        </w:rPr>
        <w:t xml:space="preserve"> the </w:t>
      </w:r>
      <w:del w:id="1139" w:author="BZs" w:date="2024-12-19T08:36:00Z">
        <w:r w:rsidR="001F1769" w:rsidRPr="006D0604">
          <w:rPr>
            <w:color w:val="7030A0"/>
            <w:lang w:val="en-US"/>
          </w:rPr>
          <w:delText>virus’s</w:delText>
        </w:r>
      </w:del>
      <w:ins w:id="1140" w:author="BZs" w:date="2024-12-19T08:36:00Z">
        <w:r w:rsidRPr="0031603D">
          <w:rPr>
            <w:rFonts w:ascii="Times New Roman" w:eastAsia="Times New Roman" w:hAnsi="Times New Roman" w:cs="Times New Roman"/>
            <w:color w:val="7030A0"/>
            <w:sz w:val="24"/>
            <w:szCs w:val="24"/>
            <w:lang w:val="en-US" w:eastAsia="en-GB"/>
          </w:rPr>
          <w:t>virus's</w:t>
        </w:r>
      </w:ins>
      <w:r w:rsidRPr="0031603D">
        <w:rPr>
          <w:rFonts w:ascii="Times New Roman" w:hAnsi="Times New Roman"/>
          <w:color w:val="7030A0"/>
          <w:sz w:val="24"/>
          <w:lang w:val="en-US"/>
          <w:rPrChange w:id="1141" w:author="BZs" w:date="2024-12-19T08:36:00Z">
            <w:rPr>
              <w:color w:val="7030A0"/>
              <w:lang w:val="en-US"/>
            </w:rPr>
          </w:rPrChange>
        </w:rPr>
        <w:t xml:space="preserve"> inherent transcriptional complexity.</w:t>
      </w:r>
    </w:p>
    <w:p w14:paraId="12DF48AA" w14:textId="77777777" w:rsidR="0031603D" w:rsidRPr="006D0604" w:rsidRDefault="0031603D"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D0604" w:rsidRDefault="009418A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8"/>
          <w:szCs w:val="24"/>
          <w:lang w:val="en-US"/>
        </w:rPr>
        <w:lastRenderedPageBreak/>
        <w:t>Data availability</w:t>
      </w:r>
      <w:r w:rsidRPr="006D0604">
        <w:rPr>
          <w:rFonts w:ascii="Times New Roman" w:eastAsia="Georgia" w:hAnsi="Times New Roman" w:cs="Times New Roman"/>
          <w:bCs/>
          <w:sz w:val="24"/>
          <w:szCs w:val="24"/>
          <w:lang w:val="en-US"/>
        </w:rPr>
        <w:t xml:space="preserve">: </w:t>
      </w:r>
    </w:p>
    <w:p w14:paraId="2271C16B" w14:textId="7EA433DA" w:rsidR="009418A2" w:rsidRPr="006D0604" w:rsidRDefault="009418A2" w:rsidP="0031603D">
      <w:pPr>
        <w:spacing w:after="120" w:line="240" w:lineRule="auto"/>
        <w:jc w:val="both"/>
        <w:rPr>
          <w:rFonts w:ascii="Times New Roman" w:eastAsia="Georgia" w:hAnsi="Times New Roman" w:cs="Times New Roman"/>
          <w:bCs/>
          <w:color w:val="0070C0"/>
          <w:sz w:val="24"/>
          <w:szCs w:val="24"/>
          <w:lang w:val="en-US"/>
        </w:rPr>
      </w:pPr>
      <w:r w:rsidRPr="006D0604">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069B075F" w:rsidR="007C3DFE" w:rsidRDefault="005B7006" w:rsidP="0031603D">
      <w:pPr>
        <w:spacing w:after="120" w:line="240" w:lineRule="auto"/>
        <w:jc w:val="both"/>
        <w:rPr>
          <w:rFonts w:ascii="Times New Roman" w:hAnsi="Times New Roman" w:cs="Times New Roman"/>
          <w:color w:val="7030A0"/>
          <w:sz w:val="24"/>
          <w:szCs w:val="24"/>
          <w:lang w:val="en-US"/>
        </w:rPr>
      </w:pPr>
      <w:r w:rsidRPr="005B7006">
        <w:rPr>
          <w:rFonts w:ascii="Times New Roman" w:hAnsi="Times New Roman"/>
          <w:color w:val="0070C0"/>
          <w:sz w:val="24"/>
          <w:lang w:val="en-US"/>
          <w:rPrChange w:id="1142" w:author="BZs" w:date="2024-12-19T08:36:00Z">
            <w:rPr>
              <w:rFonts w:ascii="Times New Roman" w:hAnsi="Times New Roman"/>
              <w:color w:val="7030A0"/>
              <w:sz w:val="24"/>
              <w:lang w:val="en-US"/>
            </w:rPr>
          </w:rPrChange>
        </w:rPr>
        <w:t>The R</w:t>
      </w:r>
      <w:del w:id="1143" w:author="BZs" w:date="2024-12-19T08:36:00Z">
        <w:r w:rsidR="001F1769" w:rsidRPr="006D0604">
          <w:rPr>
            <w:rFonts w:ascii="Times New Roman" w:hAnsi="Times New Roman" w:cs="Times New Roman"/>
            <w:color w:val="7030A0"/>
            <w:sz w:val="24"/>
            <w:szCs w:val="24"/>
            <w:lang w:val="en-US"/>
          </w:rPr>
          <w:delText>-</w:delText>
        </w:r>
      </w:del>
      <w:ins w:id="1144" w:author="BZs" w:date="2024-12-19T08:36:00Z">
        <w:r w:rsidRPr="005B7006">
          <w:rPr>
            <w:rFonts w:ascii="Times New Roman" w:hAnsi="Times New Roman" w:cs="Times New Roman"/>
            <w:color w:val="0070C0"/>
            <w:sz w:val="24"/>
            <w:szCs w:val="24"/>
            <w:lang w:val="en-US"/>
          </w:rPr>
          <w:t xml:space="preserve"> </w:t>
        </w:r>
      </w:ins>
      <w:r w:rsidRPr="005B7006">
        <w:rPr>
          <w:rFonts w:ascii="Times New Roman" w:hAnsi="Times New Roman"/>
          <w:color w:val="0070C0"/>
          <w:sz w:val="24"/>
          <w:lang w:val="en-US"/>
          <w:rPrChange w:id="1145" w:author="BZs" w:date="2024-12-19T08:36:00Z">
            <w:rPr>
              <w:rFonts w:ascii="Times New Roman" w:hAnsi="Times New Roman"/>
              <w:color w:val="7030A0"/>
              <w:sz w:val="24"/>
              <w:lang w:val="en-US"/>
            </w:rPr>
          </w:rPrChange>
        </w:rPr>
        <w:t xml:space="preserve">codes </w:t>
      </w:r>
      <w:del w:id="1146" w:author="BZs" w:date="2024-12-19T08:36:00Z">
        <w:r w:rsidR="001F1769" w:rsidRPr="006D0604">
          <w:rPr>
            <w:rFonts w:ascii="Times New Roman" w:hAnsi="Times New Roman" w:cs="Times New Roman"/>
            <w:color w:val="7030A0"/>
            <w:sz w:val="24"/>
            <w:szCs w:val="24"/>
            <w:lang w:val="en-US"/>
          </w:rPr>
          <w:delText xml:space="preserve">that were </w:delText>
        </w:r>
      </w:del>
      <w:r w:rsidRPr="005B7006">
        <w:rPr>
          <w:rFonts w:ascii="Times New Roman" w:hAnsi="Times New Roman"/>
          <w:color w:val="0070C0"/>
          <w:sz w:val="24"/>
          <w:lang w:val="en-US"/>
          <w:rPrChange w:id="1147" w:author="BZs" w:date="2024-12-19T08:36:00Z">
            <w:rPr>
              <w:rFonts w:ascii="Times New Roman" w:hAnsi="Times New Roman"/>
              <w:color w:val="7030A0"/>
              <w:sz w:val="24"/>
              <w:lang w:val="en-US"/>
            </w:rPr>
          </w:rPrChange>
        </w:rPr>
        <w:t xml:space="preserve">used to </w:t>
      </w:r>
      <w:del w:id="1148" w:author="BZs" w:date="2024-12-19T08:36:00Z">
        <w:r w:rsidR="001F1769" w:rsidRPr="006D0604">
          <w:rPr>
            <w:rFonts w:ascii="Times New Roman" w:hAnsi="Times New Roman" w:cs="Times New Roman"/>
            <w:color w:val="7030A0"/>
            <w:sz w:val="24"/>
            <w:szCs w:val="24"/>
            <w:lang w:val="en-US"/>
          </w:rPr>
          <w:delText>carry ouot</w:delText>
        </w:r>
      </w:del>
      <w:ins w:id="1149" w:author="BZs" w:date="2024-12-19T08:36:00Z">
        <w:r w:rsidRPr="005B7006">
          <w:rPr>
            <w:rFonts w:ascii="Times New Roman" w:hAnsi="Times New Roman" w:cs="Times New Roman"/>
            <w:color w:val="0070C0"/>
            <w:sz w:val="24"/>
            <w:szCs w:val="24"/>
            <w:lang w:val="en-US"/>
          </w:rPr>
          <w:t>perform</w:t>
        </w:r>
      </w:ins>
      <w:r w:rsidRPr="005B7006">
        <w:rPr>
          <w:rFonts w:ascii="Times New Roman" w:hAnsi="Times New Roman"/>
          <w:color w:val="0070C0"/>
          <w:sz w:val="24"/>
          <w:lang w:val="en-US"/>
          <w:rPrChange w:id="1150" w:author="BZs" w:date="2024-12-19T08:36:00Z">
            <w:rPr>
              <w:rFonts w:ascii="Times New Roman" w:hAnsi="Times New Roman"/>
              <w:color w:val="7030A0"/>
              <w:sz w:val="24"/>
              <w:lang w:val="en-US"/>
            </w:rPr>
          </w:rPrChange>
        </w:rPr>
        <w:t xml:space="preserve"> the analysis and generate the plots </w:t>
      </w:r>
      <w:del w:id="1151" w:author="BZs" w:date="2024-12-19T08:36:00Z">
        <w:r w:rsidR="001F1769" w:rsidRPr="006D0604">
          <w:rPr>
            <w:rFonts w:ascii="Times New Roman" w:hAnsi="Times New Roman" w:cs="Times New Roman"/>
            <w:color w:val="7030A0"/>
            <w:sz w:val="24"/>
            <w:szCs w:val="24"/>
            <w:lang w:val="en-US"/>
          </w:rPr>
          <w:delText>can be found</w:delText>
        </w:r>
      </w:del>
      <w:ins w:id="1152" w:author="BZs" w:date="2024-12-19T08:36:00Z">
        <w:r w:rsidRPr="005B7006">
          <w:rPr>
            <w:rFonts w:ascii="Times New Roman" w:hAnsi="Times New Roman" w:cs="Times New Roman"/>
            <w:color w:val="0070C0"/>
            <w:sz w:val="24"/>
            <w:szCs w:val="24"/>
            <w:lang w:val="en-US"/>
          </w:rPr>
          <w:t>are available</w:t>
        </w:r>
      </w:ins>
      <w:r w:rsidRPr="005B7006">
        <w:rPr>
          <w:rFonts w:ascii="Times New Roman" w:hAnsi="Times New Roman"/>
          <w:color w:val="0070C0"/>
          <w:sz w:val="24"/>
          <w:lang w:val="en-US"/>
          <w:rPrChange w:id="1153" w:author="BZs" w:date="2024-12-19T08:36:00Z">
            <w:rPr>
              <w:rFonts w:ascii="Times New Roman" w:hAnsi="Times New Roman"/>
              <w:color w:val="7030A0"/>
              <w:sz w:val="24"/>
              <w:lang w:val="en-US"/>
            </w:rPr>
          </w:rPrChange>
        </w:rPr>
        <w:t xml:space="preserve"> </w:t>
      </w:r>
      <w:proofErr w:type="gramStart"/>
      <w:r w:rsidRPr="005B7006">
        <w:rPr>
          <w:rFonts w:ascii="Times New Roman" w:hAnsi="Times New Roman"/>
          <w:color w:val="0070C0"/>
          <w:sz w:val="24"/>
          <w:lang w:val="en-US"/>
          <w:rPrChange w:id="1154" w:author="BZs" w:date="2024-12-19T08:36:00Z">
            <w:rPr>
              <w:rFonts w:ascii="Times New Roman" w:hAnsi="Times New Roman"/>
              <w:color w:val="7030A0"/>
              <w:sz w:val="24"/>
              <w:lang w:val="en-US"/>
            </w:rPr>
          </w:rPrChange>
        </w:rPr>
        <w:t>at:</w:t>
      </w:r>
      <w:proofErr w:type="gramEnd"/>
      <w:r w:rsidRPr="005B7006">
        <w:rPr>
          <w:rFonts w:ascii="Times New Roman" w:hAnsi="Times New Roman"/>
          <w:color w:val="0070C0"/>
          <w:sz w:val="24"/>
          <w:lang w:val="en-US"/>
          <w:rPrChange w:id="1155" w:author="BZs" w:date="2024-12-19T08:36:00Z">
            <w:rPr>
              <w:rFonts w:ascii="Times New Roman" w:hAnsi="Times New Roman"/>
              <w:color w:val="7030A0"/>
              <w:sz w:val="24"/>
              <w:lang w:val="en-US"/>
            </w:rPr>
          </w:rPrChange>
        </w:rPr>
        <w:t xml:space="preserve"> </w:t>
      </w:r>
      <w:hyperlink r:id="rId17" w:history="1">
        <w:r w:rsidR="00255C4E" w:rsidRPr="00712430">
          <w:rPr>
            <w:rStyle w:val="Hiperhivatkozs"/>
            <w:rFonts w:ascii="Times New Roman" w:hAnsi="Times New Roman" w:cs="Times New Roman"/>
            <w:sz w:val="24"/>
            <w:szCs w:val="24"/>
            <w:lang w:val="en-US"/>
          </w:rPr>
          <w:t>https://github.com/Balays/EHV-1-dynamic</w:t>
        </w:r>
      </w:hyperlink>
    </w:p>
    <w:p w14:paraId="04766B42" w14:textId="77777777" w:rsidR="00255C4E" w:rsidRPr="006D0604" w:rsidRDefault="00255C4E" w:rsidP="00AB4B1E">
      <w:pPr>
        <w:spacing w:after="120" w:line="240" w:lineRule="auto"/>
        <w:jc w:val="both"/>
        <w:rPr>
          <w:del w:id="1156" w:author="BZs" w:date="2024-12-19T08:36:00Z"/>
          <w:rFonts w:ascii="Times New Roman" w:hAnsi="Times New Roman" w:cs="Times New Roman"/>
          <w:color w:val="7030A0"/>
          <w:sz w:val="24"/>
          <w:szCs w:val="24"/>
          <w:lang w:val="en-US"/>
        </w:rPr>
      </w:pPr>
    </w:p>
    <w:p w14:paraId="27D2407D" w14:textId="4DFD68BD" w:rsidR="00255C4E" w:rsidRPr="006D0604" w:rsidRDefault="009D7FCD" w:rsidP="0031603D">
      <w:pPr>
        <w:spacing w:after="120" w:line="240" w:lineRule="auto"/>
        <w:jc w:val="both"/>
        <w:rPr>
          <w:rFonts w:ascii="Times New Roman" w:hAnsi="Times New Roman"/>
          <w:color w:val="7030A0"/>
          <w:sz w:val="24"/>
          <w:lang w:val="en-US"/>
          <w:rPrChange w:id="1157" w:author="BZs" w:date="2024-12-19T08:36:00Z">
            <w:rPr>
              <w:rFonts w:ascii="Times New Roman" w:hAnsi="Times New Roman"/>
              <w:b/>
              <w:color w:val="7030A0"/>
              <w:sz w:val="28"/>
              <w:lang w:val="en-US"/>
            </w:rPr>
          </w:rPrChange>
        </w:rPr>
        <w:pPrChange w:id="1158" w:author="BZs" w:date="2024-12-19T08:36:00Z">
          <w:pPr/>
        </w:pPrChange>
      </w:pPr>
      <w:del w:id="1159" w:author="BZs" w:date="2024-12-19T08:36:00Z">
        <w:r w:rsidRPr="006D0604">
          <w:rPr>
            <w:rFonts w:ascii="Times New Roman" w:hAnsi="Times New Roman" w:cs="Times New Roman"/>
            <w:b/>
            <w:color w:val="7030A0"/>
            <w:sz w:val="28"/>
            <w:szCs w:val="24"/>
            <w:lang w:val="en-US"/>
          </w:rPr>
          <w:br w:type="page"/>
        </w:r>
      </w:del>
    </w:p>
    <w:p w14:paraId="312B71E2" w14:textId="3907674F" w:rsidR="00CC366C" w:rsidRPr="00D73086" w:rsidRDefault="0024071F" w:rsidP="0031603D">
      <w:pPr>
        <w:spacing w:after="120" w:line="240" w:lineRule="auto"/>
        <w:rPr>
          <w:rStyle w:val="Hiperhivatkozs"/>
          <w:rFonts w:ascii="Times New Roman" w:hAnsi="Times New Roman"/>
          <w:b/>
          <w:color w:val="7030A0"/>
          <w:sz w:val="28"/>
          <w:u w:val="none"/>
          <w:lang w:val="en-US"/>
          <w:rPrChange w:id="1160" w:author="BZs" w:date="2024-12-19T08:36:00Z">
            <w:rPr>
              <w:rStyle w:val="Hiperhivatkozs"/>
              <w:rFonts w:ascii="Times New Roman" w:hAnsi="Times New Roman"/>
              <w:b/>
              <w:color w:val="auto"/>
              <w:sz w:val="28"/>
              <w:u w:val="none"/>
              <w:lang w:val="en-US"/>
            </w:rPr>
          </w:rPrChange>
        </w:rPr>
        <w:pPrChange w:id="1161" w:author="BZs" w:date="2024-12-19T08:36:00Z">
          <w:pPr>
            <w:spacing w:after="120" w:line="240" w:lineRule="auto"/>
            <w:jc w:val="both"/>
          </w:pPr>
        </w:pPrChange>
      </w:pPr>
      <w:r w:rsidRPr="006D0604">
        <w:rPr>
          <w:rFonts w:ascii="Times New Roman" w:hAnsi="Times New Roman" w:cs="Times New Roman"/>
          <w:b/>
          <w:sz w:val="28"/>
          <w:szCs w:val="24"/>
          <w:lang w:val="en-US"/>
        </w:rPr>
        <w:lastRenderedPageBreak/>
        <w:t>References</w:t>
      </w:r>
    </w:p>
    <w:p w14:paraId="6FF9028E" w14:textId="77777777" w:rsidR="008B6416" w:rsidRPr="006D0604" w:rsidRDefault="00CC366C" w:rsidP="0031603D">
      <w:pPr>
        <w:pStyle w:val="Irodalomjegyzk"/>
        <w:spacing w:after="120"/>
        <w:jc w:val="both"/>
        <w:rPr>
          <w:rFonts w:ascii="Times New Roman" w:hAnsi="Times New Roman" w:cs="Times New Roman"/>
          <w:sz w:val="24"/>
          <w:lang w:val="en-US"/>
        </w:rPr>
        <w:pPrChange w:id="1162" w:author="BZs" w:date="2024-12-19T08:36:00Z">
          <w:pPr>
            <w:pStyle w:val="Irodalomjegyzk"/>
            <w:jc w:val="both"/>
          </w:pPr>
        </w:pPrChange>
      </w:pPr>
      <w:r w:rsidRPr="006D0604">
        <w:rPr>
          <w:rStyle w:val="Hiperhivatkozs"/>
          <w:rFonts w:ascii="Times New Roman" w:hAnsi="Times New Roman" w:cs="Times New Roman"/>
          <w:sz w:val="24"/>
          <w:szCs w:val="24"/>
          <w:lang w:val="en-US"/>
        </w:rPr>
        <w:fldChar w:fldCharType="begin"/>
      </w:r>
      <w:r w:rsidR="008B6416" w:rsidRPr="006D0604">
        <w:rPr>
          <w:rStyle w:val="Hiperhivatkozs"/>
          <w:rFonts w:ascii="Times New Roman" w:hAnsi="Times New Roman" w:cs="Times New Roman"/>
          <w:sz w:val="24"/>
          <w:szCs w:val="24"/>
          <w:lang w:val="en-US"/>
        </w:rPr>
        <w:instrText xml:space="preserve"> ADDIN ZOTERO_BIBL {"uncited":[],"omitted":[],"custom":[]} CSL_BIBLIOGRAPHY </w:instrText>
      </w:r>
      <w:r w:rsidRPr="006D0604">
        <w:rPr>
          <w:rStyle w:val="Hiperhivatkozs"/>
          <w:rFonts w:ascii="Times New Roman" w:hAnsi="Times New Roman" w:cs="Times New Roman"/>
          <w:sz w:val="24"/>
          <w:szCs w:val="24"/>
          <w:lang w:val="en-US"/>
        </w:rPr>
        <w:fldChar w:fldCharType="separate"/>
      </w:r>
      <w:r w:rsidR="008B6416" w:rsidRPr="006D0604">
        <w:rPr>
          <w:rFonts w:ascii="Times New Roman" w:hAnsi="Times New Roman" w:cs="Times New Roman"/>
          <w:sz w:val="24"/>
          <w:lang w:val="en-US"/>
        </w:rPr>
        <w:t xml:space="preserve">1. </w:t>
      </w:r>
      <w:r w:rsidR="008B6416" w:rsidRPr="006D0604">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6D0604" w:rsidRDefault="008B6416" w:rsidP="0031603D">
      <w:pPr>
        <w:pStyle w:val="Irodalomjegyzk"/>
        <w:spacing w:after="120"/>
        <w:jc w:val="both"/>
        <w:rPr>
          <w:rFonts w:ascii="Times New Roman" w:hAnsi="Times New Roman" w:cs="Times New Roman"/>
          <w:sz w:val="24"/>
          <w:lang w:val="en-US"/>
        </w:rPr>
        <w:pPrChange w:id="1163" w:author="BZs" w:date="2024-12-19T08:36:00Z">
          <w:pPr>
            <w:pStyle w:val="Irodalomjegyzk"/>
            <w:jc w:val="both"/>
          </w:pPr>
        </w:pPrChange>
      </w:pPr>
      <w:r w:rsidRPr="006D0604">
        <w:rPr>
          <w:rFonts w:ascii="Times New Roman" w:hAnsi="Times New Roman" w:cs="Times New Roman"/>
          <w:sz w:val="24"/>
          <w:lang w:val="en-US"/>
        </w:rPr>
        <w:t xml:space="preserve">2. </w:t>
      </w:r>
      <w:r w:rsidRPr="006D0604">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884441" w:rsidRDefault="008B6416" w:rsidP="0031603D">
      <w:pPr>
        <w:pStyle w:val="Irodalomjegyzk"/>
        <w:spacing w:after="120"/>
        <w:jc w:val="both"/>
        <w:rPr>
          <w:rFonts w:ascii="Times New Roman" w:hAnsi="Times New Roman"/>
          <w:sz w:val="24"/>
          <w:lang w:val="de-DE"/>
          <w:rPrChange w:id="1164" w:author="BZs" w:date="2024-12-19T08:36:00Z">
            <w:rPr>
              <w:rFonts w:ascii="Times New Roman" w:hAnsi="Times New Roman"/>
              <w:sz w:val="24"/>
              <w:lang w:val="en-US"/>
            </w:rPr>
          </w:rPrChange>
        </w:rPr>
        <w:pPrChange w:id="1165" w:author="BZs" w:date="2024-12-19T08:36:00Z">
          <w:pPr>
            <w:pStyle w:val="Irodalomjegyzk"/>
            <w:jc w:val="both"/>
          </w:pPr>
        </w:pPrChange>
      </w:pPr>
      <w:r w:rsidRPr="006D0604">
        <w:rPr>
          <w:rFonts w:ascii="Times New Roman" w:hAnsi="Times New Roman" w:cs="Times New Roman"/>
          <w:sz w:val="24"/>
          <w:lang w:val="en-US"/>
        </w:rPr>
        <w:t xml:space="preserve">3. </w:t>
      </w:r>
      <w:r w:rsidRPr="006D0604">
        <w:rPr>
          <w:rFonts w:ascii="Times New Roman" w:hAnsi="Times New Roman" w:cs="Times New Roman"/>
          <w:sz w:val="24"/>
          <w:lang w:val="en-US"/>
        </w:rPr>
        <w:tab/>
        <w:t xml:space="preserve">Webster RG, Granoff A. Equine Herpesvirus in Encyclopedia of Virology. </w:t>
      </w:r>
      <w:r w:rsidRPr="00884441">
        <w:rPr>
          <w:rFonts w:ascii="Times New Roman" w:hAnsi="Times New Roman"/>
          <w:sz w:val="24"/>
          <w:lang w:val="de-DE"/>
          <w:rPrChange w:id="1166" w:author="BZs" w:date="2024-12-19T08:36:00Z">
            <w:rPr>
              <w:rFonts w:ascii="Times New Roman" w:hAnsi="Times New Roman"/>
              <w:sz w:val="24"/>
              <w:lang w:val="en-US"/>
            </w:rPr>
          </w:rPrChange>
        </w:rPr>
        <w:t xml:space="preserve">1994. </w:t>
      </w:r>
    </w:p>
    <w:p w14:paraId="4A847F01" w14:textId="77777777" w:rsidR="008B6416" w:rsidRPr="006D0604" w:rsidRDefault="008B6416" w:rsidP="0031603D">
      <w:pPr>
        <w:pStyle w:val="Irodalomjegyzk"/>
        <w:spacing w:after="120"/>
        <w:jc w:val="both"/>
        <w:rPr>
          <w:rFonts w:ascii="Times New Roman" w:hAnsi="Times New Roman" w:cs="Times New Roman"/>
          <w:sz w:val="24"/>
          <w:lang w:val="en-US"/>
        </w:rPr>
        <w:pPrChange w:id="1167" w:author="BZs" w:date="2024-12-19T08:36:00Z">
          <w:pPr>
            <w:pStyle w:val="Irodalomjegyzk"/>
            <w:jc w:val="both"/>
          </w:pPr>
        </w:pPrChange>
      </w:pPr>
      <w:r w:rsidRPr="00884441">
        <w:rPr>
          <w:rFonts w:ascii="Times New Roman" w:hAnsi="Times New Roman"/>
          <w:sz w:val="24"/>
          <w:lang w:val="de-DE"/>
          <w:rPrChange w:id="1168" w:author="BZs" w:date="2024-12-19T08:36:00Z">
            <w:rPr>
              <w:rFonts w:ascii="Times New Roman" w:hAnsi="Times New Roman"/>
              <w:sz w:val="24"/>
              <w:lang w:val="en-US"/>
            </w:rPr>
          </w:rPrChange>
        </w:rPr>
        <w:t xml:space="preserve">4. </w:t>
      </w:r>
      <w:r w:rsidRPr="00884441">
        <w:rPr>
          <w:rFonts w:ascii="Times New Roman" w:hAnsi="Times New Roman"/>
          <w:sz w:val="24"/>
          <w:lang w:val="de-DE"/>
          <w:rPrChange w:id="1169" w:author="BZs" w:date="2024-12-19T08:36:00Z">
            <w:rPr>
              <w:rFonts w:ascii="Times New Roman" w:hAnsi="Times New Roman"/>
              <w:sz w:val="24"/>
              <w:lang w:val="en-US"/>
            </w:rPr>
          </w:rPrChange>
        </w:rPr>
        <w:tab/>
        <w:t xml:space="preserve">Roizmann B, Desrosiers RC, Fleckenstein B, Lopez C, Minson AC, Studdert MJ. </w:t>
      </w:r>
      <w:r w:rsidRPr="006D0604">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6D0604" w:rsidRDefault="008B6416" w:rsidP="0031603D">
      <w:pPr>
        <w:pStyle w:val="Irodalomjegyzk"/>
        <w:spacing w:after="120"/>
        <w:jc w:val="both"/>
        <w:rPr>
          <w:rFonts w:ascii="Times New Roman" w:hAnsi="Times New Roman" w:cs="Times New Roman"/>
          <w:sz w:val="24"/>
          <w:lang w:val="en-US"/>
        </w:rPr>
        <w:pPrChange w:id="1170" w:author="BZs" w:date="2024-12-19T08:36:00Z">
          <w:pPr>
            <w:pStyle w:val="Irodalomjegyzk"/>
            <w:jc w:val="both"/>
          </w:pPr>
        </w:pPrChange>
      </w:pPr>
      <w:r w:rsidRPr="006D0604">
        <w:rPr>
          <w:rFonts w:ascii="Times New Roman" w:hAnsi="Times New Roman" w:cs="Times New Roman"/>
          <w:sz w:val="24"/>
          <w:lang w:val="en-US"/>
        </w:rPr>
        <w:t xml:space="preserve">5. </w:t>
      </w:r>
      <w:r w:rsidRPr="006D0604">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6D0604" w:rsidRDefault="008B6416" w:rsidP="0031603D">
      <w:pPr>
        <w:pStyle w:val="Irodalomjegyzk"/>
        <w:spacing w:after="120"/>
        <w:jc w:val="both"/>
        <w:rPr>
          <w:rFonts w:ascii="Times New Roman" w:hAnsi="Times New Roman" w:cs="Times New Roman"/>
          <w:sz w:val="24"/>
          <w:lang w:val="en-US"/>
        </w:rPr>
        <w:pPrChange w:id="1171" w:author="BZs" w:date="2024-12-19T08:36:00Z">
          <w:pPr>
            <w:pStyle w:val="Irodalomjegyzk"/>
            <w:jc w:val="both"/>
          </w:pPr>
        </w:pPrChange>
      </w:pPr>
      <w:r w:rsidRPr="006D0604">
        <w:rPr>
          <w:rFonts w:ascii="Times New Roman" w:hAnsi="Times New Roman" w:cs="Times New Roman"/>
          <w:sz w:val="24"/>
          <w:lang w:val="en-US"/>
        </w:rPr>
        <w:t xml:space="preserve">6. </w:t>
      </w:r>
      <w:r w:rsidRPr="006D0604">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77777777" w:rsidR="008B6416" w:rsidRPr="006D0604" w:rsidRDefault="008B6416" w:rsidP="0031603D">
      <w:pPr>
        <w:pStyle w:val="Irodalomjegyzk"/>
        <w:spacing w:after="120"/>
        <w:jc w:val="both"/>
        <w:rPr>
          <w:rFonts w:ascii="Times New Roman" w:hAnsi="Times New Roman" w:cs="Times New Roman"/>
          <w:sz w:val="24"/>
          <w:lang w:val="en-US"/>
        </w:rPr>
        <w:pPrChange w:id="1172" w:author="BZs" w:date="2024-12-19T08:36:00Z">
          <w:pPr>
            <w:pStyle w:val="Irodalomjegyzk"/>
            <w:jc w:val="both"/>
          </w:pPr>
        </w:pPrChange>
      </w:pPr>
      <w:r w:rsidRPr="006D0604">
        <w:rPr>
          <w:rFonts w:ascii="Times New Roman" w:hAnsi="Times New Roman" w:cs="Times New Roman"/>
          <w:sz w:val="24"/>
          <w:lang w:val="en-US"/>
        </w:rPr>
        <w:t xml:space="preserve">7. </w:t>
      </w:r>
      <w:r w:rsidRPr="006D0604">
        <w:rPr>
          <w:rFonts w:ascii="Times New Roman" w:hAnsi="Times New Roman" w:cs="Times New Roman"/>
          <w:sz w:val="24"/>
          <w:lang w:val="en-US"/>
        </w:rPr>
        <w:tab/>
        <w:t>Paillot R, Case R, Ross J, Newton R, Nugent J. Equine Herpes Virus-1: Virus, Immunity and Vaccines. The Open Veterinary Science Journal. 2008;2. Available: https://benthamopen.com/ABSTRACT/TOVSJ-2-68</w:t>
      </w:r>
    </w:p>
    <w:p w14:paraId="3D6DF505" w14:textId="77777777" w:rsidR="008B6416" w:rsidRPr="006D0604" w:rsidRDefault="008B6416" w:rsidP="0031603D">
      <w:pPr>
        <w:pStyle w:val="Irodalomjegyzk"/>
        <w:spacing w:after="120"/>
        <w:jc w:val="both"/>
        <w:rPr>
          <w:rFonts w:ascii="Times New Roman" w:hAnsi="Times New Roman" w:cs="Times New Roman"/>
          <w:sz w:val="24"/>
          <w:lang w:val="en-US"/>
        </w:rPr>
        <w:pPrChange w:id="1173" w:author="BZs" w:date="2024-12-19T08:36:00Z">
          <w:pPr>
            <w:pStyle w:val="Irodalomjegyzk"/>
            <w:jc w:val="both"/>
          </w:pPr>
        </w:pPrChange>
      </w:pPr>
      <w:r w:rsidRPr="006D0604">
        <w:rPr>
          <w:rFonts w:ascii="Times New Roman" w:hAnsi="Times New Roman" w:cs="Times New Roman"/>
          <w:sz w:val="24"/>
          <w:lang w:val="en-US"/>
        </w:rPr>
        <w:t xml:space="preserve">8. </w:t>
      </w:r>
      <w:r w:rsidRPr="006D0604">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6D0604" w:rsidRDefault="008B6416" w:rsidP="0031603D">
      <w:pPr>
        <w:pStyle w:val="Irodalomjegyzk"/>
        <w:spacing w:after="120"/>
        <w:jc w:val="both"/>
        <w:rPr>
          <w:rFonts w:ascii="Times New Roman" w:hAnsi="Times New Roman" w:cs="Times New Roman"/>
          <w:sz w:val="24"/>
          <w:lang w:val="en-US"/>
        </w:rPr>
        <w:pPrChange w:id="1174" w:author="BZs" w:date="2024-12-19T08:36:00Z">
          <w:pPr>
            <w:pStyle w:val="Irodalomjegyzk"/>
            <w:jc w:val="both"/>
          </w:pPr>
        </w:pPrChange>
      </w:pPr>
      <w:r w:rsidRPr="006D0604">
        <w:rPr>
          <w:rFonts w:ascii="Times New Roman" w:hAnsi="Times New Roman" w:cs="Times New Roman"/>
          <w:sz w:val="24"/>
          <w:lang w:val="en-US"/>
        </w:rPr>
        <w:t xml:space="preserve">9. </w:t>
      </w:r>
      <w:r w:rsidRPr="006D0604">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6D0604" w:rsidRDefault="008B6416" w:rsidP="0031603D">
      <w:pPr>
        <w:pStyle w:val="Irodalomjegyzk"/>
        <w:spacing w:after="120"/>
        <w:jc w:val="both"/>
        <w:rPr>
          <w:rFonts w:ascii="Times New Roman" w:hAnsi="Times New Roman" w:cs="Times New Roman"/>
          <w:sz w:val="24"/>
          <w:lang w:val="en-US"/>
        </w:rPr>
        <w:pPrChange w:id="1175" w:author="BZs" w:date="2024-12-19T08:36:00Z">
          <w:pPr>
            <w:pStyle w:val="Irodalomjegyzk"/>
            <w:jc w:val="both"/>
          </w:pPr>
        </w:pPrChange>
      </w:pPr>
      <w:r w:rsidRPr="006D0604">
        <w:rPr>
          <w:rFonts w:ascii="Times New Roman" w:hAnsi="Times New Roman" w:cs="Times New Roman"/>
          <w:sz w:val="24"/>
          <w:lang w:val="en-US"/>
        </w:rPr>
        <w:t xml:space="preserve">10. </w:t>
      </w:r>
      <w:r w:rsidRPr="006D0604">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6D0604" w:rsidRDefault="008B6416" w:rsidP="0031603D">
      <w:pPr>
        <w:pStyle w:val="Irodalomjegyzk"/>
        <w:spacing w:after="120"/>
        <w:jc w:val="both"/>
        <w:rPr>
          <w:rFonts w:ascii="Times New Roman" w:hAnsi="Times New Roman" w:cs="Times New Roman"/>
          <w:sz w:val="24"/>
          <w:lang w:val="en-US"/>
        </w:rPr>
        <w:pPrChange w:id="1176" w:author="BZs" w:date="2024-12-19T08:36:00Z">
          <w:pPr>
            <w:pStyle w:val="Irodalomjegyzk"/>
            <w:jc w:val="both"/>
          </w:pPr>
        </w:pPrChange>
      </w:pPr>
      <w:r w:rsidRPr="006D0604">
        <w:rPr>
          <w:rFonts w:ascii="Times New Roman" w:hAnsi="Times New Roman" w:cs="Times New Roman"/>
          <w:sz w:val="24"/>
          <w:lang w:val="en-US"/>
        </w:rPr>
        <w:t xml:space="preserve">11. </w:t>
      </w:r>
      <w:r w:rsidRPr="006D0604">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6D0604" w:rsidRDefault="008B6416" w:rsidP="0031603D">
      <w:pPr>
        <w:pStyle w:val="Irodalomjegyzk"/>
        <w:spacing w:after="120"/>
        <w:jc w:val="both"/>
        <w:rPr>
          <w:rFonts w:ascii="Times New Roman" w:hAnsi="Times New Roman" w:cs="Times New Roman"/>
          <w:sz w:val="24"/>
          <w:lang w:val="en-US"/>
        </w:rPr>
        <w:pPrChange w:id="1177" w:author="BZs" w:date="2024-12-19T08:36:00Z">
          <w:pPr>
            <w:pStyle w:val="Irodalomjegyzk"/>
            <w:jc w:val="both"/>
          </w:pPr>
        </w:pPrChange>
      </w:pPr>
      <w:r w:rsidRPr="006D0604">
        <w:rPr>
          <w:rFonts w:ascii="Times New Roman" w:hAnsi="Times New Roman" w:cs="Times New Roman"/>
          <w:sz w:val="24"/>
          <w:lang w:val="en-US"/>
        </w:rPr>
        <w:t xml:space="preserve">12. </w:t>
      </w:r>
      <w:r w:rsidRPr="006D0604">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6D0604" w:rsidRDefault="008B6416" w:rsidP="0031603D">
      <w:pPr>
        <w:pStyle w:val="Irodalomjegyzk"/>
        <w:spacing w:after="120"/>
        <w:jc w:val="both"/>
        <w:rPr>
          <w:rFonts w:ascii="Times New Roman" w:hAnsi="Times New Roman" w:cs="Times New Roman"/>
          <w:sz w:val="24"/>
          <w:lang w:val="en-US"/>
        </w:rPr>
        <w:pPrChange w:id="1178" w:author="BZs" w:date="2024-12-19T08:36:00Z">
          <w:pPr>
            <w:pStyle w:val="Irodalomjegyzk"/>
            <w:jc w:val="both"/>
          </w:pPr>
        </w:pPrChange>
      </w:pPr>
      <w:r w:rsidRPr="006D0604">
        <w:rPr>
          <w:rFonts w:ascii="Times New Roman" w:hAnsi="Times New Roman" w:cs="Times New Roman"/>
          <w:sz w:val="24"/>
          <w:lang w:val="en-US"/>
        </w:rPr>
        <w:t xml:space="preserve">13. </w:t>
      </w:r>
      <w:r w:rsidRPr="006D0604">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6D0604" w:rsidRDefault="008B6416" w:rsidP="0031603D">
      <w:pPr>
        <w:pStyle w:val="Irodalomjegyzk"/>
        <w:spacing w:after="120"/>
        <w:jc w:val="both"/>
        <w:rPr>
          <w:rFonts w:ascii="Times New Roman" w:hAnsi="Times New Roman" w:cs="Times New Roman"/>
          <w:sz w:val="24"/>
          <w:lang w:val="en-US"/>
        </w:rPr>
        <w:pPrChange w:id="1179" w:author="BZs" w:date="2024-12-19T08:36:00Z">
          <w:pPr>
            <w:pStyle w:val="Irodalomjegyzk"/>
            <w:jc w:val="both"/>
          </w:pPr>
        </w:pPrChange>
      </w:pPr>
      <w:r w:rsidRPr="006D0604">
        <w:rPr>
          <w:rFonts w:ascii="Times New Roman" w:hAnsi="Times New Roman" w:cs="Times New Roman"/>
          <w:sz w:val="24"/>
          <w:lang w:val="en-US"/>
        </w:rPr>
        <w:t xml:space="preserve">14. </w:t>
      </w:r>
      <w:r w:rsidRPr="006D0604">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6D0604" w:rsidRDefault="008B6416" w:rsidP="0031603D">
      <w:pPr>
        <w:pStyle w:val="Irodalomjegyzk"/>
        <w:spacing w:after="120"/>
        <w:jc w:val="both"/>
        <w:rPr>
          <w:rFonts w:ascii="Times New Roman" w:hAnsi="Times New Roman" w:cs="Times New Roman"/>
          <w:sz w:val="24"/>
          <w:lang w:val="en-US"/>
        </w:rPr>
        <w:pPrChange w:id="1180" w:author="BZs" w:date="2024-12-19T08:36:00Z">
          <w:pPr>
            <w:pStyle w:val="Irodalomjegyzk"/>
            <w:jc w:val="both"/>
          </w:pPr>
        </w:pPrChange>
      </w:pPr>
      <w:r w:rsidRPr="006D0604">
        <w:rPr>
          <w:rFonts w:ascii="Times New Roman" w:hAnsi="Times New Roman" w:cs="Times New Roman"/>
          <w:sz w:val="24"/>
          <w:lang w:val="en-US"/>
        </w:rPr>
        <w:t xml:space="preserve">15. </w:t>
      </w:r>
      <w:r w:rsidRPr="006D0604">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6D0604" w:rsidRDefault="008B6416" w:rsidP="0031603D">
      <w:pPr>
        <w:pStyle w:val="Irodalomjegyzk"/>
        <w:spacing w:after="120"/>
        <w:jc w:val="both"/>
        <w:rPr>
          <w:rFonts w:ascii="Times New Roman" w:hAnsi="Times New Roman" w:cs="Times New Roman"/>
          <w:sz w:val="24"/>
          <w:lang w:val="en-US"/>
        </w:rPr>
        <w:pPrChange w:id="1181" w:author="BZs" w:date="2024-12-19T08:36:00Z">
          <w:pPr>
            <w:pStyle w:val="Irodalomjegyzk"/>
            <w:jc w:val="both"/>
          </w:pPr>
        </w:pPrChange>
      </w:pPr>
      <w:r w:rsidRPr="006D0604">
        <w:rPr>
          <w:rFonts w:ascii="Times New Roman" w:hAnsi="Times New Roman" w:cs="Times New Roman"/>
          <w:sz w:val="24"/>
          <w:lang w:val="en-US"/>
        </w:rPr>
        <w:t xml:space="preserve">16. </w:t>
      </w:r>
      <w:r w:rsidRPr="006D0604">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6D0604" w:rsidRDefault="008B6416" w:rsidP="0031603D">
      <w:pPr>
        <w:pStyle w:val="Irodalomjegyzk"/>
        <w:spacing w:after="120"/>
        <w:jc w:val="both"/>
        <w:rPr>
          <w:rFonts w:ascii="Times New Roman" w:hAnsi="Times New Roman" w:cs="Times New Roman"/>
          <w:sz w:val="24"/>
          <w:lang w:val="en-US"/>
        </w:rPr>
        <w:pPrChange w:id="1182" w:author="BZs" w:date="2024-12-19T08:36:00Z">
          <w:pPr>
            <w:pStyle w:val="Irodalomjegyzk"/>
            <w:jc w:val="both"/>
          </w:pPr>
        </w:pPrChange>
      </w:pPr>
      <w:r w:rsidRPr="006D0604">
        <w:rPr>
          <w:rFonts w:ascii="Times New Roman" w:hAnsi="Times New Roman" w:cs="Times New Roman"/>
          <w:sz w:val="24"/>
          <w:lang w:val="en-US"/>
        </w:rPr>
        <w:lastRenderedPageBreak/>
        <w:t xml:space="preserve">17. </w:t>
      </w:r>
      <w:r w:rsidRPr="006D0604">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6D0604" w:rsidRDefault="008B6416" w:rsidP="0031603D">
      <w:pPr>
        <w:pStyle w:val="Irodalomjegyzk"/>
        <w:spacing w:after="120"/>
        <w:jc w:val="both"/>
        <w:rPr>
          <w:rFonts w:ascii="Times New Roman" w:hAnsi="Times New Roman" w:cs="Times New Roman"/>
          <w:sz w:val="24"/>
          <w:lang w:val="en-US"/>
        </w:rPr>
        <w:pPrChange w:id="1183" w:author="BZs" w:date="2024-12-19T08:36:00Z">
          <w:pPr>
            <w:pStyle w:val="Irodalomjegyzk"/>
            <w:jc w:val="both"/>
          </w:pPr>
        </w:pPrChange>
      </w:pPr>
      <w:r w:rsidRPr="006D0604">
        <w:rPr>
          <w:rFonts w:ascii="Times New Roman" w:hAnsi="Times New Roman" w:cs="Times New Roman"/>
          <w:sz w:val="24"/>
          <w:lang w:val="en-US"/>
        </w:rPr>
        <w:t xml:space="preserve">18. </w:t>
      </w:r>
      <w:r w:rsidRPr="006D0604">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6D0604" w:rsidRDefault="008B6416" w:rsidP="0031603D">
      <w:pPr>
        <w:pStyle w:val="Irodalomjegyzk"/>
        <w:spacing w:after="120"/>
        <w:jc w:val="both"/>
        <w:rPr>
          <w:rFonts w:ascii="Times New Roman" w:hAnsi="Times New Roman" w:cs="Times New Roman"/>
          <w:sz w:val="24"/>
          <w:lang w:val="en-US"/>
        </w:rPr>
        <w:pPrChange w:id="1184" w:author="BZs" w:date="2024-12-19T08:36:00Z">
          <w:pPr>
            <w:pStyle w:val="Irodalomjegyzk"/>
            <w:jc w:val="both"/>
          </w:pPr>
        </w:pPrChange>
      </w:pPr>
      <w:r w:rsidRPr="006D0604">
        <w:rPr>
          <w:rFonts w:ascii="Times New Roman" w:hAnsi="Times New Roman" w:cs="Times New Roman"/>
          <w:sz w:val="24"/>
          <w:lang w:val="en-US"/>
        </w:rPr>
        <w:t xml:space="preserve">19. </w:t>
      </w:r>
      <w:r w:rsidRPr="006D0604">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6D0604" w:rsidRDefault="008B6416" w:rsidP="0031603D">
      <w:pPr>
        <w:pStyle w:val="Irodalomjegyzk"/>
        <w:spacing w:after="120"/>
        <w:jc w:val="both"/>
        <w:rPr>
          <w:rFonts w:ascii="Times New Roman" w:hAnsi="Times New Roman" w:cs="Times New Roman"/>
          <w:sz w:val="24"/>
          <w:lang w:val="en-US"/>
        </w:rPr>
        <w:pPrChange w:id="1185" w:author="BZs" w:date="2024-12-19T08:36:00Z">
          <w:pPr>
            <w:pStyle w:val="Irodalomjegyzk"/>
            <w:jc w:val="both"/>
          </w:pPr>
        </w:pPrChange>
      </w:pPr>
      <w:r w:rsidRPr="006D0604">
        <w:rPr>
          <w:rFonts w:ascii="Times New Roman" w:hAnsi="Times New Roman" w:cs="Times New Roman"/>
          <w:sz w:val="24"/>
          <w:lang w:val="en-US"/>
        </w:rPr>
        <w:t xml:space="preserve">20. </w:t>
      </w:r>
      <w:r w:rsidRPr="006D0604">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6D0604" w:rsidRDefault="008B6416" w:rsidP="0031603D">
      <w:pPr>
        <w:pStyle w:val="Irodalomjegyzk"/>
        <w:spacing w:after="120"/>
        <w:jc w:val="both"/>
        <w:rPr>
          <w:rFonts w:ascii="Times New Roman" w:hAnsi="Times New Roman" w:cs="Times New Roman"/>
          <w:sz w:val="24"/>
          <w:lang w:val="en-US"/>
        </w:rPr>
        <w:pPrChange w:id="1186" w:author="BZs" w:date="2024-12-19T08:36:00Z">
          <w:pPr>
            <w:pStyle w:val="Irodalomjegyzk"/>
            <w:jc w:val="both"/>
          </w:pPr>
        </w:pPrChange>
      </w:pPr>
      <w:r w:rsidRPr="006D0604">
        <w:rPr>
          <w:rFonts w:ascii="Times New Roman" w:hAnsi="Times New Roman" w:cs="Times New Roman"/>
          <w:sz w:val="24"/>
          <w:lang w:val="en-US"/>
        </w:rPr>
        <w:t xml:space="preserve">21. </w:t>
      </w:r>
      <w:r w:rsidRPr="006D0604">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6D0604" w:rsidRDefault="008B6416" w:rsidP="0031603D">
      <w:pPr>
        <w:pStyle w:val="Irodalomjegyzk"/>
        <w:spacing w:after="120"/>
        <w:jc w:val="both"/>
        <w:rPr>
          <w:rFonts w:ascii="Times New Roman" w:hAnsi="Times New Roman" w:cs="Times New Roman"/>
          <w:sz w:val="24"/>
          <w:lang w:val="en-US"/>
        </w:rPr>
        <w:pPrChange w:id="1187" w:author="BZs" w:date="2024-12-19T08:36:00Z">
          <w:pPr>
            <w:pStyle w:val="Irodalomjegyzk"/>
            <w:jc w:val="both"/>
          </w:pPr>
        </w:pPrChange>
      </w:pPr>
      <w:r w:rsidRPr="006D0604">
        <w:rPr>
          <w:rFonts w:ascii="Times New Roman" w:hAnsi="Times New Roman" w:cs="Times New Roman"/>
          <w:sz w:val="24"/>
          <w:lang w:val="en-US"/>
        </w:rPr>
        <w:t xml:space="preserve">22. </w:t>
      </w:r>
      <w:r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6D0604" w:rsidRDefault="008B6416" w:rsidP="0031603D">
      <w:pPr>
        <w:pStyle w:val="Irodalomjegyzk"/>
        <w:spacing w:after="120"/>
        <w:jc w:val="both"/>
        <w:rPr>
          <w:rFonts w:ascii="Times New Roman" w:hAnsi="Times New Roman" w:cs="Times New Roman"/>
          <w:sz w:val="24"/>
          <w:lang w:val="en-US"/>
        </w:rPr>
        <w:pPrChange w:id="1188" w:author="BZs" w:date="2024-12-19T08:36:00Z">
          <w:pPr>
            <w:pStyle w:val="Irodalomjegyzk"/>
            <w:jc w:val="both"/>
          </w:pPr>
        </w:pPrChange>
      </w:pPr>
      <w:r w:rsidRPr="006D0604">
        <w:rPr>
          <w:rFonts w:ascii="Times New Roman" w:hAnsi="Times New Roman" w:cs="Times New Roman"/>
          <w:sz w:val="24"/>
          <w:lang w:val="en-US"/>
        </w:rPr>
        <w:t xml:space="preserve">23. </w:t>
      </w:r>
      <w:r w:rsidRPr="006D0604">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6D0604" w:rsidRDefault="008B6416" w:rsidP="0031603D">
      <w:pPr>
        <w:pStyle w:val="Irodalomjegyzk"/>
        <w:spacing w:after="120"/>
        <w:jc w:val="both"/>
        <w:rPr>
          <w:rFonts w:ascii="Times New Roman" w:hAnsi="Times New Roman" w:cs="Times New Roman"/>
          <w:sz w:val="24"/>
          <w:lang w:val="en-US"/>
        </w:rPr>
        <w:pPrChange w:id="1189" w:author="BZs" w:date="2024-12-19T08:36:00Z">
          <w:pPr>
            <w:pStyle w:val="Irodalomjegyzk"/>
            <w:jc w:val="both"/>
          </w:pPr>
        </w:pPrChange>
      </w:pPr>
      <w:r w:rsidRPr="006D0604">
        <w:rPr>
          <w:rFonts w:ascii="Times New Roman" w:hAnsi="Times New Roman" w:cs="Times New Roman"/>
          <w:sz w:val="24"/>
          <w:lang w:val="en-US"/>
        </w:rPr>
        <w:t xml:space="preserve">24. </w:t>
      </w:r>
      <w:r w:rsidRPr="006D0604">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6D0604" w:rsidRDefault="008B6416" w:rsidP="0031603D">
      <w:pPr>
        <w:pStyle w:val="Irodalomjegyzk"/>
        <w:spacing w:after="120"/>
        <w:jc w:val="both"/>
        <w:rPr>
          <w:rFonts w:ascii="Times New Roman" w:hAnsi="Times New Roman" w:cs="Times New Roman"/>
          <w:sz w:val="24"/>
          <w:lang w:val="en-US"/>
        </w:rPr>
        <w:pPrChange w:id="1190" w:author="BZs" w:date="2024-12-19T08:36:00Z">
          <w:pPr>
            <w:pStyle w:val="Irodalomjegyzk"/>
            <w:jc w:val="both"/>
          </w:pPr>
        </w:pPrChange>
      </w:pPr>
      <w:r w:rsidRPr="006D0604">
        <w:rPr>
          <w:rFonts w:ascii="Times New Roman" w:hAnsi="Times New Roman" w:cs="Times New Roman"/>
          <w:sz w:val="24"/>
          <w:lang w:val="en-US"/>
        </w:rPr>
        <w:t xml:space="preserve">25. </w:t>
      </w:r>
      <w:r w:rsidRPr="006D0604">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6D0604" w:rsidRDefault="008B6416" w:rsidP="0031603D">
      <w:pPr>
        <w:pStyle w:val="Irodalomjegyzk"/>
        <w:spacing w:after="120"/>
        <w:jc w:val="both"/>
        <w:rPr>
          <w:rFonts w:ascii="Times New Roman" w:hAnsi="Times New Roman" w:cs="Times New Roman"/>
          <w:sz w:val="24"/>
          <w:lang w:val="en-US"/>
        </w:rPr>
        <w:pPrChange w:id="1191" w:author="BZs" w:date="2024-12-19T08:36:00Z">
          <w:pPr>
            <w:pStyle w:val="Irodalomjegyzk"/>
            <w:jc w:val="both"/>
          </w:pPr>
        </w:pPrChange>
      </w:pPr>
      <w:r w:rsidRPr="006D0604">
        <w:rPr>
          <w:rFonts w:ascii="Times New Roman" w:hAnsi="Times New Roman" w:cs="Times New Roman"/>
          <w:sz w:val="24"/>
          <w:lang w:val="en-US"/>
        </w:rPr>
        <w:t xml:space="preserve">26. </w:t>
      </w:r>
      <w:r w:rsidRPr="006D0604">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6D0604" w:rsidRDefault="008B6416" w:rsidP="0031603D">
      <w:pPr>
        <w:pStyle w:val="Irodalomjegyzk"/>
        <w:spacing w:after="120"/>
        <w:jc w:val="both"/>
        <w:rPr>
          <w:rFonts w:ascii="Times New Roman" w:hAnsi="Times New Roman" w:cs="Times New Roman"/>
          <w:sz w:val="24"/>
          <w:lang w:val="en-US"/>
        </w:rPr>
        <w:pPrChange w:id="1192" w:author="BZs" w:date="2024-12-19T08:36:00Z">
          <w:pPr>
            <w:pStyle w:val="Irodalomjegyzk"/>
            <w:jc w:val="both"/>
          </w:pPr>
        </w:pPrChange>
      </w:pPr>
      <w:r w:rsidRPr="006D0604">
        <w:rPr>
          <w:rFonts w:ascii="Times New Roman" w:hAnsi="Times New Roman" w:cs="Times New Roman"/>
          <w:sz w:val="24"/>
          <w:lang w:val="en-US"/>
        </w:rPr>
        <w:t xml:space="preserve">27. </w:t>
      </w:r>
      <w:r w:rsidRPr="006D0604">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6D0604" w:rsidRDefault="008B6416" w:rsidP="0031603D">
      <w:pPr>
        <w:pStyle w:val="Irodalomjegyzk"/>
        <w:spacing w:after="120"/>
        <w:jc w:val="both"/>
        <w:rPr>
          <w:rFonts w:ascii="Times New Roman" w:hAnsi="Times New Roman" w:cs="Times New Roman"/>
          <w:sz w:val="24"/>
          <w:lang w:val="en-US"/>
        </w:rPr>
        <w:pPrChange w:id="1193" w:author="BZs" w:date="2024-12-19T08:36:00Z">
          <w:pPr>
            <w:pStyle w:val="Irodalomjegyzk"/>
            <w:jc w:val="both"/>
          </w:pPr>
        </w:pPrChange>
      </w:pPr>
      <w:r w:rsidRPr="006D0604">
        <w:rPr>
          <w:rFonts w:ascii="Times New Roman" w:hAnsi="Times New Roman" w:cs="Times New Roman"/>
          <w:sz w:val="24"/>
          <w:lang w:val="en-US"/>
        </w:rPr>
        <w:t xml:space="preserve">28. </w:t>
      </w:r>
      <w:r w:rsidRPr="006D0604">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6D0604" w:rsidRDefault="008B6416" w:rsidP="0031603D">
      <w:pPr>
        <w:pStyle w:val="Irodalomjegyzk"/>
        <w:spacing w:after="120"/>
        <w:jc w:val="both"/>
        <w:rPr>
          <w:rFonts w:ascii="Times New Roman" w:hAnsi="Times New Roman" w:cs="Times New Roman"/>
          <w:sz w:val="24"/>
          <w:lang w:val="en-US"/>
        </w:rPr>
        <w:pPrChange w:id="1194" w:author="BZs" w:date="2024-12-19T08:36:00Z">
          <w:pPr>
            <w:pStyle w:val="Irodalomjegyzk"/>
            <w:jc w:val="both"/>
          </w:pPr>
        </w:pPrChange>
      </w:pPr>
      <w:r w:rsidRPr="006D0604">
        <w:rPr>
          <w:rFonts w:ascii="Times New Roman" w:hAnsi="Times New Roman" w:cs="Times New Roman"/>
          <w:sz w:val="24"/>
          <w:lang w:val="en-US"/>
        </w:rPr>
        <w:t xml:space="preserve">29. </w:t>
      </w:r>
      <w:r w:rsidRPr="006D0604">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6D0604" w:rsidRDefault="008B6416" w:rsidP="0031603D">
      <w:pPr>
        <w:pStyle w:val="Irodalomjegyzk"/>
        <w:spacing w:after="120"/>
        <w:jc w:val="both"/>
        <w:rPr>
          <w:rFonts w:ascii="Times New Roman" w:hAnsi="Times New Roman" w:cs="Times New Roman"/>
          <w:sz w:val="24"/>
          <w:lang w:val="en-US"/>
        </w:rPr>
        <w:pPrChange w:id="1195" w:author="BZs" w:date="2024-12-19T08:36:00Z">
          <w:pPr>
            <w:pStyle w:val="Irodalomjegyzk"/>
            <w:jc w:val="both"/>
          </w:pPr>
        </w:pPrChange>
      </w:pPr>
      <w:r w:rsidRPr="006D0604">
        <w:rPr>
          <w:rFonts w:ascii="Times New Roman" w:hAnsi="Times New Roman" w:cs="Times New Roman"/>
          <w:sz w:val="24"/>
          <w:lang w:val="en-US"/>
        </w:rPr>
        <w:t xml:space="preserve">30. </w:t>
      </w:r>
      <w:r w:rsidRPr="006D0604">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6D0604" w:rsidRDefault="008B6416" w:rsidP="0031603D">
      <w:pPr>
        <w:pStyle w:val="Irodalomjegyzk"/>
        <w:spacing w:after="120"/>
        <w:jc w:val="both"/>
        <w:rPr>
          <w:rFonts w:ascii="Times New Roman" w:hAnsi="Times New Roman" w:cs="Times New Roman"/>
          <w:sz w:val="24"/>
          <w:lang w:val="en-US"/>
        </w:rPr>
        <w:pPrChange w:id="1196" w:author="BZs" w:date="2024-12-19T08:36:00Z">
          <w:pPr>
            <w:pStyle w:val="Irodalomjegyzk"/>
            <w:jc w:val="both"/>
          </w:pPr>
        </w:pPrChange>
      </w:pPr>
      <w:r w:rsidRPr="006D0604">
        <w:rPr>
          <w:rFonts w:ascii="Times New Roman" w:hAnsi="Times New Roman" w:cs="Times New Roman"/>
          <w:sz w:val="24"/>
          <w:lang w:val="en-US"/>
        </w:rPr>
        <w:t xml:space="preserve">31. </w:t>
      </w:r>
      <w:r w:rsidRPr="006D0604">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77777777" w:rsidR="008B6416" w:rsidRPr="006D0604" w:rsidRDefault="008B6416" w:rsidP="0031603D">
      <w:pPr>
        <w:pStyle w:val="Irodalomjegyzk"/>
        <w:spacing w:after="120"/>
        <w:jc w:val="both"/>
        <w:rPr>
          <w:rFonts w:ascii="Times New Roman" w:hAnsi="Times New Roman" w:cs="Times New Roman"/>
          <w:sz w:val="24"/>
          <w:lang w:val="en-US"/>
        </w:rPr>
        <w:pPrChange w:id="1197" w:author="BZs" w:date="2024-12-19T08:36:00Z">
          <w:pPr>
            <w:pStyle w:val="Irodalomjegyzk"/>
            <w:jc w:val="both"/>
          </w:pPr>
        </w:pPrChange>
      </w:pPr>
      <w:r w:rsidRPr="006D0604">
        <w:rPr>
          <w:rFonts w:ascii="Times New Roman" w:hAnsi="Times New Roman" w:cs="Times New Roman"/>
          <w:sz w:val="24"/>
          <w:lang w:val="en-US"/>
        </w:rPr>
        <w:lastRenderedPageBreak/>
        <w:t xml:space="preserve">32. </w:t>
      </w:r>
      <w:r w:rsidRPr="006D0604">
        <w:rPr>
          <w:rFonts w:ascii="Times New Roman" w:hAnsi="Times New Roman" w:cs="Times New Roman"/>
          <w:sz w:val="24"/>
          <w:lang w:val="en-US"/>
        </w:rPr>
        <w:tab/>
        <w:t>Barrett T, Dowle M, Srinivasan A, Gorecki J, Chirico M, Hocking T, et al. data.table: Extension of “data.frame.” 2024. Available: https://cran.r-project.org/web/packages/data.table/index.html</w:t>
      </w:r>
    </w:p>
    <w:p w14:paraId="39070396" w14:textId="77777777" w:rsidR="008B6416" w:rsidRPr="006D0604" w:rsidRDefault="008B6416" w:rsidP="0031603D">
      <w:pPr>
        <w:pStyle w:val="Irodalomjegyzk"/>
        <w:spacing w:after="120"/>
        <w:jc w:val="both"/>
        <w:rPr>
          <w:rFonts w:ascii="Times New Roman" w:hAnsi="Times New Roman" w:cs="Times New Roman"/>
          <w:sz w:val="24"/>
          <w:lang w:val="en-US"/>
        </w:rPr>
        <w:pPrChange w:id="1198" w:author="BZs" w:date="2024-12-19T08:36:00Z">
          <w:pPr>
            <w:pStyle w:val="Irodalomjegyzk"/>
            <w:jc w:val="both"/>
          </w:pPr>
        </w:pPrChange>
      </w:pPr>
      <w:r w:rsidRPr="006D0604">
        <w:rPr>
          <w:rFonts w:ascii="Times New Roman" w:hAnsi="Times New Roman" w:cs="Times New Roman"/>
          <w:sz w:val="24"/>
          <w:lang w:val="en-US"/>
        </w:rPr>
        <w:t xml:space="preserve">33. </w:t>
      </w:r>
      <w:r w:rsidRPr="006D0604">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6D0604" w:rsidRDefault="008B6416" w:rsidP="0031603D">
      <w:pPr>
        <w:pStyle w:val="Irodalomjegyzk"/>
        <w:spacing w:after="120"/>
        <w:jc w:val="both"/>
        <w:rPr>
          <w:rFonts w:ascii="Times New Roman" w:hAnsi="Times New Roman" w:cs="Times New Roman"/>
          <w:sz w:val="24"/>
          <w:lang w:val="en-US"/>
        </w:rPr>
        <w:pPrChange w:id="1199" w:author="BZs" w:date="2024-12-19T08:36:00Z">
          <w:pPr>
            <w:pStyle w:val="Irodalomjegyzk"/>
            <w:jc w:val="both"/>
          </w:pPr>
        </w:pPrChange>
      </w:pPr>
      <w:r w:rsidRPr="006D0604">
        <w:rPr>
          <w:rFonts w:ascii="Times New Roman" w:hAnsi="Times New Roman" w:cs="Times New Roman"/>
          <w:sz w:val="24"/>
          <w:lang w:val="en-US"/>
        </w:rPr>
        <w:t xml:space="preserve">34. </w:t>
      </w:r>
      <w:r w:rsidRPr="006D0604">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6D0604" w:rsidRDefault="008B6416" w:rsidP="0031603D">
      <w:pPr>
        <w:pStyle w:val="Irodalomjegyzk"/>
        <w:spacing w:after="120"/>
        <w:jc w:val="both"/>
        <w:rPr>
          <w:rFonts w:ascii="Times New Roman" w:hAnsi="Times New Roman" w:cs="Times New Roman"/>
          <w:sz w:val="24"/>
          <w:lang w:val="en-US"/>
        </w:rPr>
        <w:pPrChange w:id="1200" w:author="BZs" w:date="2024-12-19T08:36:00Z">
          <w:pPr>
            <w:pStyle w:val="Irodalomjegyzk"/>
            <w:jc w:val="both"/>
          </w:pPr>
        </w:pPrChange>
      </w:pPr>
      <w:r w:rsidRPr="006D0604">
        <w:rPr>
          <w:rFonts w:ascii="Times New Roman" w:hAnsi="Times New Roman" w:cs="Times New Roman"/>
          <w:sz w:val="24"/>
          <w:lang w:val="en-US"/>
        </w:rPr>
        <w:t xml:space="preserve">35. </w:t>
      </w:r>
      <w:r w:rsidRPr="006D0604">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6D0604" w:rsidRDefault="008B6416" w:rsidP="0031603D">
      <w:pPr>
        <w:pStyle w:val="Irodalomjegyzk"/>
        <w:spacing w:after="120"/>
        <w:jc w:val="both"/>
        <w:rPr>
          <w:rFonts w:ascii="Times New Roman" w:hAnsi="Times New Roman" w:cs="Times New Roman"/>
          <w:sz w:val="24"/>
          <w:lang w:val="en-US"/>
        </w:rPr>
        <w:pPrChange w:id="1201" w:author="BZs" w:date="2024-12-19T08:36:00Z">
          <w:pPr>
            <w:pStyle w:val="Irodalomjegyzk"/>
            <w:jc w:val="both"/>
          </w:pPr>
        </w:pPrChange>
      </w:pPr>
      <w:r w:rsidRPr="006D0604">
        <w:rPr>
          <w:rFonts w:ascii="Times New Roman" w:hAnsi="Times New Roman" w:cs="Times New Roman"/>
          <w:sz w:val="24"/>
          <w:lang w:val="en-US"/>
        </w:rPr>
        <w:t xml:space="preserve">36. </w:t>
      </w:r>
      <w:r w:rsidRPr="006D0604">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6D0604" w:rsidRDefault="008B6416" w:rsidP="0031603D">
      <w:pPr>
        <w:pStyle w:val="Irodalomjegyzk"/>
        <w:spacing w:after="120"/>
        <w:jc w:val="both"/>
        <w:rPr>
          <w:rFonts w:ascii="Times New Roman" w:hAnsi="Times New Roman" w:cs="Times New Roman"/>
          <w:sz w:val="24"/>
          <w:lang w:val="en-US"/>
        </w:rPr>
        <w:pPrChange w:id="1202" w:author="BZs" w:date="2024-12-19T08:36:00Z">
          <w:pPr>
            <w:pStyle w:val="Irodalomjegyzk"/>
            <w:jc w:val="both"/>
          </w:pPr>
        </w:pPrChange>
      </w:pPr>
      <w:r w:rsidRPr="006D0604">
        <w:rPr>
          <w:rFonts w:ascii="Times New Roman" w:hAnsi="Times New Roman" w:cs="Times New Roman"/>
          <w:sz w:val="24"/>
          <w:lang w:val="en-US"/>
        </w:rPr>
        <w:t xml:space="preserve">37. </w:t>
      </w:r>
      <w:r w:rsidRPr="006D0604">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884441" w:rsidRDefault="00C32661" w:rsidP="0031603D">
      <w:pPr>
        <w:pStyle w:val="Irodalomjegyzk"/>
        <w:spacing w:after="120"/>
        <w:jc w:val="both"/>
        <w:rPr>
          <w:rFonts w:ascii="Times New Roman" w:hAnsi="Times New Roman"/>
          <w:sz w:val="24"/>
          <w:lang w:val="de-DE"/>
          <w:rPrChange w:id="1203" w:author="BZs" w:date="2024-12-19T08:36:00Z">
            <w:rPr>
              <w:rFonts w:ascii="Times New Roman" w:hAnsi="Times New Roman"/>
              <w:sz w:val="24"/>
              <w:lang w:val="en-US"/>
            </w:rPr>
          </w:rPrChange>
        </w:rPr>
        <w:pPrChange w:id="1204" w:author="BZs" w:date="2024-12-19T08:36:00Z">
          <w:pPr>
            <w:pStyle w:val="Irodalomjegyzk"/>
            <w:jc w:val="both"/>
          </w:pPr>
        </w:pPrChange>
      </w:pPr>
      <w:r w:rsidRPr="006D0604">
        <w:rPr>
          <w:rFonts w:ascii="Times New Roman" w:hAnsi="Times New Roman" w:cs="Times New Roman"/>
          <w:sz w:val="24"/>
          <w:lang w:val="en-US"/>
        </w:rPr>
        <w:t xml:space="preserve">38. </w:t>
      </w:r>
      <w:r w:rsidRPr="006D0604">
        <w:rPr>
          <w:rFonts w:ascii="Times New Roman" w:hAnsi="Times New Roman" w:cs="Times New Roman"/>
          <w:sz w:val="24"/>
          <w:lang w:val="en-US"/>
        </w:rPr>
        <w:tab/>
      </w:r>
      <w:r w:rsidRPr="00C32661">
        <w:rPr>
          <w:rFonts w:ascii="Times New Roman" w:hAnsi="Times New Roman" w:cs="Times New Roman"/>
          <w:sz w:val="24"/>
          <w:lang w:val="en-US"/>
        </w:rPr>
        <w:t xml:space="preserve">Suzuki R, Terada Y, Shimodaira H (2019). pvclust: Hierarchical Clustering with P-Values via Multiscale Bootstrap Resampling. </w:t>
      </w:r>
      <w:r w:rsidRPr="00884441">
        <w:rPr>
          <w:rFonts w:ascii="Times New Roman" w:hAnsi="Times New Roman"/>
          <w:sz w:val="24"/>
          <w:lang w:val="de-DE"/>
          <w:rPrChange w:id="1205" w:author="BZs" w:date="2024-12-19T08:36:00Z">
            <w:rPr>
              <w:rFonts w:ascii="Times New Roman" w:hAnsi="Times New Roman"/>
              <w:sz w:val="24"/>
              <w:lang w:val="en-US"/>
            </w:rPr>
          </w:rPrChange>
        </w:rPr>
        <w:t>R package version 2.2-0, https://CRAN.R-project.org/package=pvclust.</w:t>
      </w:r>
    </w:p>
    <w:p w14:paraId="64754B37" w14:textId="62306F96" w:rsidR="008B6416" w:rsidRDefault="008B6416" w:rsidP="0031603D">
      <w:pPr>
        <w:pStyle w:val="Irodalomjegyzk"/>
        <w:spacing w:after="120"/>
        <w:jc w:val="both"/>
        <w:rPr>
          <w:rFonts w:ascii="Times New Roman" w:hAnsi="Times New Roman" w:cs="Times New Roman"/>
          <w:sz w:val="24"/>
          <w:lang w:val="en-US"/>
        </w:rPr>
        <w:pPrChange w:id="1206" w:author="BZs" w:date="2024-12-19T08:36:00Z">
          <w:pPr>
            <w:pStyle w:val="Irodalomjegyzk"/>
            <w:jc w:val="both"/>
          </w:pPr>
        </w:pPrChange>
      </w:pPr>
      <w:r w:rsidRPr="006D0604">
        <w:rPr>
          <w:rFonts w:ascii="Times New Roman" w:hAnsi="Times New Roman" w:cs="Times New Roman"/>
          <w:sz w:val="24"/>
          <w:lang w:val="en-US"/>
        </w:rPr>
        <w:t>3</w:t>
      </w:r>
      <w:r w:rsidR="00C32661">
        <w:rPr>
          <w:rFonts w:ascii="Times New Roman" w:hAnsi="Times New Roman" w:cs="Times New Roman"/>
          <w:sz w:val="24"/>
          <w:lang w:val="en-US"/>
        </w:rPr>
        <w:t>9</w:t>
      </w:r>
      <w:r w:rsidRPr="006D0604">
        <w:rPr>
          <w:rFonts w:ascii="Times New Roman" w:hAnsi="Times New Roman" w:cs="Times New Roman"/>
          <w:sz w:val="24"/>
          <w:lang w:val="en-US"/>
        </w:rPr>
        <w:t xml:space="preserve">. </w:t>
      </w:r>
      <w:r w:rsidRPr="006D0604">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6D0604" w:rsidRDefault="00C32661" w:rsidP="0031603D">
      <w:pPr>
        <w:pStyle w:val="Irodalomjegyzk"/>
        <w:spacing w:after="120"/>
        <w:jc w:val="both"/>
        <w:rPr>
          <w:rFonts w:ascii="Times New Roman" w:hAnsi="Times New Roman" w:cs="Times New Roman"/>
          <w:sz w:val="24"/>
          <w:lang w:val="en-US"/>
        </w:rPr>
        <w:pPrChange w:id="1207" w:author="BZs" w:date="2024-12-19T08:36:00Z">
          <w:pPr>
            <w:pStyle w:val="Irodalomjegyzk"/>
            <w:jc w:val="both"/>
          </w:pPr>
        </w:pPrChange>
      </w:pPr>
      <w:r>
        <w:rPr>
          <w:rFonts w:ascii="Times New Roman" w:hAnsi="Times New Roman" w:cs="Times New Roman"/>
          <w:sz w:val="24"/>
          <w:lang w:val="en-US"/>
        </w:rPr>
        <w:t>40</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Gawad C, Koh W, Quake SR. Single-cell genome sequencing: current state of the science. Nat Rev Genet. 2016;17: 175–188. doi:10.1038/nrg.2015.16</w:t>
      </w:r>
    </w:p>
    <w:p w14:paraId="039666DC" w14:textId="1D41975A" w:rsidR="008B6416" w:rsidRPr="006D0604" w:rsidRDefault="00C32661" w:rsidP="0031603D">
      <w:pPr>
        <w:pStyle w:val="Irodalomjegyzk"/>
        <w:spacing w:after="120"/>
        <w:jc w:val="both"/>
        <w:rPr>
          <w:rFonts w:ascii="Times New Roman" w:hAnsi="Times New Roman" w:cs="Times New Roman"/>
          <w:sz w:val="24"/>
          <w:lang w:val="en-US"/>
        </w:rPr>
        <w:pPrChange w:id="1208" w:author="BZs" w:date="2024-12-19T08:36:00Z">
          <w:pPr>
            <w:pStyle w:val="Irodalomjegyzk"/>
            <w:jc w:val="both"/>
          </w:pPr>
        </w:pPrChange>
      </w:pPr>
      <w:r>
        <w:rPr>
          <w:rFonts w:ascii="Times New Roman" w:hAnsi="Times New Roman" w:cs="Times New Roman"/>
          <w:sz w:val="24"/>
          <w:lang w:val="en-US"/>
        </w:rPr>
        <w:t>41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3BF4A5C5" w14:textId="0E0ECE77" w:rsidR="008B6416" w:rsidRPr="006D0604" w:rsidRDefault="00C32661" w:rsidP="0031603D">
      <w:pPr>
        <w:pStyle w:val="Irodalomjegyzk"/>
        <w:spacing w:after="120"/>
        <w:jc w:val="both"/>
        <w:rPr>
          <w:rFonts w:ascii="Times New Roman" w:hAnsi="Times New Roman" w:cs="Times New Roman"/>
          <w:sz w:val="24"/>
          <w:lang w:val="en-US"/>
        </w:rPr>
        <w:pPrChange w:id="1209" w:author="BZs" w:date="2024-12-19T08:36:00Z">
          <w:pPr>
            <w:pStyle w:val="Irodalomjegyzk"/>
            <w:jc w:val="both"/>
          </w:pPr>
        </w:pPrChange>
      </w:pPr>
      <w:r>
        <w:rPr>
          <w:rFonts w:ascii="Times New Roman" w:hAnsi="Times New Roman" w:cs="Times New Roman"/>
          <w:sz w:val="24"/>
          <w:lang w:val="en-US"/>
        </w:rPr>
        <w:t>42</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29563BFB" w:rsidR="008B6416" w:rsidRPr="006D0604" w:rsidRDefault="00C32661" w:rsidP="0031603D">
      <w:pPr>
        <w:pStyle w:val="Irodalomjegyzk"/>
        <w:spacing w:after="120"/>
        <w:jc w:val="both"/>
        <w:rPr>
          <w:rFonts w:ascii="Times New Roman" w:hAnsi="Times New Roman" w:cs="Times New Roman"/>
          <w:sz w:val="24"/>
          <w:lang w:val="en-US"/>
        </w:rPr>
        <w:pPrChange w:id="1210" w:author="BZs" w:date="2024-12-19T08:36:00Z">
          <w:pPr>
            <w:pStyle w:val="Irodalomjegyzk"/>
            <w:jc w:val="both"/>
          </w:pPr>
        </w:pPrChange>
      </w:pPr>
      <w:r>
        <w:rPr>
          <w:rFonts w:ascii="Times New Roman" w:hAnsi="Times New Roman" w:cs="Times New Roman"/>
          <w:sz w:val="24"/>
          <w:lang w:val="en-US"/>
        </w:rPr>
        <w:t>43</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2F76299" w:rsidR="008B6416" w:rsidRPr="006D0604" w:rsidRDefault="00C32661" w:rsidP="0031603D">
      <w:pPr>
        <w:pStyle w:val="Irodalomjegyzk"/>
        <w:spacing w:after="120"/>
        <w:jc w:val="both"/>
        <w:rPr>
          <w:rFonts w:ascii="Times New Roman" w:hAnsi="Times New Roman" w:cs="Times New Roman"/>
          <w:sz w:val="24"/>
          <w:lang w:val="en-US"/>
        </w:rPr>
        <w:pPrChange w:id="1211" w:author="BZs" w:date="2024-12-19T08:36:00Z">
          <w:pPr>
            <w:pStyle w:val="Irodalomjegyzk"/>
            <w:jc w:val="both"/>
          </w:pPr>
        </w:pPrChange>
      </w:pPr>
      <w:r>
        <w:rPr>
          <w:rFonts w:ascii="Times New Roman" w:hAnsi="Times New Roman" w:cs="Times New Roman"/>
          <w:sz w:val="24"/>
          <w:lang w:val="en-US"/>
        </w:rPr>
        <w:t>44</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2415B168" w:rsidR="008B6416" w:rsidRPr="006D0604" w:rsidRDefault="00C32661" w:rsidP="0031603D">
      <w:pPr>
        <w:pStyle w:val="Irodalomjegyzk"/>
        <w:spacing w:after="120"/>
        <w:jc w:val="both"/>
        <w:rPr>
          <w:rFonts w:ascii="Times New Roman" w:hAnsi="Times New Roman" w:cs="Times New Roman"/>
          <w:sz w:val="24"/>
          <w:lang w:val="en-US"/>
        </w:rPr>
        <w:pPrChange w:id="1212" w:author="BZs" w:date="2024-12-19T08:36:00Z">
          <w:pPr>
            <w:pStyle w:val="Irodalomjegyzk"/>
            <w:jc w:val="both"/>
          </w:pPr>
        </w:pPrChange>
      </w:pPr>
      <w:r>
        <w:rPr>
          <w:rFonts w:ascii="Times New Roman" w:hAnsi="Times New Roman" w:cs="Times New Roman"/>
          <w:sz w:val="24"/>
          <w:lang w:val="en-US"/>
        </w:rPr>
        <w:t>45</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470BB29E" w:rsidR="008B6416" w:rsidRPr="00884441" w:rsidRDefault="00C32661" w:rsidP="0031603D">
      <w:pPr>
        <w:pStyle w:val="Irodalomjegyzk"/>
        <w:spacing w:after="120"/>
        <w:jc w:val="both"/>
        <w:rPr>
          <w:rFonts w:ascii="Times New Roman" w:hAnsi="Times New Roman"/>
          <w:sz w:val="24"/>
          <w:lang w:val="de-DE"/>
          <w:rPrChange w:id="1213" w:author="BZs" w:date="2024-12-19T08:36:00Z">
            <w:rPr>
              <w:rFonts w:ascii="Times New Roman" w:hAnsi="Times New Roman"/>
              <w:sz w:val="24"/>
              <w:lang w:val="en-US"/>
            </w:rPr>
          </w:rPrChange>
        </w:rPr>
        <w:pPrChange w:id="1214" w:author="BZs" w:date="2024-12-19T08:36:00Z">
          <w:pPr>
            <w:pStyle w:val="Irodalomjegyzk"/>
            <w:jc w:val="both"/>
          </w:pPr>
        </w:pPrChange>
      </w:pPr>
      <w:r>
        <w:rPr>
          <w:rFonts w:ascii="Times New Roman" w:hAnsi="Times New Roman" w:cs="Times New Roman"/>
          <w:sz w:val="24"/>
          <w:lang w:val="en-US"/>
        </w:rPr>
        <w:t>46</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 xml:space="preserve">Trotman JB, Schoenberg DR. A recap of RNA recapping. </w:t>
      </w:r>
      <w:r w:rsidR="008B6416" w:rsidRPr="00884441">
        <w:rPr>
          <w:rFonts w:ascii="Times New Roman" w:hAnsi="Times New Roman"/>
          <w:sz w:val="24"/>
          <w:lang w:val="de-DE"/>
          <w:rPrChange w:id="1215" w:author="BZs" w:date="2024-12-19T08:36:00Z">
            <w:rPr>
              <w:rFonts w:ascii="Times New Roman" w:hAnsi="Times New Roman"/>
              <w:sz w:val="24"/>
              <w:lang w:val="en-US"/>
            </w:rPr>
          </w:rPrChange>
        </w:rPr>
        <w:t>WIREs RNA. 2019;10: e1504. doi:10.1002/wrna.1504</w:t>
      </w:r>
    </w:p>
    <w:p w14:paraId="088F943C" w14:textId="6B163B41" w:rsidR="008B6416" w:rsidRPr="006D0604" w:rsidRDefault="00C32661" w:rsidP="0031603D">
      <w:pPr>
        <w:pStyle w:val="Irodalomjegyzk"/>
        <w:spacing w:after="120"/>
        <w:jc w:val="both"/>
        <w:rPr>
          <w:rFonts w:ascii="Times New Roman" w:hAnsi="Times New Roman" w:cs="Times New Roman"/>
          <w:sz w:val="24"/>
          <w:lang w:val="en-US"/>
        </w:rPr>
        <w:pPrChange w:id="1216" w:author="BZs" w:date="2024-12-19T08:36:00Z">
          <w:pPr>
            <w:pStyle w:val="Irodalomjegyzk"/>
            <w:jc w:val="both"/>
          </w:pPr>
        </w:pPrChange>
      </w:pPr>
      <w:r>
        <w:rPr>
          <w:rFonts w:ascii="Times New Roman" w:hAnsi="Times New Roman" w:cs="Times New Roman"/>
          <w:sz w:val="24"/>
          <w:lang w:val="en-US"/>
        </w:rPr>
        <w:t>47</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3F7BF335" w:rsidR="008B6416" w:rsidRPr="006D0604" w:rsidRDefault="00C32661" w:rsidP="0031603D">
      <w:pPr>
        <w:pStyle w:val="Irodalomjegyzk"/>
        <w:spacing w:after="120"/>
        <w:jc w:val="both"/>
        <w:rPr>
          <w:rFonts w:ascii="Times New Roman" w:hAnsi="Times New Roman" w:cs="Times New Roman"/>
          <w:sz w:val="24"/>
          <w:lang w:val="en-US"/>
        </w:rPr>
        <w:pPrChange w:id="1217" w:author="BZs" w:date="2024-12-19T08:36:00Z">
          <w:pPr>
            <w:pStyle w:val="Irodalomjegyzk"/>
            <w:jc w:val="both"/>
          </w:pPr>
        </w:pPrChange>
      </w:pPr>
      <w:r>
        <w:rPr>
          <w:rFonts w:ascii="Times New Roman" w:hAnsi="Times New Roman" w:cs="Times New Roman"/>
          <w:sz w:val="24"/>
          <w:lang w:val="en-US"/>
        </w:rPr>
        <w:lastRenderedPageBreak/>
        <w:t>48</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4FED2391" w:rsidR="008B6416" w:rsidRPr="006D0604" w:rsidRDefault="00C32661" w:rsidP="0031603D">
      <w:pPr>
        <w:pStyle w:val="Irodalomjegyzk"/>
        <w:spacing w:after="120"/>
        <w:jc w:val="both"/>
        <w:rPr>
          <w:rFonts w:ascii="Times New Roman" w:hAnsi="Times New Roman" w:cs="Times New Roman"/>
          <w:sz w:val="24"/>
          <w:lang w:val="en-US"/>
        </w:rPr>
        <w:pPrChange w:id="1218" w:author="BZs" w:date="2024-12-19T08:36:00Z">
          <w:pPr>
            <w:pStyle w:val="Irodalomjegyzk"/>
            <w:jc w:val="both"/>
          </w:pPr>
        </w:pPrChange>
      </w:pPr>
      <w:r>
        <w:rPr>
          <w:rFonts w:ascii="Times New Roman" w:hAnsi="Times New Roman" w:cs="Times New Roman"/>
          <w:sz w:val="24"/>
          <w:lang w:val="en-US"/>
        </w:rPr>
        <w:t>49</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6D0604" w:rsidRDefault="00CC366C" w:rsidP="0031603D">
      <w:pPr>
        <w:spacing w:after="120" w:line="240" w:lineRule="auto"/>
        <w:jc w:val="both"/>
        <w:rPr>
          <w:rStyle w:val="Hiperhivatkozs"/>
          <w:rFonts w:ascii="Times New Roman" w:hAnsi="Times New Roman" w:cs="Times New Roman"/>
          <w:color w:val="FF0000"/>
          <w:sz w:val="24"/>
          <w:szCs w:val="24"/>
          <w:u w:val="none"/>
          <w:lang w:val="en-US"/>
        </w:rPr>
      </w:pPr>
      <w:r w:rsidRPr="006D0604">
        <w:rPr>
          <w:rStyle w:val="Hiperhivatkozs"/>
          <w:rFonts w:ascii="Times New Roman" w:hAnsi="Times New Roman" w:cs="Times New Roman"/>
          <w:sz w:val="24"/>
          <w:szCs w:val="24"/>
          <w:lang w:val="en-US"/>
        </w:rPr>
        <w:fldChar w:fldCharType="end"/>
      </w:r>
    </w:p>
    <w:p w14:paraId="650C7034" w14:textId="2170AA4B" w:rsidR="00056444"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Author Contributions:</w:t>
      </w:r>
      <w:r w:rsidRPr="006D0604">
        <w:rPr>
          <w:rFonts w:ascii="Times New Roman" w:eastAsia="Georgia" w:hAnsi="Times New Roman" w:cs="Times New Roman"/>
          <w:bCs/>
          <w:sz w:val="24"/>
          <w:szCs w:val="24"/>
          <w:lang w:val="en-US"/>
        </w:rPr>
        <w:t xml:space="preserve"> Conceptualization, D.T</w:t>
      </w:r>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and Z.B.; </w:t>
      </w:r>
      <w:r w:rsidR="0002647A" w:rsidRPr="006D0604">
        <w:rPr>
          <w:rFonts w:ascii="Times New Roman" w:eastAsia="Georgia" w:hAnsi="Times New Roman" w:cs="Times New Roman"/>
          <w:bCs/>
          <w:sz w:val="24"/>
          <w:szCs w:val="24"/>
          <w:lang w:val="en-US"/>
        </w:rPr>
        <w:t xml:space="preserve">library preparation: ZC; </w:t>
      </w:r>
      <w:r w:rsidR="00056444" w:rsidRPr="006D0604">
        <w:rPr>
          <w:rFonts w:ascii="Times New Roman" w:eastAsia="Georgia" w:hAnsi="Times New Roman" w:cs="Times New Roman"/>
          <w:bCs/>
          <w:sz w:val="24"/>
          <w:szCs w:val="24"/>
          <w:lang w:val="en-US"/>
        </w:rPr>
        <w:t>CAGE-</w:t>
      </w:r>
      <w:proofErr w:type="spellStart"/>
      <w:r w:rsidR="00056444"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D.T.; </w:t>
      </w:r>
      <w:proofErr w:type="spellStart"/>
      <w:r w:rsidR="00056444" w:rsidRPr="006D0604">
        <w:rPr>
          <w:rFonts w:ascii="Times New Roman" w:eastAsia="Georgia" w:hAnsi="Times New Roman" w:cs="Times New Roman"/>
          <w:bCs/>
          <w:sz w:val="24"/>
          <w:szCs w:val="24"/>
          <w:lang w:val="en-US"/>
        </w:rPr>
        <w:t>dcRNA-Seq</w:t>
      </w:r>
      <w:proofErr w:type="spellEnd"/>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D.T., </w:t>
      </w:r>
      <w:r w:rsidR="00F3658B" w:rsidRPr="006D0604">
        <w:rPr>
          <w:rFonts w:ascii="Times New Roman" w:eastAsia="Georgia" w:hAnsi="Times New Roman" w:cs="Times New Roman"/>
          <w:bCs/>
          <w:sz w:val="24"/>
          <w:szCs w:val="24"/>
          <w:lang w:val="en-US"/>
        </w:rPr>
        <w:t xml:space="preserve">Á.D.; </w:t>
      </w:r>
      <w:r w:rsidR="00DF3532" w:rsidRPr="006D0604">
        <w:rPr>
          <w:rFonts w:ascii="Times New Roman" w:eastAsia="Georgia" w:hAnsi="Times New Roman" w:cs="Times New Roman"/>
          <w:bCs/>
          <w:sz w:val="24"/>
          <w:szCs w:val="24"/>
          <w:lang w:val="en-US"/>
        </w:rPr>
        <w:t>Bioinformatic</w:t>
      </w:r>
      <w:r w:rsidR="00F3658B" w:rsidRPr="006D0604">
        <w:rPr>
          <w:rFonts w:ascii="Times New Roman" w:eastAsia="Georgia" w:hAnsi="Times New Roman" w:cs="Times New Roman"/>
          <w:bCs/>
          <w:sz w:val="24"/>
          <w:szCs w:val="24"/>
          <w:lang w:val="en-US"/>
        </w:rPr>
        <w:t xml:space="preserve"> analysis, G.T., </w:t>
      </w:r>
      <w:r w:rsidRPr="006D0604">
        <w:rPr>
          <w:rFonts w:ascii="Times New Roman" w:eastAsia="Georgia" w:hAnsi="Times New Roman" w:cs="Times New Roman"/>
          <w:bCs/>
          <w:sz w:val="24"/>
          <w:szCs w:val="24"/>
          <w:lang w:val="en-US"/>
        </w:rPr>
        <w:t>B.K.,</w:t>
      </w:r>
      <w:r w:rsidR="00CA2BE9" w:rsidRPr="006D0604">
        <w:rPr>
          <w:rFonts w:ascii="Times New Roman" w:eastAsia="Georgia" w:hAnsi="Times New Roman" w:cs="Times New Roman"/>
          <w:bCs/>
          <w:sz w:val="24"/>
          <w:szCs w:val="24"/>
          <w:lang w:val="en-US"/>
        </w:rPr>
        <w:t xml:space="preserve"> </w:t>
      </w:r>
      <w:r w:rsidR="00DF3532" w:rsidRPr="006D0604">
        <w:rPr>
          <w:rFonts w:ascii="Times New Roman" w:eastAsia="Georgia" w:hAnsi="Times New Roman" w:cs="Times New Roman"/>
          <w:bCs/>
          <w:sz w:val="24"/>
          <w:szCs w:val="24"/>
          <w:lang w:val="en-US"/>
        </w:rPr>
        <w:t>Á.F</w:t>
      </w:r>
      <w:r w:rsidR="0002647A" w:rsidRPr="006D0604">
        <w:rPr>
          <w:rFonts w:ascii="Times New Roman" w:eastAsia="Georgia" w:hAnsi="Times New Roman" w:cs="Times New Roman"/>
          <w:bCs/>
          <w:sz w:val="24"/>
          <w:szCs w:val="24"/>
          <w:lang w:val="en-US"/>
        </w:rPr>
        <w:t>, GG</w:t>
      </w:r>
      <w:r w:rsidR="00DF3532"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sz w:val="24"/>
          <w:szCs w:val="24"/>
          <w:lang w:val="en-US"/>
        </w:rPr>
        <w:t xml:space="preserve"> Writing the original draft, D.T., and Z.B.; Visualization, G.T., B.K. and D.T; Supervision, Z.B.; </w:t>
      </w:r>
      <w:r w:rsidR="00E30F84" w:rsidRPr="006D0604">
        <w:rPr>
          <w:rFonts w:ascii="Times New Roman" w:eastAsia="Georgia" w:hAnsi="Times New Roman" w:cs="Times New Roman"/>
          <w:bCs/>
          <w:sz w:val="24"/>
          <w:szCs w:val="24"/>
          <w:lang w:val="en-US"/>
        </w:rPr>
        <w:t>Writing the manuscript: Z.B.,</w:t>
      </w:r>
      <w:r w:rsidR="00CA2BE9" w:rsidRPr="006D0604">
        <w:rPr>
          <w:rFonts w:ascii="Times New Roman" w:eastAsia="Georgia" w:hAnsi="Times New Roman" w:cs="Times New Roman"/>
          <w:bCs/>
          <w:sz w:val="24"/>
          <w:szCs w:val="24"/>
          <w:lang w:val="en-US"/>
        </w:rPr>
        <w:t xml:space="preserve"> B.K., D.T. </w:t>
      </w:r>
      <w:r w:rsidRPr="006D0604">
        <w:rPr>
          <w:rFonts w:ascii="Times New Roman" w:eastAsia="Georgia" w:hAnsi="Times New Roman" w:cs="Times New Roman"/>
          <w:bCs/>
          <w:sz w:val="24"/>
          <w:szCs w:val="24"/>
          <w:lang w:val="en-US"/>
        </w:rPr>
        <w:t>All authors have read and agreed to the published version of the manuscript.</w:t>
      </w:r>
    </w:p>
    <w:p w14:paraId="418AABD3" w14:textId="4352011D" w:rsidR="00FA56CA"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Funding</w:t>
      </w:r>
      <w:r w:rsidRPr="006D0604">
        <w:rPr>
          <w:rFonts w:ascii="Times New Roman" w:eastAsia="Georgia" w:hAnsi="Times New Roman" w:cs="Times New Roman"/>
          <w:bCs/>
          <w:color w:val="0070C0"/>
          <w:sz w:val="24"/>
          <w:szCs w:val="24"/>
          <w:lang w:val="en-US"/>
        </w:rPr>
        <w:t xml:space="preserve">: </w:t>
      </w:r>
      <w:r w:rsidRPr="006D0604">
        <w:rPr>
          <w:rFonts w:ascii="Times New Roman" w:eastAsia="Georgia" w:hAnsi="Times New Roman" w:cs="Times New Roman"/>
          <w:bCs/>
          <w:sz w:val="24"/>
          <w:szCs w:val="24"/>
          <w:lang w:val="en-US"/>
        </w:rPr>
        <w:t>This study was supported by the National Research, Development and Innovation Office grant: K 1</w:t>
      </w:r>
      <w:r w:rsidR="009C5946" w:rsidRPr="006D0604">
        <w:rPr>
          <w:rFonts w:ascii="Times New Roman" w:eastAsia="Georgia" w:hAnsi="Times New Roman" w:cs="Times New Roman"/>
          <w:bCs/>
          <w:sz w:val="24"/>
          <w:szCs w:val="24"/>
          <w:lang w:val="en-US"/>
        </w:rPr>
        <w:t>42674</w:t>
      </w:r>
      <w:r w:rsidRPr="006D0604">
        <w:rPr>
          <w:rFonts w:ascii="Times New Roman" w:eastAsia="Georgia" w:hAnsi="Times New Roman" w:cs="Times New Roman"/>
          <w:bCs/>
          <w:sz w:val="24"/>
          <w:szCs w:val="24"/>
          <w:lang w:val="en-US"/>
        </w:rPr>
        <w:t xml:space="preserve"> to ZB and FK 1</w:t>
      </w:r>
      <w:r w:rsidR="009C5946" w:rsidRPr="006D0604">
        <w:rPr>
          <w:rFonts w:ascii="Times New Roman" w:eastAsia="Georgia" w:hAnsi="Times New Roman" w:cs="Times New Roman"/>
          <w:bCs/>
          <w:sz w:val="24"/>
          <w:szCs w:val="24"/>
          <w:lang w:val="en-US"/>
        </w:rPr>
        <w:t>42676</w:t>
      </w:r>
      <w:r w:rsidRPr="006D0604">
        <w:rPr>
          <w:rFonts w:ascii="Times New Roman" w:eastAsia="Georgia" w:hAnsi="Times New Roman" w:cs="Times New Roman"/>
          <w:bCs/>
          <w:sz w:val="24"/>
          <w:szCs w:val="24"/>
          <w:lang w:val="en-US"/>
        </w:rPr>
        <w:t xml:space="preserve"> to DT. The APC charge was covered by the University of Szeged Open Access Fund: </w:t>
      </w:r>
      <w:r w:rsidR="009D36B3" w:rsidRPr="006D0604">
        <w:rPr>
          <w:rFonts w:ascii="Times New Roman" w:eastAsia="Georgia" w:hAnsi="Times New Roman" w:cs="Times New Roman"/>
          <w:bCs/>
          <w:sz w:val="24"/>
          <w:szCs w:val="24"/>
          <w:lang w:val="en-US"/>
        </w:rPr>
        <w:t>7214</w:t>
      </w:r>
      <w:r w:rsidRPr="006D0604">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3C018363" w14:textId="77777777" w:rsidR="006D3EDA" w:rsidRPr="006D0604" w:rsidRDefault="006D3EDA" w:rsidP="0031603D">
      <w:pPr>
        <w:spacing w:after="120" w:line="240" w:lineRule="auto"/>
        <w:jc w:val="both"/>
        <w:rPr>
          <w:ins w:id="1219" w:author="BZs" w:date="2024-12-19T08:36:00Z"/>
          <w:rFonts w:ascii="Times New Roman" w:eastAsia="Georgia" w:hAnsi="Times New Roman" w:cs="Times New Roman"/>
          <w:bCs/>
          <w:sz w:val="24"/>
          <w:szCs w:val="24"/>
          <w:lang w:val="en-US"/>
        </w:rPr>
      </w:pPr>
    </w:p>
    <w:p w14:paraId="16D38AF7" w14:textId="434358FE" w:rsidR="00142A6E"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Conflicts of Interest</w:t>
      </w:r>
      <w:r w:rsidRPr="006D0604">
        <w:rPr>
          <w:rFonts w:ascii="Times New Roman" w:eastAsia="Georgia" w:hAnsi="Times New Roman" w:cs="Times New Roman"/>
          <w:bCs/>
          <w:sz w:val="24"/>
          <w:szCs w:val="24"/>
          <w:lang w:val="en-US"/>
        </w:rPr>
        <w:t>: The authors declare no conflict of interest.</w:t>
      </w:r>
    </w:p>
    <w:p w14:paraId="56B97DDD" w14:textId="77777777" w:rsidR="00054036" w:rsidRPr="006D0604" w:rsidRDefault="00054036" w:rsidP="0031603D">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Figures</w:t>
      </w:r>
    </w:p>
    <w:p w14:paraId="486DE936" w14:textId="16B9D6C3"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1. Kinetics of </w:t>
      </w:r>
      <w:del w:id="1220" w:author="BZs" w:date="2024-12-19T08:36:00Z">
        <w:r w:rsidR="00F63839">
          <w:rPr>
            <w:rFonts w:ascii="Times New Roman" w:eastAsia="Georgia" w:hAnsi="Times New Roman" w:cs="Times New Roman"/>
            <w:b/>
            <w:bCs/>
            <w:sz w:val="24"/>
            <w:szCs w:val="24"/>
            <w:lang w:val="en-US"/>
          </w:rPr>
          <w:delText>T</w:delText>
        </w:r>
        <w:r w:rsidRPr="006D0604">
          <w:rPr>
            <w:rFonts w:ascii="Times New Roman" w:eastAsia="Georgia" w:hAnsi="Times New Roman" w:cs="Times New Roman"/>
            <w:b/>
            <w:bCs/>
            <w:sz w:val="24"/>
            <w:szCs w:val="24"/>
            <w:lang w:val="en-US"/>
          </w:rPr>
          <w:delText xml:space="preserve">ranscription </w:delText>
        </w:r>
        <w:r w:rsidR="00F63839">
          <w:rPr>
            <w:rFonts w:ascii="Times New Roman" w:eastAsia="Georgia" w:hAnsi="Times New Roman" w:cs="Times New Roman"/>
            <w:b/>
            <w:bCs/>
            <w:sz w:val="24"/>
            <w:szCs w:val="24"/>
            <w:lang w:val="en-US"/>
          </w:rPr>
          <w:delText>Start S</w:delText>
        </w:r>
        <w:r w:rsidRPr="006D0604">
          <w:rPr>
            <w:rFonts w:ascii="Times New Roman" w:eastAsia="Georgia" w:hAnsi="Times New Roman" w:cs="Times New Roman"/>
            <w:b/>
            <w:bCs/>
            <w:sz w:val="24"/>
            <w:szCs w:val="24"/>
            <w:lang w:val="en-US"/>
          </w:rPr>
          <w:delText>ites</w:delText>
        </w:r>
      </w:del>
      <w:ins w:id="1221" w:author="BZs" w:date="2024-12-19T08:36:00Z">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start s</w:t>
        </w:r>
        <w:r w:rsidRPr="006D0604">
          <w:rPr>
            <w:rFonts w:ascii="Times New Roman" w:eastAsia="Georgia" w:hAnsi="Times New Roman" w:cs="Times New Roman"/>
            <w:b/>
            <w:bCs/>
            <w:sz w:val="24"/>
            <w:szCs w:val="24"/>
            <w:lang w:val="en-US"/>
          </w:rPr>
          <w:t>ites</w:t>
        </w:r>
      </w:ins>
      <w:r w:rsidRPr="006D0604">
        <w:rPr>
          <w:rFonts w:ascii="Times New Roman" w:eastAsia="Georgia" w:hAnsi="Times New Roman" w:cs="Times New Roman"/>
          <w:b/>
          <w:bCs/>
          <w:sz w:val="24"/>
          <w:szCs w:val="24"/>
          <w:lang w:val="en-US"/>
        </w:rPr>
        <w:t xml:space="preserve"> of EHV-1 </w:t>
      </w:r>
      <w:del w:id="1222" w:author="BZs" w:date="2024-12-19T08:36:00Z">
        <w:r w:rsidR="00F63839">
          <w:rPr>
            <w:rFonts w:ascii="Times New Roman" w:eastAsia="Georgia" w:hAnsi="Times New Roman" w:cs="Times New Roman"/>
            <w:b/>
            <w:bCs/>
            <w:sz w:val="24"/>
            <w:szCs w:val="24"/>
            <w:lang w:val="en-US"/>
          </w:rPr>
          <w:delText>D</w:delText>
        </w:r>
        <w:r w:rsidRPr="006D0604">
          <w:rPr>
            <w:rFonts w:ascii="Times New Roman" w:eastAsia="Georgia" w:hAnsi="Times New Roman" w:cs="Times New Roman"/>
            <w:b/>
            <w:bCs/>
            <w:sz w:val="24"/>
            <w:szCs w:val="24"/>
            <w:lang w:val="en-US"/>
          </w:rPr>
          <w:delText>etected</w:delText>
        </w:r>
      </w:del>
      <w:ins w:id="1223" w:author="BZs" w:date="2024-12-19T08:36:00Z">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w:t>
        </w:r>
      </w:ins>
      <w:r w:rsidRPr="006D0604">
        <w:rPr>
          <w:rFonts w:ascii="Times New Roman" w:eastAsia="Georgia" w:hAnsi="Times New Roman" w:cs="Times New Roman"/>
          <w:b/>
          <w:bCs/>
          <w:sz w:val="24"/>
          <w:szCs w:val="24"/>
          <w:lang w:val="en-US"/>
        </w:rPr>
        <w:t xml:space="preserve">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del w:id="1224" w:author="BZs" w:date="2024-12-19T08:36:00Z">
        <w:r w:rsidR="00F63839">
          <w:rPr>
            <w:rFonts w:ascii="Times New Roman" w:eastAsia="Georgia" w:hAnsi="Times New Roman" w:cs="Times New Roman"/>
            <w:b/>
            <w:bCs/>
            <w:sz w:val="24"/>
            <w:szCs w:val="24"/>
            <w:lang w:val="en-US"/>
          </w:rPr>
          <w:delText>V</w:delText>
        </w:r>
        <w:r w:rsidRPr="006D0604">
          <w:rPr>
            <w:rFonts w:ascii="Times New Roman" w:eastAsia="Georgia" w:hAnsi="Times New Roman" w:cs="Times New Roman"/>
            <w:b/>
            <w:bCs/>
            <w:sz w:val="24"/>
            <w:szCs w:val="24"/>
            <w:lang w:val="en-US"/>
          </w:rPr>
          <w:delText>alidated</w:delText>
        </w:r>
      </w:del>
      <w:ins w:id="1225" w:author="BZs" w:date="2024-12-19T08:36:00Z">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w:t>
        </w:r>
      </w:ins>
      <w:r w:rsidRPr="006D0604">
        <w:rPr>
          <w:rFonts w:ascii="Times New Roman" w:eastAsia="Georgia" w:hAnsi="Times New Roman" w:cs="Times New Roman"/>
          <w:b/>
          <w:bCs/>
          <w:sz w:val="24"/>
          <w:szCs w:val="24"/>
          <w:lang w:val="en-US"/>
        </w:rPr>
        <w:t xml:space="preserve"> by CAGE-Seq. </w:t>
      </w:r>
    </w:p>
    <w:p w14:paraId="3B988898" w14:textId="77777777"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The time-course experiment utilizing dcDNA-</w:t>
      </w:r>
      <w:proofErr w:type="spellStart"/>
      <w:r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spanned 8 </w:t>
      </w:r>
      <w:proofErr w:type="spellStart"/>
      <w:r w:rsidRPr="006D0604">
        <w:rPr>
          <w:rFonts w:ascii="Times New Roman" w:eastAsia="Georgia" w:hAnsi="Times New Roman" w:cs="Times New Roman"/>
          <w:bCs/>
          <w:sz w:val="24"/>
          <w:szCs w:val="24"/>
          <w:lang w:val="en-US"/>
        </w:rPr>
        <w:t>timepoints</w:t>
      </w:r>
      <w:proofErr w:type="spellEnd"/>
      <w:r w:rsidRPr="006D0604">
        <w:rPr>
          <w:rFonts w:ascii="Times New Roman" w:eastAsia="Georgia" w:hAnsi="Times New Roman" w:cs="Times New Roman"/>
          <w:bCs/>
          <w:sz w:val="24"/>
          <w:szCs w:val="24"/>
          <w:lang w:val="en-US"/>
        </w:rPr>
        <w:t>,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w:t>
      </w:r>
      <w:proofErr w:type="spellStart"/>
      <w:r w:rsidR="00541032" w:rsidRPr="006D0604">
        <w:rPr>
          <w:rFonts w:ascii="Times New Roman" w:eastAsia="Georgia" w:hAnsi="Times New Roman" w:cs="Times New Roman"/>
          <w:bCs/>
          <w:sz w:val="24"/>
          <w:szCs w:val="24"/>
          <w:lang w:val="en-US"/>
        </w:rPr>
        <w:t>Seq</w:t>
      </w:r>
      <w:proofErr w:type="spellEnd"/>
      <w:r w:rsidR="00541032" w:rsidRPr="006D0604">
        <w:rPr>
          <w:rFonts w:ascii="Times New Roman" w:eastAsia="Georgia" w:hAnsi="Times New Roman" w:cs="Times New Roman"/>
          <w:bCs/>
          <w:sz w:val="24"/>
          <w:szCs w:val="24"/>
          <w:lang w:val="en-US"/>
        </w:rPr>
        <w:t xml:space="preserve"> counts.</w:t>
      </w:r>
    </w:p>
    <w:p w14:paraId="211F89F7" w14:textId="5B972B30"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sidRPr="006D0604">
        <w:rPr>
          <w:rFonts w:ascii="Times New Roman" w:eastAsia="Georgia" w:hAnsi="Times New Roman" w:cs="Times New Roman"/>
          <w:bCs/>
          <w:sz w:val="24"/>
          <w:szCs w:val="24"/>
          <w:lang w:val="en-US"/>
        </w:rPr>
        <w:t xml:space="preserve">same hour post-infection </w:t>
      </w:r>
      <w:r w:rsidR="00541032" w:rsidRPr="006D0604">
        <w:rPr>
          <w:rFonts w:ascii="Times New Roman" w:eastAsia="Georgia" w:hAnsi="Times New Roman" w:cs="Times New Roman"/>
          <w:bCs/>
          <w:sz w:val="24"/>
          <w:szCs w:val="24"/>
          <w:lang w:val="en-US"/>
        </w:rPr>
        <w:t>group (and the CAGE-</w:t>
      </w:r>
      <w:proofErr w:type="spellStart"/>
      <w:r w:rsidR="00541032" w:rsidRPr="006D0604">
        <w:rPr>
          <w:rFonts w:ascii="Times New Roman" w:eastAsia="Georgia" w:hAnsi="Times New Roman" w:cs="Times New Roman"/>
          <w:bCs/>
          <w:sz w:val="24"/>
          <w:szCs w:val="24"/>
          <w:lang w:val="en-US"/>
        </w:rPr>
        <w:t>Seq</w:t>
      </w:r>
      <w:proofErr w:type="spellEnd"/>
      <w:r w:rsidR="00541032" w:rsidRPr="006D0604">
        <w:rPr>
          <w:rFonts w:ascii="Times New Roman" w:eastAsia="Georgia" w:hAnsi="Times New Roman" w:cs="Times New Roman"/>
          <w:bCs/>
          <w:sz w:val="24"/>
          <w:szCs w:val="24"/>
          <w:lang w:val="en-US"/>
        </w:rPr>
        <w:t>). This approach allows for a comparative analysis of TSS distribution relative to the group's overall viral read count.</w:t>
      </w:r>
    </w:p>
    <w:p w14:paraId="51FC9E5F" w14:textId="3BB2F5C1"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2. Kinetics of </w:t>
      </w:r>
      <w:del w:id="1226" w:author="BZs" w:date="2024-12-19T08:36:00Z">
        <w:r w:rsidR="00F63839">
          <w:rPr>
            <w:rFonts w:ascii="Times New Roman" w:eastAsia="Georgia" w:hAnsi="Times New Roman" w:cs="Times New Roman"/>
            <w:b/>
            <w:bCs/>
            <w:sz w:val="24"/>
            <w:szCs w:val="24"/>
            <w:lang w:val="en-US"/>
          </w:rPr>
          <w:delText>T</w:delText>
        </w:r>
        <w:r w:rsidRPr="006D0604">
          <w:rPr>
            <w:rFonts w:ascii="Times New Roman" w:eastAsia="Georgia" w:hAnsi="Times New Roman" w:cs="Times New Roman"/>
            <w:b/>
            <w:bCs/>
            <w:sz w:val="24"/>
            <w:szCs w:val="24"/>
            <w:lang w:val="en-US"/>
          </w:rPr>
          <w:delText xml:space="preserve">ranscription </w:delText>
        </w:r>
        <w:r w:rsidR="00F63839">
          <w:rPr>
            <w:rFonts w:ascii="Times New Roman" w:eastAsia="Georgia" w:hAnsi="Times New Roman" w:cs="Times New Roman"/>
            <w:b/>
            <w:bCs/>
            <w:sz w:val="24"/>
            <w:szCs w:val="24"/>
            <w:lang w:val="en-US"/>
          </w:rPr>
          <w:delText>E</w:delText>
        </w:r>
        <w:r w:rsidRPr="006D0604">
          <w:rPr>
            <w:rFonts w:ascii="Times New Roman" w:eastAsia="Georgia" w:hAnsi="Times New Roman" w:cs="Times New Roman"/>
            <w:b/>
            <w:bCs/>
            <w:sz w:val="24"/>
            <w:szCs w:val="24"/>
            <w:lang w:val="en-US"/>
          </w:rPr>
          <w:delText xml:space="preserve">nd </w:delText>
        </w:r>
        <w:r w:rsidR="00F63839">
          <w:rPr>
            <w:rFonts w:ascii="Times New Roman" w:eastAsia="Georgia" w:hAnsi="Times New Roman" w:cs="Times New Roman"/>
            <w:b/>
            <w:bCs/>
            <w:sz w:val="24"/>
            <w:szCs w:val="24"/>
            <w:lang w:val="en-US"/>
          </w:rPr>
          <w:delText>S</w:delText>
        </w:r>
        <w:r w:rsidRPr="006D0604">
          <w:rPr>
            <w:rFonts w:ascii="Times New Roman" w:eastAsia="Georgia" w:hAnsi="Times New Roman" w:cs="Times New Roman"/>
            <w:b/>
            <w:bCs/>
            <w:sz w:val="24"/>
            <w:szCs w:val="24"/>
            <w:lang w:val="en-US"/>
          </w:rPr>
          <w:delText>ites</w:delText>
        </w:r>
      </w:del>
      <w:ins w:id="1227" w:author="BZs" w:date="2024-12-19T08:36:00Z">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6D3ED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ites</w:t>
        </w:r>
      </w:ins>
      <w:r w:rsidRPr="006D0604">
        <w:rPr>
          <w:rFonts w:ascii="Times New Roman" w:eastAsia="Georgia" w:hAnsi="Times New Roman" w:cs="Times New Roman"/>
          <w:b/>
          <w:bCs/>
          <w:sz w:val="24"/>
          <w:szCs w:val="24"/>
          <w:lang w:val="en-US"/>
        </w:rPr>
        <w:t xml:space="preserve"> of EHV-1 </w:t>
      </w:r>
      <w:del w:id="1228" w:author="BZs" w:date="2024-12-19T08:36:00Z">
        <w:r w:rsidR="00F63839">
          <w:rPr>
            <w:rFonts w:ascii="Times New Roman" w:eastAsia="Georgia" w:hAnsi="Times New Roman" w:cs="Times New Roman"/>
            <w:b/>
            <w:bCs/>
            <w:sz w:val="24"/>
            <w:szCs w:val="24"/>
            <w:lang w:val="en-US"/>
          </w:rPr>
          <w:delText>D</w:delText>
        </w:r>
        <w:r w:rsidRPr="006D0604">
          <w:rPr>
            <w:rFonts w:ascii="Times New Roman" w:eastAsia="Georgia" w:hAnsi="Times New Roman" w:cs="Times New Roman"/>
            <w:b/>
            <w:bCs/>
            <w:sz w:val="24"/>
            <w:szCs w:val="24"/>
            <w:lang w:val="en-US"/>
          </w:rPr>
          <w:delText>etected</w:delText>
        </w:r>
      </w:del>
      <w:ins w:id="1229" w:author="BZs" w:date="2024-12-19T08:36:00Z">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w:t>
        </w:r>
      </w:ins>
      <w:r w:rsidRPr="006D0604">
        <w:rPr>
          <w:rFonts w:ascii="Times New Roman" w:eastAsia="Georgia" w:hAnsi="Times New Roman" w:cs="Times New Roman"/>
          <w:b/>
          <w:bCs/>
          <w:sz w:val="24"/>
          <w:szCs w:val="24"/>
          <w:lang w:val="en-US"/>
        </w:rPr>
        <w:t xml:space="preserve">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del w:id="1230" w:author="BZs" w:date="2024-12-19T08:36:00Z">
        <w:r w:rsidR="00F63839">
          <w:rPr>
            <w:rFonts w:ascii="Times New Roman" w:eastAsia="Georgia" w:hAnsi="Times New Roman" w:cs="Times New Roman"/>
            <w:b/>
            <w:bCs/>
            <w:sz w:val="24"/>
            <w:szCs w:val="24"/>
            <w:lang w:val="en-US"/>
          </w:rPr>
          <w:delText>V</w:delText>
        </w:r>
        <w:r w:rsidRPr="006D0604">
          <w:rPr>
            <w:rFonts w:ascii="Times New Roman" w:eastAsia="Georgia" w:hAnsi="Times New Roman" w:cs="Times New Roman"/>
            <w:b/>
            <w:bCs/>
            <w:sz w:val="24"/>
            <w:szCs w:val="24"/>
            <w:lang w:val="en-US"/>
          </w:rPr>
          <w:delText>alidated</w:delText>
        </w:r>
      </w:del>
      <w:ins w:id="1231" w:author="BZs" w:date="2024-12-19T08:36:00Z">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w:t>
        </w:r>
      </w:ins>
      <w:r w:rsidRPr="006D0604">
        <w:rPr>
          <w:rFonts w:ascii="Times New Roman" w:eastAsia="Georgia" w:hAnsi="Times New Roman" w:cs="Times New Roman"/>
          <w:b/>
          <w:bCs/>
          <w:sz w:val="24"/>
          <w:szCs w:val="24"/>
          <w:lang w:val="en-US"/>
        </w:rPr>
        <w:t xml:space="preserve"> by dRNA-Seq.</w:t>
      </w:r>
    </w:p>
    <w:p w14:paraId="635493F4" w14:textId="77777777"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The time-course study covered 8 intervals, from 1 to 24 hours. The TESs were detected using oligo(</w:t>
      </w:r>
      <w:proofErr w:type="spellStart"/>
      <w:r w:rsidRPr="006D0604">
        <w:rPr>
          <w:rFonts w:ascii="Times New Roman" w:eastAsia="Georgia" w:hAnsi="Times New Roman" w:cs="Times New Roman"/>
          <w:bCs/>
          <w:sz w:val="24"/>
          <w:szCs w:val="24"/>
          <w:lang w:val="en-US"/>
        </w:rPr>
        <w:t>dT</w:t>
      </w:r>
      <w:proofErr w:type="spellEnd"/>
      <w:r w:rsidRPr="006D0604">
        <w:rPr>
          <w:rFonts w:ascii="Times New Roman" w:eastAsia="Georgia" w:hAnsi="Times New Roman" w:cs="Times New Roman"/>
          <w:bCs/>
          <w:sz w:val="24"/>
          <w:szCs w:val="24"/>
          <w:lang w:val="en-US"/>
        </w:rPr>
        <w: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w:t>
      </w:r>
      <w:proofErr w:type="spellStart"/>
      <w:r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replicates were merged.</w:t>
      </w:r>
    </w:p>
    <w:p w14:paraId="3EBCD1A1" w14:textId="374B8392"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lastRenderedPageBreak/>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246896">
        <w:rPr>
          <w:rFonts w:ascii="Times New Roman" w:hAnsi="Times New Roman"/>
          <w:color w:val="0070C0"/>
          <w:sz w:val="24"/>
          <w:lang w:val="en-US"/>
          <w:rPrChange w:id="1232" w:author="BZs" w:date="2024-12-19T08:36:00Z">
            <w:rPr>
              <w:rFonts w:ascii="Times New Roman" w:hAnsi="Times New Roman"/>
              <w:color w:val="7030A0"/>
              <w:sz w:val="24"/>
              <w:lang w:val="en-US"/>
            </w:rPr>
          </w:rPrChange>
        </w:rPr>
        <w:t>4</w:t>
      </w:r>
      <w:r w:rsidR="00541032" w:rsidRPr="00246896">
        <w:rPr>
          <w:rFonts w:ascii="Times New Roman" w:hAnsi="Times New Roman"/>
          <w:color w:val="0070C0"/>
          <w:sz w:val="24"/>
          <w:lang w:val="en-US"/>
          <w:rPrChange w:id="1233" w:author="BZs" w:date="2024-12-19T08:36:00Z">
            <w:rPr>
              <w:rFonts w:ascii="Times New Roman" w:hAnsi="Times New Roman"/>
              <w:color w:val="7030A0"/>
              <w:sz w:val="24"/>
              <w:lang w:val="en-US"/>
            </w:rPr>
          </w:rPrChange>
        </w:rPr>
        <w:t xml:space="preserve">a and </w:t>
      </w:r>
      <w:r w:rsidR="00255C4E" w:rsidRPr="00246896">
        <w:rPr>
          <w:rFonts w:ascii="Times New Roman" w:hAnsi="Times New Roman"/>
          <w:color w:val="0070C0"/>
          <w:sz w:val="24"/>
          <w:lang w:val="en-US"/>
          <w:rPrChange w:id="1234" w:author="BZs" w:date="2024-12-19T08:36:00Z">
            <w:rPr>
              <w:rFonts w:ascii="Times New Roman" w:hAnsi="Times New Roman"/>
              <w:color w:val="7030A0"/>
              <w:sz w:val="24"/>
              <w:lang w:val="en-US"/>
            </w:rPr>
          </w:rPrChange>
        </w:rPr>
        <w:t>4</w:t>
      </w:r>
      <w:r w:rsidR="00541032" w:rsidRPr="00246896">
        <w:rPr>
          <w:rFonts w:ascii="Times New Roman" w:hAnsi="Times New Roman"/>
          <w:color w:val="0070C0"/>
          <w:sz w:val="24"/>
          <w:lang w:val="en-US"/>
          <w:rPrChange w:id="1235" w:author="BZs" w:date="2024-12-19T08:36:00Z">
            <w:rPr>
              <w:rFonts w:ascii="Times New Roman" w:hAnsi="Times New Roman"/>
              <w:color w:val="7030A0"/>
              <w:sz w:val="24"/>
              <w:lang w:val="en-US"/>
            </w:rPr>
          </w:rPrChange>
        </w:rPr>
        <w:t xml:space="preserve">b. </w:t>
      </w:r>
      <w:r w:rsidR="00541032" w:rsidRPr="006D0604">
        <w:rPr>
          <w:rFonts w:ascii="Times New Roman" w:eastAsia="Georgia" w:hAnsi="Times New Roman" w:cs="Times New Roman"/>
          <w:bCs/>
          <w:sz w:val="24"/>
          <w:szCs w:val="24"/>
          <w:lang w:val="en-US"/>
        </w:rPr>
        <w:t xml:space="preserve">The diagrams mark genes with arrows and color-code the TSS distribution, using red for the positive strand and blue for the negative strand. </w:t>
      </w:r>
    </w:p>
    <w:p w14:paraId="6CC2ED18" w14:textId="720F795C"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1A74624A" w:rsidR="00255C4E" w:rsidRPr="006D0604" w:rsidRDefault="00255C4E"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3</w:t>
      </w:r>
      <w:r w:rsidR="006D3EDA">
        <w:rPr>
          <w:rFonts w:ascii="Times New Roman" w:eastAsia="Georgia" w:hAnsi="Times New Roman" w:cs="Times New Roman"/>
          <w:b/>
          <w:bCs/>
          <w:sz w:val="24"/>
          <w:szCs w:val="24"/>
          <w:lang w:val="en-US"/>
        </w:rPr>
        <w:t xml:space="preserve">. Kinetic </w:t>
      </w:r>
      <w:del w:id="1236" w:author="BZs" w:date="2024-12-19T08:36:00Z">
        <w:r w:rsidRPr="006D0604">
          <w:rPr>
            <w:rFonts w:ascii="Times New Roman" w:eastAsia="Georgia" w:hAnsi="Times New Roman" w:cs="Times New Roman"/>
            <w:b/>
            <w:bCs/>
            <w:sz w:val="24"/>
            <w:szCs w:val="24"/>
            <w:lang w:val="en-US"/>
          </w:rPr>
          <w:delText>Profiling</w:delText>
        </w:r>
      </w:del>
      <w:ins w:id="1237" w:author="BZs" w:date="2024-12-19T08:36:00Z">
        <w:r w:rsidR="006D3EDA">
          <w:rPr>
            <w:rFonts w:ascii="Times New Roman" w:eastAsia="Georgia" w:hAnsi="Times New Roman" w:cs="Times New Roman"/>
            <w:b/>
            <w:bCs/>
            <w:sz w:val="24"/>
            <w:szCs w:val="24"/>
            <w:lang w:val="en-US"/>
          </w:rPr>
          <w:t>profiling</w:t>
        </w:r>
      </w:ins>
      <w:r w:rsidR="006D3EDA">
        <w:rPr>
          <w:rFonts w:ascii="Times New Roman" w:eastAsia="Georgia" w:hAnsi="Times New Roman" w:cs="Times New Roman"/>
          <w:b/>
          <w:bCs/>
          <w:sz w:val="24"/>
          <w:szCs w:val="24"/>
          <w:lang w:val="en-US"/>
        </w:rPr>
        <w:t xml:space="preserve"> of </w:t>
      </w:r>
      <w:del w:id="1238" w:author="BZs" w:date="2024-12-19T08:36:00Z">
        <w:r w:rsidRPr="006D0604">
          <w:rPr>
            <w:rFonts w:ascii="Times New Roman" w:eastAsia="Georgia" w:hAnsi="Times New Roman" w:cs="Times New Roman"/>
            <w:b/>
            <w:bCs/>
            <w:sz w:val="24"/>
            <w:szCs w:val="24"/>
            <w:lang w:val="en-US"/>
          </w:rPr>
          <w:delText>Canonical</w:delText>
        </w:r>
      </w:del>
      <w:ins w:id="1239" w:author="BZs" w:date="2024-12-19T08:36:00Z">
        <w:r w:rsidR="006D3EDA">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anonical</w:t>
        </w:r>
      </w:ins>
      <w:r w:rsidRPr="006D0604">
        <w:rPr>
          <w:rFonts w:ascii="Times New Roman" w:eastAsia="Georgia" w:hAnsi="Times New Roman" w:cs="Times New Roman"/>
          <w:b/>
          <w:bCs/>
          <w:sz w:val="24"/>
          <w:szCs w:val="24"/>
          <w:lang w:val="en-US"/>
        </w:rPr>
        <w:t xml:space="preserve"> </w:t>
      </w:r>
      <w:r w:rsidR="006D3EDA">
        <w:rPr>
          <w:rFonts w:ascii="Times New Roman" w:eastAsia="Georgia" w:hAnsi="Times New Roman" w:cs="Times New Roman"/>
          <w:b/>
          <w:bCs/>
          <w:sz w:val="24"/>
          <w:szCs w:val="24"/>
          <w:lang w:val="en-US"/>
        </w:rPr>
        <w:t xml:space="preserve">EHV-1 </w:t>
      </w:r>
      <w:del w:id="1240" w:author="BZs" w:date="2024-12-19T08:36:00Z">
        <w:r w:rsidRPr="006D0604">
          <w:rPr>
            <w:rFonts w:ascii="Times New Roman" w:eastAsia="Georgia" w:hAnsi="Times New Roman" w:cs="Times New Roman"/>
            <w:b/>
            <w:bCs/>
            <w:sz w:val="24"/>
            <w:szCs w:val="24"/>
            <w:lang w:val="en-US"/>
          </w:rPr>
          <w:delText>Transcripts Using Total Viral Read Counts</w:delText>
        </w:r>
      </w:del>
      <w:ins w:id="1241" w:author="BZs" w:date="2024-12-19T08:36:00Z">
        <w:r w:rsidR="006D3EDA">
          <w:rPr>
            <w:rFonts w:ascii="Times New Roman" w:eastAsia="Georgia" w:hAnsi="Times New Roman" w:cs="Times New Roman"/>
            <w:b/>
            <w:bCs/>
            <w:sz w:val="24"/>
            <w:szCs w:val="24"/>
            <w:lang w:val="en-US"/>
          </w:rPr>
          <w:t>transcripts using total viral read counts</w:t>
        </w:r>
      </w:ins>
      <w:r w:rsidR="006D3EDA">
        <w:rPr>
          <w:rFonts w:ascii="Times New Roman" w:eastAsia="Georgia" w:hAnsi="Times New Roman" w:cs="Times New Roman"/>
          <w:b/>
          <w:bCs/>
          <w:sz w:val="24"/>
          <w:szCs w:val="24"/>
          <w:lang w:val="en-US"/>
        </w:rPr>
        <w:t xml:space="preserve"> for </w:t>
      </w:r>
      <w:del w:id="1242" w:author="BZs" w:date="2024-12-19T08:36:00Z">
        <w:r w:rsidRPr="006D0604">
          <w:rPr>
            <w:rFonts w:ascii="Times New Roman" w:eastAsia="Georgia" w:hAnsi="Times New Roman" w:cs="Times New Roman"/>
            <w:b/>
            <w:bCs/>
            <w:sz w:val="24"/>
            <w:szCs w:val="24"/>
            <w:lang w:val="en-US"/>
          </w:rPr>
          <w:delText>Normalization</w:delText>
        </w:r>
        <w:r>
          <w:rPr>
            <w:rFonts w:ascii="Times New Roman" w:eastAsia="Georgia" w:hAnsi="Times New Roman" w:cs="Times New Roman"/>
            <w:b/>
            <w:bCs/>
            <w:sz w:val="24"/>
            <w:szCs w:val="24"/>
            <w:lang w:val="en-US"/>
          </w:rPr>
          <w:delText xml:space="preserve"> According</w:delText>
        </w:r>
      </w:del>
      <w:ins w:id="1243" w:author="BZs" w:date="2024-12-19T08:36:00Z">
        <w:r w:rsidR="006D3EDA">
          <w:rPr>
            <w:rFonts w:ascii="Times New Roman" w:eastAsia="Georgia" w:hAnsi="Times New Roman" w:cs="Times New Roman"/>
            <w:b/>
            <w:bCs/>
            <w:sz w:val="24"/>
            <w:szCs w:val="24"/>
            <w:lang w:val="en-US"/>
          </w:rPr>
          <w:t>n</w:t>
        </w:r>
        <w:r w:rsidRPr="006D0604">
          <w:rPr>
            <w:rFonts w:ascii="Times New Roman" w:eastAsia="Georgia" w:hAnsi="Times New Roman" w:cs="Times New Roman"/>
            <w:b/>
            <w:bCs/>
            <w:sz w:val="24"/>
            <w:szCs w:val="24"/>
            <w:lang w:val="en-US"/>
          </w:rPr>
          <w:t>ormalization</w:t>
        </w:r>
        <w:r w:rsidR="006D3EDA">
          <w:rPr>
            <w:rFonts w:ascii="Times New Roman" w:eastAsia="Georgia" w:hAnsi="Times New Roman" w:cs="Times New Roman"/>
            <w:b/>
            <w:bCs/>
            <w:sz w:val="24"/>
            <w:szCs w:val="24"/>
            <w:lang w:val="en-US"/>
          </w:rPr>
          <w:t xml:space="preserve"> according</w:t>
        </w:r>
      </w:ins>
      <w:r w:rsidR="006D3EDA">
        <w:rPr>
          <w:rFonts w:ascii="Times New Roman" w:eastAsia="Georgia" w:hAnsi="Times New Roman" w:cs="Times New Roman"/>
          <w:b/>
          <w:bCs/>
          <w:sz w:val="24"/>
          <w:szCs w:val="24"/>
          <w:lang w:val="en-US"/>
        </w:rPr>
        <w:t xml:space="preserve"> to </w:t>
      </w:r>
      <w:del w:id="1244" w:author="BZs" w:date="2024-12-19T08:36:00Z">
        <w:r>
          <w:rPr>
            <w:rFonts w:ascii="Times New Roman" w:eastAsia="Georgia" w:hAnsi="Times New Roman" w:cs="Times New Roman"/>
            <w:b/>
            <w:bCs/>
            <w:sz w:val="24"/>
            <w:szCs w:val="24"/>
            <w:lang w:val="en-US"/>
          </w:rPr>
          <w:delText>Kinetic Classes</w:delText>
        </w:r>
      </w:del>
      <w:ins w:id="1245" w:author="BZs" w:date="2024-12-19T08:36:00Z">
        <w:r w:rsidR="006D3EDA">
          <w:rPr>
            <w:rFonts w:ascii="Times New Roman" w:eastAsia="Georgia" w:hAnsi="Times New Roman" w:cs="Times New Roman"/>
            <w:b/>
            <w:bCs/>
            <w:sz w:val="24"/>
            <w:szCs w:val="24"/>
            <w:lang w:val="en-US"/>
          </w:rPr>
          <w:t>kinetic c</w:t>
        </w:r>
        <w:r>
          <w:rPr>
            <w:rFonts w:ascii="Times New Roman" w:eastAsia="Georgia" w:hAnsi="Times New Roman" w:cs="Times New Roman"/>
            <w:b/>
            <w:bCs/>
            <w:sz w:val="24"/>
            <w:szCs w:val="24"/>
            <w:lang w:val="en-US"/>
          </w:rPr>
          <w:t>lasses</w:t>
        </w:r>
      </w:ins>
    </w:p>
    <w:p w14:paraId="0FD23BB6" w14:textId="04ED7C2B" w:rsidR="00255C4E" w:rsidRPr="006D0604" w:rsidRDefault="00255C4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6D0604">
        <w:rPr>
          <w:rFonts w:ascii="Times New Roman" w:eastAsia="Georgia" w:hAnsi="Times New Roman" w:cs="Times New Roman"/>
          <w:bCs/>
          <w:sz w:val="24"/>
          <w:szCs w:val="24"/>
          <w:lang w:val="en-US"/>
        </w:rPr>
        <w:t>nt</w:t>
      </w:r>
      <w:proofErr w:type="spellEnd"/>
      <w:r w:rsidRPr="006D0604">
        <w:rPr>
          <w:rFonts w:ascii="Times New Roman" w:eastAsia="Georgia" w:hAnsi="Times New Roman" w:cs="Times New Roman"/>
          <w:bCs/>
          <w:sz w:val="24"/>
          <w:szCs w:val="24"/>
          <w:lang w:val="en-US"/>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919984B" w:rsidR="00AC14ED" w:rsidRPr="006D0604" w:rsidRDefault="00AC14ED"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Figure </w:t>
      </w:r>
      <w:r w:rsidR="00255C4E">
        <w:rPr>
          <w:rFonts w:ascii="Times New Roman" w:eastAsia="Georgia" w:hAnsi="Times New Roman" w:cs="Times New Roman"/>
          <w:b/>
          <w:bCs/>
          <w:sz w:val="24"/>
          <w:szCs w:val="24"/>
          <w:lang w:val="en-US"/>
        </w:rPr>
        <w:t>4</w:t>
      </w:r>
      <w:r w:rsidR="00DF530A">
        <w:rPr>
          <w:rFonts w:ascii="Times New Roman" w:eastAsia="Georgia" w:hAnsi="Times New Roman" w:cs="Times New Roman"/>
          <w:b/>
          <w:bCs/>
          <w:sz w:val="24"/>
          <w:szCs w:val="24"/>
          <w:lang w:val="en-US"/>
        </w:rPr>
        <w:t xml:space="preserve">. Dynamics of </w:t>
      </w:r>
      <w:del w:id="1246" w:author="BZs" w:date="2024-12-19T08:36:00Z">
        <w:r w:rsidRPr="006D0604">
          <w:rPr>
            <w:rFonts w:ascii="Times New Roman" w:eastAsia="Georgia" w:hAnsi="Times New Roman" w:cs="Times New Roman"/>
            <w:b/>
            <w:bCs/>
            <w:sz w:val="24"/>
            <w:szCs w:val="24"/>
            <w:lang w:val="en-US"/>
          </w:rPr>
          <w:delText xml:space="preserve">Transcript </w:delText>
        </w:r>
        <w:r w:rsidR="00182309">
          <w:rPr>
            <w:rFonts w:ascii="Times New Roman" w:eastAsia="Georgia" w:hAnsi="Times New Roman" w:cs="Times New Roman"/>
            <w:b/>
            <w:bCs/>
            <w:sz w:val="24"/>
            <w:szCs w:val="24"/>
            <w:lang w:val="en-US"/>
          </w:rPr>
          <w:delText>Isoform Usage</w:delText>
        </w:r>
      </w:del>
      <w:ins w:id="1247" w:author="BZs" w:date="2024-12-19T08:36:00Z">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sidR="00182309">
          <w:rPr>
            <w:rFonts w:ascii="Times New Roman" w:eastAsia="Georgia" w:hAnsi="Times New Roman" w:cs="Times New Roman"/>
            <w:b/>
            <w:bCs/>
            <w:sz w:val="24"/>
            <w:szCs w:val="24"/>
            <w:lang w:val="en-US"/>
          </w:rPr>
          <w:t>sage</w:t>
        </w:r>
      </w:ins>
      <w:r w:rsidR="00182309">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 xml:space="preserve">in </w:t>
      </w:r>
      <w:del w:id="1248" w:author="BZs" w:date="2024-12-19T08:36:00Z">
        <w:r w:rsidRPr="006D0604">
          <w:rPr>
            <w:rFonts w:ascii="Times New Roman" w:eastAsia="Georgia" w:hAnsi="Times New Roman" w:cs="Times New Roman"/>
            <w:b/>
            <w:bCs/>
            <w:sz w:val="24"/>
            <w:szCs w:val="24"/>
            <w:lang w:val="en-US"/>
          </w:rPr>
          <w:delText>Splice</w:delText>
        </w:r>
      </w:del>
      <w:ins w:id="1249" w:author="BZs" w:date="2024-12-19T08:36:00Z">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plice</w:t>
        </w:r>
      </w:ins>
      <w:r w:rsidR="00182309">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w:t>
      </w:r>
      <w:del w:id="1250" w:author="BZs" w:date="2024-12-19T08:36:00Z">
        <w:r w:rsidRPr="006D0604">
          <w:rPr>
            <w:rFonts w:ascii="Times New Roman" w:eastAsia="Georgia" w:hAnsi="Times New Roman" w:cs="Times New Roman"/>
            <w:b/>
            <w:bCs/>
            <w:sz w:val="24"/>
            <w:szCs w:val="24"/>
            <w:lang w:val="en-US"/>
          </w:rPr>
          <w:delText>Genes Over</w:delText>
        </w:r>
      </w:del>
      <w:ins w:id="1251" w:author="BZs" w:date="2024-12-19T08:36:00Z">
        <w:r w:rsidR="00DF530A">
          <w:rPr>
            <w:rFonts w:ascii="Times New Roman" w:eastAsia="Georgia" w:hAnsi="Times New Roman" w:cs="Times New Roman"/>
            <w:b/>
            <w:bCs/>
            <w:sz w:val="24"/>
            <w:szCs w:val="24"/>
            <w:lang w:val="en-US"/>
          </w:rPr>
          <w:t>genes over</w:t>
        </w:r>
      </w:ins>
      <w:r w:rsidR="00DF530A">
        <w:rPr>
          <w:rFonts w:ascii="Times New Roman" w:eastAsia="Georgia" w:hAnsi="Times New Roman" w:cs="Times New Roman"/>
          <w:b/>
          <w:bCs/>
          <w:sz w:val="24"/>
          <w:szCs w:val="24"/>
          <w:lang w:val="en-US"/>
        </w:rPr>
        <w:t xml:space="preserve"> the </w:t>
      </w:r>
      <w:del w:id="1252" w:author="BZs" w:date="2024-12-19T08:36:00Z">
        <w:r w:rsidRPr="006D0604">
          <w:rPr>
            <w:rFonts w:ascii="Times New Roman" w:eastAsia="Georgia" w:hAnsi="Times New Roman" w:cs="Times New Roman"/>
            <w:b/>
            <w:bCs/>
            <w:sz w:val="24"/>
            <w:szCs w:val="24"/>
            <w:lang w:val="en-US"/>
          </w:rPr>
          <w:delText>Course</w:delText>
        </w:r>
      </w:del>
      <w:ins w:id="1253" w:author="BZs" w:date="2024-12-19T08:36:00Z">
        <w:r w:rsidR="00DF530A">
          <w:rPr>
            <w:rFonts w:ascii="Times New Roman" w:eastAsia="Georgia" w:hAnsi="Times New Roman" w:cs="Times New Roman"/>
            <w:b/>
            <w:bCs/>
            <w:sz w:val="24"/>
            <w:szCs w:val="24"/>
            <w:lang w:val="en-US"/>
          </w:rPr>
          <w:t>course</w:t>
        </w:r>
      </w:ins>
      <w:r w:rsidR="00DF530A">
        <w:rPr>
          <w:rFonts w:ascii="Times New Roman" w:eastAsia="Georgia" w:hAnsi="Times New Roman" w:cs="Times New Roman"/>
          <w:b/>
          <w:bCs/>
          <w:sz w:val="24"/>
          <w:szCs w:val="24"/>
          <w:lang w:val="en-US"/>
        </w:rPr>
        <w:t xml:space="preserve"> of </w:t>
      </w:r>
      <w:del w:id="1254" w:author="BZs" w:date="2024-12-19T08:36:00Z">
        <w:r w:rsidRPr="006D0604">
          <w:rPr>
            <w:rFonts w:ascii="Times New Roman" w:eastAsia="Georgia" w:hAnsi="Times New Roman" w:cs="Times New Roman"/>
            <w:b/>
            <w:bCs/>
            <w:sz w:val="24"/>
            <w:szCs w:val="24"/>
            <w:lang w:val="en-US"/>
          </w:rPr>
          <w:delText>Infection</w:delText>
        </w:r>
      </w:del>
      <w:ins w:id="1255" w:author="BZs" w:date="2024-12-19T08:36:00Z">
        <w:r w:rsidR="00DF530A">
          <w:rPr>
            <w:rFonts w:ascii="Times New Roman" w:eastAsia="Georgia" w:hAnsi="Times New Roman" w:cs="Times New Roman"/>
            <w:b/>
            <w:bCs/>
            <w:sz w:val="24"/>
            <w:szCs w:val="24"/>
            <w:lang w:val="en-US"/>
          </w:rPr>
          <w:t>i</w:t>
        </w:r>
        <w:r w:rsidRPr="006D0604">
          <w:rPr>
            <w:rFonts w:ascii="Times New Roman" w:eastAsia="Georgia" w:hAnsi="Times New Roman" w:cs="Times New Roman"/>
            <w:b/>
            <w:bCs/>
            <w:sz w:val="24"/>
            <w:szCs w:val="24"/>
            <w:lang w:val="en-US"/>
          </w:rPr>
          <w:t>nfection</w:t>
        </w:r>
      </w:ins>
      <w:r w:rsidRPr="006D0604">
        <w:rPr>
          <w:rFonts w:ascii="Times New Roman" w:eastAsia="Georgia" w:hAnsi="Times New Roman" w:cs="Times New Roman"/>
          <w:b/>
          <w:bCs/>
          <w:sz w:val="24"/>
          <w:szCs w:val="24"/>
          <w:lang w:val="en-US"/>
        </w:rPr>
        <w:t xml:space="preserve"> </w:t>
      </w:r>
    </w:p>
    <w:p w14:paraId="0C7FC911" w14:textId="6AC9D1CF" w:rsidR="001D1AE3" w:rsidRDefault="00AC14ED"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w:t>
      </w:r>
      <w:r w:rsidR="00307A5C" w:rsidRPr="006D0604">
        <w:rPr>
          <w:rFonts w:ascii="Times New Roman" w:hAnsi="Times New Roman"/>
          <w:sz w:val="24"/>
          <w:szCs w:val="24"/>
          <w:lang w:val="en-US"/>
        </w:rPr>
        <w:t>cs within EHV-1 for the genes (a) ORF</w:t>
      </w:r>
      <w:r w:rsidR="001D1AE3">
        <w:rPr>
          <w:rFonts w:ascii="Times New Roman" w:hAnsi="Times New Roman"/>
          <w:sz w:val="24"/>
          <w:szCs w:val="24"/>
          <w:lang w:val="en-US"/>
        </w:rPr>
        <w:t>38</w:t>
      </w:r>
      <w:r w:rsidR="00307A5C" w:rsidRPr="006D0604">
        <w:rPr>
          <w:rFonts w:ascii="Times New Roman" w:hAnsi="Times New Roman"/>
          <w:sz w:val="24"/>
          <w:szCs w:val="24"/>
          <w:lang w:val="en-US"/>
        </w:rPr>
        <w:t xml:space="preserve">, (b) ORF8, (c) </w:t>
      </w:r>
      <w:r w:rsidR="001D1AE3">
        <w:rPr>
          <w:rFonts w:ascii="Times New Roman" w:hAnsi="Times New Roman"/>
          <w:sz w:val="24"/>
          <w:szCs w:val="24"/>
          <w:lang w:val="en-US"/>
        </w:rPr>
        <w:t xml:space="preserve">ORF9, </w:t>
      </w:r>
      <w:r w:rsidR="00307A5C" w:rsidRPr="006D0604">
        <w:rPr>
          <w:rFonts w:ascii="Times New Roman" w:hAnsi="Times New Roman"/>
          <w:sz w:val="24"/>
          <w:szCs w:val="24"/>
          <w:lang w:val="en-US"/>
        </w:rPr>
        <w:t>(d</w:t>
      </w:r>
      <w:r w:rsidRPr="006D0604">
        <w:rPr>
          <w:rFonts w:ascii="Times New Roman" w:hAnsi="Times New Roman"/>
          <w:sz w:val="24"/>
          <w:szCs w:val="24"/>
          <w:lang w:val="en-US"/>
        </w:rPr>
        <w:t xml:space="preserve">) </w:t>
      </w:r>
      <w:r w:rsidR="001D1AE3">
        <w:rPr>
          <w:rFonts w:ascii="Times New Roman" w:hAnsi="Times New Roman"/>
          <w:sz w:val="24"/>
          <w:szCs w:val="24"/>
          <w:lang w:val="en-US"/>
        </w:rPr>
        <w:t>NOIR</w:t>
      </w:r>
      <w:r w:rsidRPr="006D0604">
        <w:rPr>
          <w:rFonts w:ascii="Times New Roman" w:hAnsi="Times New Roman"/>
          <w:sz w:val="24"/>
          <w:szCs w:val="24"/>
          <w:lang w:val="en-US"/>
        </w:rPr>
        <w:t xml:space="preserve">, </w:t>
      </w:r>
      <w:r w:rsidR="001D1AE3">
        <w:rPr>
          <w:rFonts w:ascii="Times New Roman" w:hAnsi="Times New Roman"/>
          <w:sz w:val="24"/>
          <w:szCs w:val="24"/>
          <w:lang w:val="en-US"/>
        </w:rPr>
        <w:t>(e)</w:t>
      </w:r>
      <w:r w:rsidR="007B50EC">
        <w:rPr>
          <w:rFonts w:ascii="Times New Roman" w:hAnsi="Times New Roman"/>
          <w:sz w:val="24"/>
          <w:szCs w:val="24"/>
          <w:lang w:val="en-US"/>
        </w:rPr>
        <w:t xml:space="preserve"> ORF58 and (f) ORF53</w:t>
      </w:r>
      <w:r w:rsidRPr="006D0604">
        <w:rPr>
          <w:rFonts w:ascii="Times New Roman" w:hAnsi="Times New Roman"/>
          <w:sz w:val="24"/>
          <w:szCs w:val="24"/>
          <w:lang w:val="en-US"/>
        </w:rPr>
        <w:t xml:space="preserve">. </w:t>
      </w:r>
      <w:r w:rsidR="001D1AE3" w:rsidRPr="006D0604">
        <w:rPr>
          <w:rFonts w:ascii="Times New Roman" w:hAnsi="Times New Roman"/>
          <w:sz w:val="24"/>
          <w:szCs w:val="24"/>
          <w:lang w:val="en-US"/>
        </w:rPr>
        <w:t xml:space="preserve">The right side of each panel </w:t>
      </w:r>
      <w:r w:rsidR="001D1AE3">
        <w:rPr>
          <w:rFonts w:ascii="Times New Roman" w:hAnsi="Times New Roman"/>
          <w:sz w:val="24"/>
          <w:szCs w:val="24"/>
          <w:lang w:val="en-US"/>
        </w:rPr>
        <w:t>shows</w:t>
      </w:r>
      <w:r w:rsidR="001D1AE3" w:rsidRPr="006D0604">
        <w:rPr>
          <w:rFonts w:ascii="Times New Roman" w:hAnsi="Times New Roman"/>
          <w:sz w:val="24"/>
          <w:szCs w:val="24"/>
          <w:lang w:val="en-US"/>
        </w:rPr>
        <w:t xml:space="preserve"> the transcript annotations, along with their parent genes and genomic </w:t>
      </w:r>
      <w:r w:rsidR="001D1AE3">
        <w:rPr>
          <w:rFonts w:ascii="Times New Roman" w:hAnsi="Times New Roman"/>
          <w:sz w:val="24"/>
          <w:szCs w:val="24"/>
          <w:lang w:val="en-US"/>
        </w:rPr>
        <w:t>locations displayed below them, with</w:t>
      </w:r>
      <w:r w:rsidR="001D1AE3" w:rsidRPr="00182309">
        <w:rPr>
          <w:rFonts w:ascii="Times New Roman" w:hAnsi="Times New Roman"/>
          <w:sz w:val="24"/>
          <w:szCs w:val="24"/>
          <w:lang w:val="en-US"/>
        </w:rPr>
        <w:t xml:space="preserve"> </w:t>
      </w:r>
      <w:r w:rsidR="001D1AE3" w:rsidRPr="006D0604">
        <w:rPr>
          <w:rFonts w:ascii="Times New Roman" w:hAnsi="Times New Roman"/>
          <w:sz w:val="24"/>
          <w:szCs w:val="24"/>
          <w:lang w:val="en-US"/>
        </w:rPr>
        <w:t>light red indicat</w:t>
      </w:r>
      <w:r w:rsidR="001D1AE3">
        <w:rPr>
          <w:rFonts w:ascii="Times New Roman" w:hAnsi="Times New Roman"/>
          <w:sz w:val="24"/>
          <w:szCs w:val="24"/>
          <w:lang w:val="en-US"/>
        </w:rPr>
        <w:t>ing positive-strand genes and light blue indicating</w:t>
      </w:r>
      <w:r w:rsidR="001D1AE3" w:rsidRPr="006D0604">
        <w:rPr>
          <w:rFonts w:ascii="Times New Roman" w:hAnsi="Times New Roman"/>
          <w:sz w:val="24"/>
          <w:szCs w:val="24"/>
          <w:lang w:val="en-US"/>
        </w:rPr>
        <w:t xml:space="preserve"> negative-strand genes</w:t>
      </w:r>
      <w:r w:rsidR="001D1AE3">
        <w:rPr>
          <w:rFonts w:ascii="Times New Roman" w:hAnsi="Times New Roman"/>
          <w:sz w:val="24"/>
          <w:szCs w:val="24"/>
          <w:lang w:val="en-US"/>
        </w:rPr>
        <w:t xml:space="preserve">. </w:t>
      </w:r>
      <w:r w:rsidR="001D1AE3" w:rsidRPr="006D0604">
        <w:rPr>
          <w:rFonts w:ascii="Times New Roman" w:hAnsi="Times New Roman"/>
          <w:sz w:val="24"/>
          <w:szCs w:val="24"/>
          <w:lang w:val="en-US"/>
        </w:rPr>
        <w:t>The analysis focused on transcripts that matched exactly, allowing a deviation of +/- 2 nucleotides (</w:t>
      </w:r>
      <w:proofErr w:type="spellStart"/>
      <w:r w:rsidR="001D1AE3" w:rsidRPr="006D0604">
        <w:rPr>
          <w:rFonts w:ascii="Times New Roman" w:hAnsi="Times New Roman"/>
          <w:sz w:val="24"/>
          <w:szCs w:val="24"/>
          <w:lang w:val="en-US"/>
        </w:rPr>
        <w:t>nt</w:t>
      </w:r>
      <w:proofErr w:type="spellEnd"/>
      <w:r w:rsidR="001D1AE3" w:rsidRPr="006D0604">
        <w:rPr>
          <w:rFonts w:ascii="Times New Roman" w:hAnsi="Times New Roman"/>
          <w:sz w:val="24"/>
          <w:szCs w:val="24"/>
          <w:lang w:val="en-US"/>
        </w:rPr>
        <w:t xml:space="preserve">) for splice junctions and +/- 10 </w:t>
      </w:r>
      <w:proofErr w:type="spellStart"/>
      <w:r w:rsidR="001D1AE3" w:rsidRPr="006D0604">
        <w:rPr>
          <w:rFonts w:ascii="Times New Roman" w:hAnsi="Times New Roman"/>
          <w:sz w:val="24"/>
          <w:szCs w:val="24"/>
          <w:lang w:val="en-US"/>
        </w:rPr>
        <w:t>nt</w:t>
      </w:r>
      <w:proofErr w:type="spellEnd"/>
      <w:r w:rsidR="001D1AE3" w:rsidRPr="006D0604">
        <w:rPr>
          <w:rFonts w:ascii="Times New Roman" w:hAnsi="Times New Roman"/>
          <w:sz w:val="24"/>
          <w:szCs w:val="24"/>
          <w:lang w:val="en-US"/>
        </w:rPr>
        <w:t xml:space="preserve"> for the start and end positions of transcripts. Asterisks indicate the CAGE-</w:t>
      </w:r>
      <w:proofErr w:type="spellStart"/>
      <w:r w:rsidR="001D1AE3" w:rsidRPr="006D0604">
        <w:rPr>
          <w:rFonts w:ascii="Times New Roman" w:hAnsi="Times New Roman"/>
          <w:sz w:val="24"/>
          <w:szCs w:val="24"/>
          <w:lang w:val="en-US"/>
        </w:rPr>
        <w:t>Seq</w:t>
      </w:r>
      <w:proofErr w:type="spellEnd"/>
      <w:r w:rsidR="001D1AE3" w:rsidRPr="006D0604">
        <w:rPr>
          <w:rFonts w:ascii="Times New Roman" w:hAnsi="Times New Roman"/>
          <w:sz w:val="24"/>
          <w:szCs w:val="24"/>
          <w:lang w:val="en-US"/>
        </w:rPr>
        <w:t xml:space="preserve"> significance level for each reference transcript.</w:t>
      </w:r>
      <w:r w:rsidR="001D1AE3">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sidR="00182309">
        <w:rPr>
          <w:rFonts w:ascii="Times New Roman" w:hAnsi="Times New Roman"/>
          <w:sz w:val="24"/>
          <w:szCs w:val="24"/>
          <w:lang w:val="en-US"/>
        </w:rPr>
        <w:t xml:space="preserve">isoforms </w:t>
      </w:r>
      <w:r w:rsidRPr="006D0604">
        <w:rPr>
          <w:rFonts w:ascii="Times New Roman" w:hAnsi="Times New Roman"/>
          <w:sz w:val="24"/>
          <w:szCs w:val="24"/>
          <w:lang w:val="en-US"/>
        </w:rPr>
        <w:t xml:space="preserve">are depicted, with averages and standard deviations (SD) calculated for each time point post-infection, based on read count data from the dcDNA-Seq. </w:t>
      </w:r>
      <w:r w:rsidR="001D1AE3" w:rsidRPr="006D0604">
        <w:rPr>
          <w:rFonts w:ascii="Times New Roman" w:hAnsi="Times New Roman"/>
          <w:sz w:val="24"/>
          <w:szCs w:val="24"/>
          <w:lang w:val="en-US"/>
        </w:rPr>
        <w:t>Each data point is linked by lines to demonstrate the progression over time.</w:t>
      </w:r>
      <w:r w:rsidR="001D1AE3">
        <w:rPr>
          <w:rFonts w:ascii="Times New Roman" w:hAnsi="Times New Roman"/>
          <w:sz w:val="24"/>
          <w:szCs w:val="24"/>
          <w:lang w:val="en-US"/>
        </w:rPr>
        <w:t xml:space="preserve"> </w:t>
      </w:r>
      <w:r w:rsidR="00182309"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05F444AD" w14:textId="77777777" w:rsidR="001D1AE3" w:rsidRDefault="001D1AE3" w:rsidP="00182309">
      <w:pPr>
        <w:spacing w:after="120" w:line="240" w:lineRule="auto"/>
        <w:jc w:val="both"/>
        <w:rPr>
          <w:del w:id="1256" w:author="BZs" w:date="2024-12-19T08:36:00Z"/>
          <w:rFonts w:ascii="Times New Roman" w:hAnsi="Times New Roman"/>
          <w:sz w:val="24"/>
          <w:szCs w:val="24"/>
          <w:lang w:val="en-US"/>
        </w:rPr>
      </w:pPr>
    </w:p>
    <w:p w14:paraId="28FF2668" w14:textId="7960B5D0" w:rsidR="00182309" w:rsidRPr="006D0604" w:rsidRDefault="00182309"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5</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 xml:space="preserve">Kinetic </w:t>
      </w:r>
      <w:del w:id="1257" w:author="BZs" w:date="2024-12-19T08:36:00Z">
        <w:r w:rsidRPr="006D0604">
          <w:rPr>
            <w:rFonts w:ascii="Times New Roman" w:eastAsia="Georgia" w:hAnsi="Times New Roman" w:cs="Times New Roman"/>
            <w:b/>
            <w:bCs/>
            <w:sz w:val="24"/>
            <w:szCs w:val="24"/>
            <w:lang w:val="en-US"/>
          </w:rPr>
          <w:delText>Profiling</w:delText>
        </w:r>
      </w:del>
      <w:ins w:id="1258" w:author="BZs" w:date="2024-12-19T08:36:00Z">
        <w:r w:rsidR="00DF530A">
          <w:rPr>
            <w:rFonts w:ascii="Times New Roman" w:eastAsia="Georgia" w:hAnsi="Times New Roman" w:cs="Times New Roman"/>
            <w:b/>
            <w:bCs/>
            <w:sz w:val="24"/>
            <w:szCs w:val="24"/>
            <w:lang w:val="en-US"/>
          </w:rPr>
          <w:t>profiling</w:t>
        </w:r>
      </w:ins>
      <w:r w:rsidR="00DF530A">
        <w:rPr>
          <w:rFonts w:ascii="Times New Roman" w:eastAsia="Georgia" w:hAnsi="Times New Roman" w:cs="Times New Roman"/>
          <w:b/>
          <w:bCs/>
          <w:sz w:val="24"/>
          <w:szCs w:val="24"/>
          <w:lang w:val="en-US"/>
        </w:rPr>
        <w:t xml:space="preserve"> of </w:t>
      </w:r>
      <w:del w:id="1259" w:author="BZs" w:date="2024-12-19T08:36:00Z">
        <w:r w:rsidRPr="006D0604">
          <w:rPr>
            <w:rFonts w:ascii="Times New Roman" w:eastAsia="Georgia" w:hAnsi="Times New Roman" w:cs="Times New Roman"/>
            <w:b/>
            <w:bCs/>
            <w:sz w:val="24"/>
            <w:szCs w:val="24"/>
            <w:lang w:val="en-US"/>
          </w:rPr>
          <w:delText>Canonical</w:delText>
        </w:r>
      </w:del>
      <w:ins w:id="1260" w:author="BZs" w:date="2024-12-19T08:36:00Z">
        <w:r w:rsidR="00DF530A">
          <w:rPr>
            <w:rFonts w:ascii="Times New Roman" w:eastAsia="Georgia" w:hAnsi="Times New Roman" w:cs="Times New Roman"/>
            <w:b/>
            <w:bCs/>
            <w:sz w:val="24"/>
            <w:szCs w:val="24"/>
            <w:lang w:val="en-US"/>
          </w:rPr>
          <w:t>canonical</w:t>
        </w:r>
      </w:ins>
      <w:r w:rsidR="00DF530A">
        <w:rPr>
          <w:rFonts w:ascii="Times New Roman" w:eastAsia="Georgia" w:hAnsi="Times New Roman" w:cs="Times New Roman"/>
          <w:b/>
          <w:bCs/>
          <w:sz w:val="24"/>
          <w:szCs w:val="24"/>
          <w:lang w:val="en-US"/>
        </w:rPr>
        <w:t xml:space="preserve"> EHV-1 </w:t>
      </w:r>
      <w:del w:id="1261" w:author="BZs" w:date="2024-12-19T08:36:00Z">
        <w:r w:rsidRPr="006D0604">
          <w:rPr>
            <w:rFonts w:ascii="Times New Roman" w:eastAsia="Georgia" w:hAnsi="Times New Roman" w:cs="Times New Roman"/>
            <w:b/>
            <w:bCs/>
            <w:sz w:val="24"/>
            <w:szCs w:val="24"/>
            <w:lang w:val="en-US"/>
          </w:rPr>
          <w:delText>Transcripts Using Total Viral Read Counts</w:delText>
        </w:r>
      </w:del>
      <w:ins w:id="1262" w:author="BZs" w:date="2024-12-19T08:36:00Z">
        <w:r w:rsidR="00DF530A">
          <w:rPr>
            <w:rFonts w:ascii="Times New Roman" w:eastAsia="Georgia" w:hAnsi="Times New Roman" w:cs="Times New Roman"/>
            <w:b/>
            <w:bCs/>
            <w:sz w:val="24"/>
            <w:szCs w:val="24"/>
            <w:lang w:val="en-US"/>
          </w:rPr>
          <w:t>transcripts using total viral read counts</w:t>
        </w:r>
      </w:ins>
      <w:r w:rsidR="00DF530A">
        <w:rPr>
          <w:rFonts w:ascii="Times New Roman" w:eastAsia="Georgia" w:hAnsi="Times New Roman" w:cs="Times New Roman"/>
          <w:b/>
          <w:bCs/>
          <w:sz w:val="24"/>
          <w:szCs w:val="24"/>
          <w:lang w:val="en-US"/>
        </w:rPr>
        <w:t xml:space="preserve"> for </w:t>
      </w:r>
      <w:del w:id="1263" w:author="BZs" w:date="2024-12-19T08:36:00Z">
        <w:r w:rsidRPr="006D0604">
          <w:rPr>
            <w:rFonts w:ascii="Times New Roman" w:eastAsia="Georgia" w:hAnsi="Times New Roman" w:cs="Times New Roman"/>
            <w:b/>
            <w:bCs/>
            <w:sz w:val="24"/>
            <w:szCs w:val="24"/>
            <w:lang w:val="en-US"/>
          </w:rPr>
          <w:delText>Normalization</w:delText>
        </w:r>
        <w:r>
          <w:rPr>
            <w:rFonts w:ascii="Times New Roman" w:eastAsia="Georgia" w:hAnsi="Times New Roman" w:cs="Times New Roman"/>
            <w:b/>
            <w:bCs/>
            <w:sz w:val="24"/>
            <w:szCs w:val="24"/>
            <w:lang w:val="en-US"/>
          </w:rPr>
          <w:delText xml:space="preserve"> According</w:delText>
        </w:r>
      </w:del>
      <w:ins w:id="1264" w:author="BZs" w:date="2024-12-19T08:36:00Z">
        <w:r w:rsidR="00DF530A">
          <w:rPr>
            <w:rFonts w:ascii="Times New Roman" w:eastAsia="Georgia" w:hAnsi="Times New Roman" w:cs="Times New Roman"/>
            <w:b/>
            <w:bCs/>
            <w:sz w:val="24"/>
            <w:szCs w:val="24"/>
            <w:lang w:val="en-US"/>
          </w:rPr>
          <w:t>n</w:t>
        </w:r>
        <w:r w:rsidRPr="006D0604">
          <w:rPr>
            <w:rFonts w:ascii="Times New Roman" w:eastAsia="Georgia" w:hAnsi="Times New Roman" w:cs="Times New Roman"/>
            <w:b/>
            <w:bCs/>
            <w:sz w:val="24"/>
            <w:szCs w:val="24"/>
            <w:lang w:val="en-US"/>
          </w:rPr>
          <w:t>ormalization</w:t>
        </w:r>
        <w:r w:rsidR="00DF530A">
          <w:rPr>
            <w:rFonts w:ascii="Times New Roman" w:eastAsia="Georgia" w:hAnsi="Times New Roman" w:cs="Times New Roman"/>
            <w:b/>
            <w:bCs/>
            <w:sz w:val="24"/>
            <w:szCs w:val="24"/>
            <w:lang w:val="en-US"/>
          </w:rPr>
          <w:t xml:space="preserve"> according</w:t>
        </w:r>
      </w:ins>
      <w:r w:rsidR="00DF530A">
        <w:rPr>
          <w:rFonts w:ascii="Times New Roman" w:eastAsia="Georgia" w:hAnsi="Times New Roman" w:cs="Times New Roman"/>
          <w:b/>
          <w:bCs/>
          <w:sz w:val="24"/>
          <w:szCs w:val="24"/>
          <w:lang w:val="en-US"/>
        </w:rPr>
        <w:t xml:space="preserve"> to </w:t>
      </w:r>
      <w:r w:rsidR="00DF530A" w:rsidRPr="00231016">
        <w:rPr>
          <w:rFonts w:ascii="Times New Roman" w:hAnsi="Times New Roman"/>
          <w:b/>
          <w:i/>
          <w:sz w:val="24"/>
          <w:lang w:val="en-US"/>
          <w:rPrChange w:id="1265" w:author="BZs" w:date="2024-12-19T08:36:00Z">
            <w:rPr>
              <w:rFonts w:ascii="Times New Roman" w:hAnsi="Times New Roman"/>
              <w:b/>
              <w:sz w:val="24"/>
              <w:lang w:val="en-US"/>
            </w:rPr>
          </w:rPrChange>
        </w:rPr>
        <w:t>de</w:t>
      </w:r>
      <w:del w:id="1266" w:author="BZs" w:date="2024-12-19T08:36:00Z">
        <w:r>
          <w:rPr>
            <w:rFonts w:ascii="Times New Roman" w:eastAsia="Georgia" w:hAnsi="Times New Roman" w:cs="Times New Roman"/>
            <w:b/>
            <w:bCs/>
            <w:sz w:val="24"/>
            <w:szCs w:val="24"/>
            <w:lang w:val="en-US"/>
          </w:rPr>
          <w:delText>-</w:delText>
        </w:r>
      </w:del>
      <w:ins w:id="1267" w:author="BZs" w:date="2024-12-19T08:36:00Z">
        <w:r w:rsidR="00DF530A" w:rsidRPr="00231016">
          <w:rPr>
            <w:rFonts w:ascii="Times New Roman" w:eastAsia="Georgia" w:hAnsi="Times New Roman" w:cs="Times New Roman"/>
            <w:b/>
            <w:bCs/>
            <w:i/>
            <w:sz w:val="24"/>
            <w:szCs w:val="24"/>
            <w:lang w:val="en-US"/>
          </w:rPr>
          <w:t xml:space="preserve"> </w:t>
        </w:r>
      </w:ins>
      <w:r w:rsidR="00DF530A" w:rsidRPr="00231016">
        <w:rPr>
          <w:rFonts w:ascii="Times New Roman" w:hAnsi="Times New Roman"/>
          <w:b/>
          <w:i/>
          <w:sz w:val="24"/>
          <w:lang w:val="en-US"/>
          <w:rPrChange w:id="1268" w:author="BZs" w:date="2024-12-19T08:36:00Z">
            <w:rPr>
              <w:rFonts w:ascii="Times New Roman" w:hAnsi="Times New Roman"/>
              <w:b/>
              <w:sz w:val="24"/>
              <w:lang w:val="en-US"/>
            </w:rPr>
          </w:rPrChange>
        </w:rPr>
        <w:t>novo</w:t>
      </w:r>
      <w:r w:rsidR="00DF530A">
        <w:rPr>
          <w:rFonts w:ascii="Times New Roman" w:eastAsia="Georgia" w:hAnsi="Times New Roman" w:cs="Times New Roman"/>
          <w:b/>
          <w:bCs/>
          <w:sz w:val="24"/>
          <w:szCs w:val="24"/>
          <w:lang w:val="en-US"/>
        </w:rPr>
        <w:t xml:space="preserve"> </w:t>
      </w:r>
      <w:del w:id="1269" w:author="BZs" w:date="2024-12-19T08:36:00Z">
        <w:r>
          <w:rPr>
            <w:rFonts w:ascii="Times New Roman" w:eastAsia="Georgia" w:hAnsi="Times New Roman" w:cs="Times New Roman"/>
            <w:b/>
            <w:bCs/>
            <w:sz w:val="24"/>
            <w:szCs w:val="24"/>
            <w:lang w:val="en-US"/>
          </w:rPr>
          <w:delText>Kinetic Clusters</w:delText>
        </w:r>
      </w:del>
      <w:ins w:id="1270" w:author="BZs" w:date="2024-12-19T08:36:00Z">
        <w:r w:rsidR="00DF530A">
          <w:rPr>
            <w:rFonts w:ascii="Times New Roman" w:eastAsia="Georgia" w:hAnsi="Times New Roman" w:cs="Times New Roman"/>
            <w:b/>
            <w:bCs/>
            <w:sz w:val="24"/>
            <w:szCs w:val="24"/>
            <w:lang w:val="en-US"/>
          </w:rPr>
          <w:t>kinetic c</w:t>
        </w:r>
        <w:r>
          <w:rPr>
            <w:rFonts w:ascii="Times New Roman" w:eastAsia="Georgia" w:hAnsi="Times New Roman" w:cs="Times New Roman"/>
            <w:b/>
            <w:bCs/>
            <w:sz w:val="24"/>
            <w:szCs w:val="24"/>
            <w:lang w:val="en-US"/>
          </w:rPr>
          <w:t>lusters</w:t>
        </w:r>
      </w:ins>
    </w:p>
    <w:p w14:paraId="5C447860" w14:textId="0E2BE01B" w:rsidR="001D1AE3" w:rsidRPr="00D73086" w:rsidRDefault="00182309"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6D0604">
        <w:rPr>
          <w:rFonts w:ascii="Times New Roman" w:eastAsia="Georgia" w:hAnsi="Times New Roman" w:cs="Times New Roman"/>
          <w:bCs/>
          <w:sz w:val="24"/>
          <w:szCs w:val="24"/>
          <w:lang w:val="en-US"/>
        </w:rPr>
        <w:t>nt</w:t>
      </w:r>
      <w:proofErr w:type="spellEnd"/>
      <w:r w:rsidRPr="006D0604">
        <w:rPr>
          <w:rFonts w:ascii="Times New Roman" w:eastAsia="Georgia" w:hAnsi="Times New Roman" w:cs="Times New Roman"/>
          <w:bCs/>
          <w:sz w:val="24"/>
          <w:szCs w:val="24"/>
          <w:lang w:val="en-US"/>
        </w:rPr>
        <w:t xml:space="preserve"> for both alignments). This method aggregated the counts of canonical transcripts for each gene in every sample. The mean values are represented as points, and </w:t>
      </w:r>
      <w:r w:rsidRPr="006D0604">
        <w:rPr>
          <w:rFonts w:ascii="Times New Roman" w:eastAsia="Georgia" w:hAnsi="Times New Roman" w:cs="Times New Roman"/>
          <w:bCs/>
          <w:sz w:val="24"/>
          <w:szCs w:val="24"/>
          <w:lang w:val="en-US"/>
        </w:rPr>
        <w:lastRenderedPageBreak/>
        <w:t xml:space="preserve">standard deviations (SD) as lines, plotted on the y-axis as the ratio of transcript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de</w:t>
      </w:r>
      <w:del w:id="1271" w:author="BZs" w:date="2024-12-19T08:36:00Z">
        <w:r w:rsidRPr="00182309">
          <w:rPr>
            <w:rFonts w:ascii="Times New Roman" w:eastAsia="Georgia" w:hAnsi="Times New Roman" w:cs="Times New Roman"/>
            <w:bCs/>
            <w:i/>
            <w:sz w:val="24"/>
            <w:szCs w:val="24"/>
            <w:lang w:val="en-US"/>
          </w:rPr>
          <w:delText>-</w:delText>
        </w:r>
      </w:del>
      <w:ins w:id="1272" w:author="BZs" w:date="2024-12-19T08:36:00Z">
        <w:r w:rsidR="00231016">
          <w:rPr>
            <w:rFonts w:ascii="Times New Roman" w:eastAsia="Georgia" w:hAnsi="Times New Roman" w:cs="Times New Roman"/>
            <w:bCs/>
            <w:i/>
            <w:sz w:val="24"/>
            <w:szCs w:val="24"/>
            <w:lang w:val="en-US"/>
          </w:rPr>
          <w:t xml:space="preserve"> </w:t>
        </w:r>
      </w:ins>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abundance throughout the infection</w:t>
      </w:r>
      <w:r w:rsidRPr="006D0604">
        <w:rPr>
          <w:rFonts w:ascii="Times New Roman" w:eastAsia="Georgia" w:hAnsi="Times New Roman" w:cs="Times New Roman"/>
          <w:bCs/>
          <w:sz w:val="24"/>
          <w:szCs w:val="24"/>
          <w:lang w:val="en-US"/>
        </w:rPr>
        <w:t>.</w:t>
      </w:r>
    </w:p>
    <w:p w14:paraId="444122E2" w14:textId="77777777" w:rsidR="001D1AE3" w:rsidRDefault="001D1AE3" w:rsidP="00182309">
      <w:pPr>
        <w:spacing w:after="120" w:line="240" w:lineRule="auto"/>
        <w:jc w:val="both"/>
        <w:rPr>
          <w:del w:id="1273" w:author="BZs" w:date="2024-12-19T08:36:00Z"/>
          <w:rFonts w:ascii="Times New Roman" w:hAnsi="Times New Roman"/>
          <w:b/>
          <w:sz w:val="24"/>
          <w:szCs w:val="24"/>
          <w:lang w:val="en-US"/>
        </w:rPr>
      </w:pPr>
    </w:p>
    <w:p w14:paraId="7AFC83DE" w14:textId="72B9DCF0" w:rsidR="00182309" w:rsidRPr="006D0604" w:rsidRDefault="00182309" w:rsidP="0031603D">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 xml:space="preserve">Figure </w:t>
      </w:r>
      <w:r>
        <w:rPr>
          <w:rFonts w:ascii="Times New Roman" w:hAnsi="Times New Roman"/>
          <w:b/>
          <w:sz w:val="24"/>
          <w:szCs w:val="24"/>
          <w:lang w:val="en-US"/>
        </w:rPr>
        <w:t>6</w:t>
      </w:r>
      <w:r w:rsidR="00DF530A">
        <w:rPr>
          <w:rFonts w:ascii="Times New Roman" w:hAnsi="Times New Roman"/>
          <w:b/>
          <w:sz w:val="24"/>
          <w:szCs w:val="24"/>
          <w:lang w:val="en-US"/>
        </w:rPr>
        <w:t xml:space="preserve">. Kinetics of </w:t>
      </w:r>
      <w:del w:id="1274" w:author="BZs" w:date="2024-12-19T08:36:00Z">
        <w:r w:rsidRPr="006D0604">
          <w:rPr>
            <w:rFonts w:ascii="Times New Roman" w:hAnsi="Times New Roman"/>
            <w:b/>
            <w:sz w:val="24"/>
            <w:szCs w:val="24"/>
            <w:lang w:val="en-US"/>
          </w:rPr>
          <w:delText>Transcript Isoforms</w:delText>
        </w:r>
      </w:del>
      <w:ins w:id="1275" w:author="BZs" w:date="2024-12-19T08:36:00Z">
        <w:r w:rsidR="00DF530A">
          <w:rPr>
            <w:rFonts w:ascii="Times New Roman" w:hAnsi="Times New Roman"/>
            <w:b/>
            <w:sz w:val="24"/>
            <w:szCs w:val="24"/>
            <w:lang w:val="en-US"/>
          </w:rPr>
          <w:t>transcript variants</w:t>
        </w:r>
      </w:ins>
      <w:r w:rsidRPr="006D0604">
        <w:rPr>
          <w:rFonts w:ascii="Times New Roman" w:hAnsi="Times New Roman"/>
          <w:b/>
          <w:sz w:val="24"/>
          <w:szCs w:val="24"/>
          <w:lang w:val="en-US"/>
        </w:rPr>
        <w:t xml:space="preserve"> </w:t>
      </w:r>
      <w:r w:rsidR="00DF530A">
        <w:rPr>
          <w:rFonts w:ascii="Times New Roman" w:hAnsi="Times New Roman"/>
          <w:b/>
          <w:sz w:val="24"/>
          <w:szCs w:val="24"/>
          <w:lang w:val="en-US"/>
        </w:rPr>
        <w:t xml:space="preserve">for </w:t>
      </w:r>
      <w:del w:id="1276" w:author="BZs" w:date="2024-12-19T08:36:00Z">
        <w:r>
          <w:rPr>
            <w:rFonts w:ascii="Times New Roman" w:hAnsi="Times New Roman"/>
            <w:b/>
            <w:sz w:val="24"/>
            <w:szCs w:val="24"/>
            <w:lang w:val="en-US"/>
          </w:rPr>
          <w:delText>Isoform Switching Genes</w:delText>
        </w:r>
      </w:del>
      <w:ins w:id="1277" w:author="BZs" w:date="2024-12-19T08:36:00Z">
        <w:r w:rsidR="00DF530A">
          <w:rPr>
            <w:rFonts w:ascii="Times New Roman" w:hAnsi="Times New Roman"/>
            <w:b/>
            <w:sz w:val="24"/>
            <w:szCs w:val="24"/>
            <w:lang w:val="en-US"/>
          </w:rPr>
          <w:t>isoform switching g</w:t>
        </w:r>
        <w:r>
          <w:rPr>
            <w:rFonts w:ascii="Times New Roman" w:hAnsi="Times New Roman"/>
            <w:b/>
            <w:sz w:val="24"/>
            <w:szCs w:val="24"/>
            <w:lang w:val="en-US"/>
          </w:rPr>
          <w:t>enes</w:t>
        </w:r>
      </w:ins>
    </w:p>
    <w:p w14:paraId="445BC4C6" w14:textId="76548467" w:rsidR="00182309" w:rsidRDefault="0018230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ORF11, (b) ORF1</w:t>
      </w:r>
      <w:r w:rsidR="001D1AE3">
        <w:rPr>
          <w:rFonts w:ascii="Times New Roman" w:hAnsi="Times New Roman"/>
          <w:sz w:val="24"/>
          <w:szCs w:val="24"/>
          <w:lang w:val="en-US"/>
        </w:rPr>
        <w:t>9</w:t>
      </w:r>
      <w:r w:rsidRPr="006D0604">
        <w:rPr>
          <w:rFonts w:ascii="Times New Roman" w:hAnsi="Times New Roman"/>
          <w:sz w:val="24"/>
          <w:szCs w:val="24"/>
          <w:lang w:val="en-US"/>
        </w:rPr>
        <w:t>, (c) ORF1</w:t>
      </w:r>
      <w:r w:rsidR="001D1AE3">
        <w:rPr>
          <w:rFonts w:ascii="Times New Roman" w:hAnsi="Times New Roman"/>
          <w:sz w:val="24"/>
          <w:szCs w:val="24"/>
          <w:lang w:val="en-US"/>
        </w:rPr>
        <w:t>3</w:t>
      </w:r>
      <w:r w:rsidRPr="006D0604">
        <w:rPr>
          <w:rFonts w:ascii="Times New Roman" w:hAnsi="Times New Roman"/>
          <w:sz w:val="24"/>
          <w:szCs w:val="24"/>
          <w:lang w:val="en-US"/>
        </w:rPr>
        <w:t>, (d) ORF</w:t>
      </w:r>
      <w:r w:rsidR="001D1AE3">
        <w:rPr>
          <w:rFonts w:ascii="Times New Roman" w:hAnsi="Times New Roman"/>
          <w:sz w:val="24"/>
          <w:szCs w:val="24"/>
          <w:lang w:val="en-US"/>
        </w:rPr>
        <w:t>40</w:t>
      </w:r>
      <w:r w:rsidRPr="006D0604">
        <w:rPr>
          <w:rFonts w:ascii="Times New Roman" w:hAnsi="Times New Roman"/>
          <w:sz w:val="24"/>
          <w:szCs w:val="24"/>
          <w:lang w:val="en-US"/>
        </w:rPr>
        <w:t>, (e) ORF</w:t>
      </w:r>
      <w:r w:rsidR="001D1AE3">
        <w:rPr>
          <w:rFonts w:ascii="Times New Roman" w:hAnsi="Times New Roman"/>
          <w:sz w:val="24"/>
          <w:szCs w:val="24"/>
          <w:lang w:val="en-US"/>
        </w:rPr>
        <w:t>1</w:t>
      </w:r>
      <w:r w:rsidRPr="006D0604">
        <w:rPr>
          <w:rFonts w:ascii="Times New Roman" w:hAnsi="Times New Roman"/>
          <w:sz w:val="24"/>
          <w:szCs w:val="24"/>
          <w:lang w:val="en-US"/>
        </w:rPr>
        <w:t xml:space="preserve">4, and (f) ORF54. </w:t>
      </w:r>
    </w:p>
    <w:p w14:paraId="61711D75" w14:textId="0C3FFD85" w:rsidR="001D1AE3" w:rsidRPr="00D73086" w:rsidRDefault="001D1AE3"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splice junctions and +/- 10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the start and end positions of transcripts. Asterisks indicate the CAGE-</w:t>
      </w:r>
      <w:proofErr w:type="spellStart"/>
      <w:r w:rsidRPr="006D0604">
        <w:rPr>
          <w:rFonts w:ascii="Times New Roman" w:hAnsi="Times New Roman"/>
          <w:sz w:val="24"/>
          <w:szCs w:val="24"/>
          <w:lang w:val="en-US"/>
        </w:rPr>
        <w:t>Seq</w:t>
      </w:r>
      <w:proofErr w:type="spellEnd"/>
      <w:r w:rsidRPr="006D0604">
        <w:rPr>
          <w:rFonts w:ascii="Times New Roman" w:hAnsi="Times New Roman"/>
          <w:sz w:val="24"/>
          <w:szCs w:val="24"/>
          <w:lang w:val="en-US"/>
        </w:rPr>
        <w:t xml:space="preserve">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3A570A15" w14:textId="77777777" w:rsidR="006A2148" w:rsidRPr="006D0604" w:rsidRDefault="006A2148" w:rsidP="0031603D">
      <w:pPr>
        <w:spacing w:after="120" w:line="240" w:lineRule="auto"/>
        <w:jc w:val="both"/>
        <w:rPr>
          <w:rFonts w:ascii="Times New Roman" w:hAnsi="Times New Roman"/>
          <w:sz w:val="24"/>
          <w:szCs w:val="24"/>
          <w:lang w:val="en-US"/>
        </w:rPr>
      </w:pPr>
    </w:p>
    <w:p w14:paraId="5F5DE9C2" w14:textId="77777777" w:rsidR="00114695" w:rsidRDefault="00114695" w:rsidP="00D31F2D">
      <w:pPr>
        <w:spacing w:after="120" w:line="240" w:lineRule="auto"/>
        <w:rPr>
          <w:del w:id="1278" w:author="BZs" w:date="2024-12-19T08:36:00Z"/>
          <w:rFonts w:ascii="Times New Roman" w:eastAsia="Georgia" w:hAnsi="Times New Roman" w:cs="Times New Roman"/>
          <w:b/>
          <w:bCs/>
          <w:sz w:val="24"/>
          <w:szCs w:val="24"/>
          <w:lang w:val="en-US"/>
        </w:rPr>
      </w:pPr>
    </w:p>
    <w:p w14:paraId="30DD9A02" w14:textId="77777777" w:rsidR="001D1AE3" w:rsidRPr="006D0604" w:rsidRDefault="001D1AE3" w:rsidP="00D31F2D">
      <w:pPr>
        <w:spacing w:after="120" w:line="240" w:lineRule="auto"/>
        <w:rPr>
          <w:del w:id="1279" w:author="BZs" w:date="2024-12-19T08:36:00Z"/>
          <w:rFonts w:ascii="Times New Roman" w:eastAsia="Georgia" w:hAnsi="Times New Roman" w:cs="Times New Roman"/>
          <w:b/>
          <w:bCs/>
          <w:sz w:val="24"/>
          <w:szCs w:val="24"/>
          <w:lang w:val="en-US"/>
        </w:rPr>
      </w:pPr>
    </w:p>
    <w:p w14:paraId="406A1319" w14:textId="77777777" w:rsidR="006A2148" w:rsidRPr="006D0604" w:rsidRDefault="006A2148" w:rsidP="00D0612B">
      <w:pPr>
        <w:spacing w:after="120" w:line="240" w:lineRule="auto"/>
        <w:jc w:val="both"/>
        <w:rPr>
          <w:del w:id="1280" w:author="BZs" w:date="2024-12-19T08:36:00Z"/>
          <w:rFonts w:ascii="Times New Roman" w:hAnsi="Times New Roman"/>
          <w:sz w:val="24"/>
          <w:szCs w:val="24"/>
          <w:lang w:val="en-US"/>
        </w:rPr>
      </w:pPr>
    </w:p>
    <w:p w14:paraId="656D5948" w14:textId="4548BC03"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Figures</w:t>
      </w:r>
    </w:p>
    <w:p w14:paraId="2F06FED7" w14:textId="16311FA2"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1. Kinetics of </w:t>
      </w:r>
      <w:del w:id="1281" w:author="BZs" w:date="2024-12-19T08:36:00Z">
        <w:r w:rsidR="00CC79A6">
          <w:rPr>
            <w:rFonts w:ascii="Times New Roman" w:eastAsia="Georgia" w:hAnsi="Times New Roman" w:cs="Times New Roman"/>
            <w:b/>
            <w:bCs/>
            <w:sz w:val="24"/>
            <w:szCs w:val="24"/>
            <w:lang w:val="en-US"/>
          </w:rPr>
          <w:delText>T</w:delText>
        </w:r>
        <w:r w:rsidRPr="006D0604">
          <w:rPr>
            <w:rFonts w:ascii="Times New Roman" w:eastAsia="Georgia" w:hAnsi="Times New Roman" w:cs="Times New Roman"/>
            <w:b/>
            <w:bCs/>
            <w:sz w:val="24"/>
            <w:szCs w:val="24"/>
            <w:lang w:val="en-US"/>
          </w:rPr>
          <w:delText xml:space="preserve">ranscription </w:delText>
        </w:r>
        <w:r w:rsidR="00CC79A6">
          <w:rPr>
            <w:rFonts w:ascii="Times New Roman" w:eastAsia="Georgia" w:hAnsi="Times New Roman" w:cs="Times New Roman"/>
            <w:b/>
            <w:bCs/>
            <w:sz w:val="24"/>
            <w:szCs w:val="24"/>
            <w:lang w:val="en-US"/>
          </w:rPr>
          <w:delText>S</w:delText>
        </w:r>
        <w:r w:rsidRPr="006D0604">
          <w:rPr>
            <w:rFonts w:ascii="Times New Roman" w:eastAsia="Georgia" w:hAnsi="Times New Roman" w:cs="Times New Roman"/>
            <w:b/>
            <w:bCs/>
            <w:sz w:val="24"/>
            <w:szCs w:val="24"/>
            <w:lang w:val="en-US"/>
          </w:rPr>
          <w:delText xml:space="preserve">tart </w:delText>
        </w:r>
        <w:r w:rsidR="00CC79A6">
          <w:rPr>
            <w:rFonts w:ascii="Times New Roman" w:eastAsia="Georgia" w:hAnsi="Times New Roman" w:cs="Times New Roman"/>
            <w:b/>
            <w:bCs/>
            <w:sz w:val="24"/>
            <w:szCs w:val="24"/>
            <w:lang w:val="en-US"/>
          </w:rPr>
          <w:delText>S</w:delText>
        </w:r>
        <w:r w:rsidRPr="006D0604">
          <w:rPr>
            <w:rFonts w:ascii="Times New Roman" w:eastAsia="Georgia" w:hAnsi="Times New Roman" w:cs="Times New Roman"/>
            <w:b/>
            <w:bCs/>
            <w:sz w:val="24"/>
            <w:szCs w:val="24"/>
            <w:lang w:val="en-US"/>
          </w:rPr>
          <w:delText>ites</w:delText>
        </w:r>
      </w:del>
      <w:ins w:id="1282" w:author="BZs" w:date="2024-12-19T08:36:00Z">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tart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ites</w:t>
        </w:r>
      </w:ins>
      <w:r w:rsidRPr="006D0604">
        <w:rPr>
          <w:rFonts w:ascii="Times New Roman" w:eastAsia="Georgia" w:hAnsi="Times New Roman" w:cs="Times New Roman"/>
          <w:b/>
          <w:bCs/>
          <w:sz w:val="24"/>
          <w:szCs w:val="24"/>
          <w:lang w:val="en-US"/>
        </w:rPr>
        <w:t xml:space="preserve"> of EHV-1 </w:t>
      </w:r>
      <w:del w:id="1283" w:author="BZs" w:date="2024-12-19T08:36:00Z">
        <w:r w:rsidR="00CC79A6">
          <w:rPr>
            <w:rFonts w:ascii="Times New Roman" w:eastAsia="Georgia" w:hAnsi="Times New Roman" w:cs="Times New Roman"/>
            <w:b/>
            <w:bCs/>
            <w:sz w:val="24"/>
            <w:szCs w:val="24"/>
            <w:lang w:val="en-US"/>
          </w:rPr>
          <w:delText>D</w:delText>
        </w:r>
        <w:r w:rsidRPr="006D0604">
          <w:rPr>
            <w:rFonts w:ascii="Times New Roman" w:eastAsia="Georgia" w:hAnsi="Times New Roman" w:cs="Times New Roman"/>
            <w:b/>
            <w:bCs/>
            <w:sz w:val="24"/>
            <w:szCs w:val="24"/>
            <w:lang w:val="en-US"/>
          </w:rPr>
          <w:delText>etected</w:delText>
        </w:r>
      </w:del>
      <w:ins w:id="1284" w:author="BZs" w:date="2024-12-19T08:36:00Z">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w:t>
        </w:r>
      </w:ins>
      <w:r w:rsidRPr="006D0604">
        <w:rPr>
          <w:rFonts w:ascii="Times New Roman" w:eastAsia="Georgia" w:hAnsi="Times New Roman" w:cs="Times New Roman"/>
          <w:b/>
          <w:bCs/>
          <w:sz w:val="24"/>
          <w:szCs w:val="24"/>
          <w:lang w:val="en-US"/>
        </w:rPr>
        <w:t xml:space="preserve">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del w:id="1285" w:author="BZs" w:date="2024-12-19T08:36:00Z">
        <w:r w:rsidR="00CC79A6">
          <w:rPr>
            <w:rFonts w:ascii="Times New Roman" w:eastAsia="Georgia" w:hAnsi="Times New Roman" w:cs="Times New Roman"/>
            <w:b/>
            <w:bCs/>
            <w:sz w:val="24"/>
            <w:szCs w:val="24"/>
            <w:lang w:val="en-US"/>
          </w:rPr>
          <w:delText>V</w:delText>
        </w:r>
        <w:r w:rsidRPr="006D0604">
          <w:rPr>
            <w:rFonts w:ascii="Times New Roman" w:eastAsia="Georgia" w:hAnsi="Times New Roman" w:cs="Times New Roman"/>
            <w:b/>
            <w:bCs/>
            <w:sz w:val="24"/>
            <w:szCs w:val="24"/>
            <w:lang w:val="en-US"/>
          </w:rPr>
          <w:delText>alidated</w:delText>
        </w:r>
      </w:del>
      <w:ins w:id="1286" w:author="BZs" w:date="2024-12-19T08:36:00Z">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w:t>
        </w:r>
      </w:ins>
      <w:r w:rsidRPr="006D0604">
        <w:rPr>
          <w:rFonts w:ascii="Times New Roman" w:eastAsia="Georgia" w:hAnsi="Times New Roman" w:cs="Times New Roman"/>
          <w:b/>
          <w:bCs/>
          <w:sz w:val="24"/>
          <w:szCs w:val="24"/>
          <w:lang w:val="en-US"/>
        </w:rPr>
        <w:t xml:space="preserve"> by CAGE-Seq. </w:t>
      </w:r>
    </w:p>
    <w:p w14:paraId="396F3F71" w14:textId="4F5C5C83" w:rsidR="003B32D9"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 to Figure 1, this plot shows the 5</w:t>
      </w:r>
      <w:r w:rsidR="003B32D9" w:rsidRPr="006D0604">
        <w:rPr>
          <w:rFonts w:ascii="Times New Roman" w:eastAsia="Georgia" w:hAnsi="Times New Roman" w:cs="Times New Roman"/>
          <w:bCs/>
          <w:color w:val="000000" w:themeColor="text1"/>
          <w:sz w:val="24"/>
          <w:szCs w:val="24"/>
          <w:lang w:val="en-US"/>
        </w:rPr>
        <w:t>'</w:t>
      </w:r>
      <w:r w:rsidR="003B32D9" w:rsidRPr="006D0604">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1</w:t>
      </w:r>
      <w:r w:rsidR="003B32D9" w:rsidRPr="006D0604">
        <w:rPr>
          <w:rFonts w:ascii="Times New Roman" w:eastAsia="Georgia" w:hAnsi="Times New Roman" w:cs="Times New Roman"/>
          <w:bCs/>
          <w:sz w:val="24"/>
          <w:szCs w:val="24"/>
          <w:lang w:val="en-US"/>
        </w:rPr>
        <w:t>, this plot shows the 5</w:t>
      </w:r>
      <w:r w:rsidR="003B32D9" w:rsidRPr="006D0604">
        <w:rPr>
          <w:rFonts w:ascii="Times New Roman" w:eastAsia="Georgia" w:hAnsi="Times New Roman" w:cs="Times New Roman"/>
          <w:bCs/>
          <w:color w:val="000000" w:themeColor="text1"/>
          <w:sz w:val="24"/>
          <w:szCs w:val="24"/>
          <w:lang w:val="en-US"/>
        </w:rPr>
        <w:t>'</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1380F208" w14:textId="7F97B385" w:rsidR="001D1AE3" w:rsidRPr="006D0604" w:rsidRDefault="001D1AE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2</w:t>
      </w:r>
      <w:r w:rsidR="00DF530A">
        <w:rPr>
          <w:rFonts w:ascii="Times New Roman" w:eastAsia="Georgia" w:hAnsi="Times New Roman" w:cs="Times New Roman"/>
          <w:b/>
          <w:bCs/>
          <w:sz w:val="24"/>
          <w:szCs w:val="24"/>
          <w:lang w:val="en-US"/>
        </w:rPr>
        <w:t xml:space="preserve">. Kinetic </w:t>
      </w:r>
      <w:del w:id="1287" w:author="BZs" w:date="2024-12-19T08:36:00Z">
        <w:r w:rsidRPr="006D0604">
          <w:rPr>
            <w:rFonts w:ascii="Times New Roman" w:eastAsia="Georgia" w:hAnsi="Times New Roman" w:cs="Times New Roman"/>
            <w:b/>
            <w:bCs/>
            <w:sz w:val="24"/>
            <w:szCs w:val="24"/>
            <w:lang w:val="en-US"/>
          </w:rPr>
          <w:delText>Profiling</w:delText>
        </w:r>
      </w:del>
      <w:ins w:id="1288" w:author="BZs" w:date="2024-12-19T08:36:00Z">
        <w:r w:rsidR="00DF530A">
          <w:rPr>
            <w:rFonts w:ascii="Times New Roman" w:eastAsia="Georgia" w:hAnsi="Times New Roman" w:cs="Times New Roman"/>
            <w:b/>
            <w:bCs/>
            <w:sz w:val="24"/>
            <w:szCs w:val="24"/>
            <w:lang w:val="en-US"/>
          </w:rPr>
          <w:t>profiling</w:t>
        </w:r>
      </w:ins>
      <w:r w:rsidR="00DF530A">
        <w:rPr>
          <w:rFonts w:ascii="Times New Roman" w:eastAsia="Georgia" w:hAnsi="Times New Roman" w:cs="Times New Roman"/>
          <w:b/>
          <w:bCs/>
          <w:sz w:val="24"/>
          <w:szCs w:val="24"/>
          <w:lang w:val="en-US"/>
        </w:rPr>
        <w:t xml:space="preserve"> of </w:t>
      </w:r>
      <w:del w:id="1289" w:author="BZs" w:date="2024-12-19T08:36:00Z">
        <w:r w:rsidRPr="006D0604">
          <w:rPr>
            <w:rFonts w:ascii="Times New Roman" w:eastAsia="Georgia" w:hAnsi="Times New Roman" w:cs="Times New Roman"/>
            <w:b/>
            <w:bCs/>
            <w:sz w:val="24"/>
            <w:szCs w:val="24"/>
            <w:lang w:val="en-US"/>
          </w:rPr>
          <w:delText>Canonical</w:delText>
        </w:r>
      </w:del>
      <w:ins w:id="1290" w:author="BZs" w:date="2024-12-19T08:36:00Z">
        <w:r w:rsidR="00DF530A">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anonical</w:t>
        </w:r>
      </w:ins>
      <w:r w:rsidRPr="006D0604">
        <w:rPr>
          <w:rFonts w:ascii="Times New Roman" w:eastAsia="Georgia" w:hAnsi="Times New Roman" w:cs="Times New Roman"/>
          <w:b/>
          <w:bCs/>
          <w:sz w:val="24"/>
          <w:szCs w:val="24"/>
          <w:lang w:val="en-US"/>
        </w:rPr>
        <w:t xml:space="preserve">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del w:id="1291" w:author="BZs" w:date="2024-12-19T08:36:00Z">
        <w:r>
          <w:rPr>
            <w:rFonts w:ascii="Times New Roman" w:eastAsia="Georgia" w:hAnsi="Times New Roman" w:cs="Times New Roman"/>
            <w:b/>
            <w:bCs/>
            <w:sz w:val="24"/>
            <w:szCs w:val="24"/>
            <w:lang w:val="en-US"/>
          </w:rPr>
          <w:delText>According</w:delText>
        </w:r>
      </w:del>
      <w:ins w:id="1292" w:author="BZs" w:date="2024-12-19T08:36:00Z">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ccording</w:t>
        </w:r>
      </w:ins>
      <w:r w:rsidR="00231016">
        <w:rPr>
          <w:rFonts w:ascii="Times New Roman" w:eastAsia="Georgia" w:hAnsi="Times New Roman" w:cs="Times New Roman"/>
          <w:b/>
          <w:bCs/>
          <w:sz w:val="24"/>
          <w:szCs w:val="24"/>
          <w:lang w:val="en-US"/>
        </w:rPr>
        <w:t xml:space="preserve"> to </w:t>
      </w:r>
      <w:r w:rsidR="00231016" w:rsidRPr="00231016">
        <w:rPr>
          <w:rFonts w:ascii="Times New Roman" w:hAnsi="Times New Roman"/>
          <w:b/>
          <w:i/>
          <w:sz w:val="24"/>
          <w:lang w:val="en-US"/>
          <w:rPrChange w:id="1293" w:author="BZs" w:date="2024-12-19T08:36:00Z">
            <w:rPr>
              <w:rFonts w:ascii="Times New Roman" w:hAnsi="Times New Roman"/>
              <w:b/>
              <w:sz w:val="24"/>
              <w:lang w:val="en-US"/>
            </w:rPr>
          </w:rPrChange>
        </w:rPr>
        <w:t>de</w:t>
      </w:r>
      <w:del w:id="1294" w:author="BZs" w:date="2024-12-19T08:36:00Z">
        <w:r>
          <w:rPr>
            <w:rFonts w:ascii="Times New Roman" w:eastAsia="Georgia" w:hAnsi="Times New Roman" w:cs="Times New Roman"/>
            <w:b/>
            <w:bCs/>
            <w:sz w:val="24"/>
            <w:szCs w:val="24"/>
            <w:lang w:val="en-US"/>
          </w:rPr>
          <w:delText>-</w:delText>
        </w:r>
      </w:del>
      <w:ins w:id="1295" w:author="BZs" w:date="2024-12-19T08:36:00Z">
        <w:r w:rsidR="00231016" w:rsidRPr="00231016">
          <w:rPr>
            <w:rFonts w:ascii="Times New Roman" w:eastAsia="Georgia" w:hAnsi="Times New Roman" w:cs="Times New Roman"/>
            <w:b/>
            <w:bCs/>
            <w:i/>
            <w:sz w:val="24"/>
            <w:szCs w:val="24"/>
            <w:lang w:val="en-US"/>
          </w:rPr>
          <w:t xml:space="preserve"> </w:t>
        </w:r>
      </w:ins>
      <w:r w:rsidR="00DF530A" w:rsidRPr="00231016">
        <w:rPr>
          <w:rFonts w:ascii="Times New Roman" w:hAnsi="Times New Roman"/>
          <w:b/>
          <w:i/>
          <w:sz w:val="24"/>
          <w:lang w:val="en-US"/>
          <w:rPrChange w:id="1296" w:author="BZs" w:date="2024-12-19T08:36:00Z">
            <w:rPr>
              <w:rFonts w:ascii="Times New Roman" w:hAnsi="Times New Roman"/>
              <w:b/>
              <w:sz w:val="24"/>
              <w:lang w:val="en-US"/>
            </w:rPr>
          </w:rPrChange>
        </w:rPr>
        <w:t>novo</w:t>
      </w:r>
      <w:r w:rsidR="00DF530A">
        <w:rPr>
          <w:rFonts w:ascii="Times New Roman" w:eastAsia="Georgia" w:hAnsi="Times New Roman" w:cs="Times New Roman"/>
          <w:b/>
          <w:bCs/>
          <w:sz w:val="24"/>
          <w:szCs w:val="24"/>
          <w:lang w:val="en-US"/>
        </w:rPr>
        <w:t xml:space="preserve"> </w:t>
      </w:r>
      <w:del w:id="1297" w:author="BZs" w:date="2024-12-19T08:36:00Z">
        <w:r>
          <w:rPr>
            <w:rFonts w:ascii="Times New Roman" w:eastAsia="Georgia" w:hAnsi="Times New Roman" w:cs="Times New Roman"/>
            <w:b/>
            <w:bCs/>
            <w:sz w:val="24"/>
            <w:szCs w:val="24"/>
            <w:lang w:val="en-US"/>
          </w:rPr>
          <w:delText>Kinetic Clusters</w:delText>
        </w:r>
      </w:del>
      <w:ins w:id="1298" w:author="BZs" w:date="2024-12-19T08:36:00Z">
        <w:r w:rsidR="00DF530A">
          <w:rPr>
            <w:rFonts w:ascii="Times New Roman" w:eastAsia="Georgia" w:hAnsi="Times New Roman" w:cs="Times New Roman"/>
            <w:b/>
            <w:bCs/>
            <w:sz w:val="24"/>
            <w:szCs w:val="24"/>
            <w:lang w:val="en-US"/>
          </w:rPr>
          <w:t>kinetic c</w:t>
        </w:r>
        <w:r>
          <w:rPr>
            <w:rFonts w:ascii="Times New Roman" w:eastAsia="Georgia" w:hAnsi="Times New Roman" w:cs="Times New Roman"/>
            <w:b/>
            <w:bCs/>
            <w:sz w:val="24"/>
            <w:szCs w:val="24"/>
            <w:lang w:val="en-US"/>
          </w:rPr>
          <w:t>lusters</w:t>
        </w:r>
      </w:ins>
    </w:p>
    <w:p w14:paraId="54D1EA88" w14:textId="79CF0028" w:rsidR="001D1AE3" w:rsidRDefault="001D1AE3"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spellStart"/>
      <w:r w:rsidRPr="006D0604">
        <w:rPr>
          <w:rFonts w:ascii="Times New Roman" w:eastAsia="Georgia" w:hAnsi="Times New Roman" w:cs="Times New Roman"/>
          <w:bCs/>
          <w:sz w:val="24"/>
          <w:szCs w:val="24"/>
          <w:lang w:val="en-US"/>
        </w:rPr>
        <w:t>nt</w:t>
      </w:r>
      <w:proofErr w:type="spellEnd"/>
      <w:r w:rsidRPr="006D0604">
        <w:rPr>
          <w:rFonts w:ascii="Times New Roman" w:eastAsia="Georgia" w:hAnsi="Times New Roman" w:cs="Times New Roman"/>
          <w:bCs/>
          <w:sz w:val="24"/>
          <w:szCs w:val="24"/>
          <w:lang w:val="en-US"/>
        </w:rPr>
        <w:t xml:space="preserve">). The mean values are represented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de</w:t>
      </w:r>
      <w:del w:id="1299" w:author="BZs" w:date="2024-12-19T08:36:00Z">
        <w:r w:rsidRPr="00182309">
          <w:rPr>
            <w:rFonts w:ascii="Times New Roman" w:eastAsia="Georgia" w:hAnsi="Times New Roman" w:cs="Times New Roman"/>
            <w:bCs/>
            <w:i/>
            <w:sz w:val="24"/>
            <w:szCs w:val="24"/>
            <w:lang w:val="en-US"/>
          </w:rPr>
          <w:delText>-</w:delText>
        </w:r>
      </w:del>
      <w:ins w:id="1300" w:author="BZs" w:date="2024-12-19T08:36:00Z">
        <w:r w:rsidR="00231016">
          <w:rPr>
            <w:rFonts w:ascii="Times New Roman" w:eastAsia="Georgia" w:hAnsi="Times New Roman" w:cs="Times New Roman"/>
            <w:bCs/>
            <w:i/>
            <w:sz w:val="24"/>
            <w:szCs w:val="24"/>
            <w:lang w:val="en-US"/>
          </w:rPr>
          <w:t xml:space="preserve"> </w:t>
        </w:r>
      </w:ins>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w:t>
      </w:r>
      <w:r>
        <w:rPr>
          <w:rFonts w:ascii="Times New Roman" w:eastAsia="Georgia" w:hAnsi="Times New Roman" w:cs="Times New Roman"/>
          <w:bCs/>
          <w:sz w:val="24"/>
          <w:szCs w:val="24"/>
          <w:lang w:val="en-US"/>
        </w:rPr>
        <w:lastRenderedPageBreak/>
        <w:t>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xml:space="preserve">, according to the gene’s relative </w:t>
      </w:r>
      <w:r w:rsidR="00CC79A6">
        <w:rPr>
          <w:rFonts w:ascii="Times New Roman" w:eastAsia="Georgia" w:hAnsi="Times New Roman" w:cs="Times New Roman"/>
          <w:bCs/>
          <w:sz w:val="24"/>
          <w:szCs w:val="24"/>
          <w:lang w:val="en-US"/>
        </w:rPr>
        <w:t xml:space="preserve">TSS </w:t>
      </w:r>
      <w:r>
        <w:rPr>
          <w:rFonts w:ascii="Times New Roman" w:eastAsia="Georgia" w:hAnsi="Times New Roman" w:cs="Times New Roman"/>
          <w:bCs/>
          <w:sz w:val="24"/>
          <w:szCs w:val="24"/>
          <w:lang w:val="en-US"/>
        </w:rPr>
        <w:t>abundance throughout the infection</w:t>
      </w:r>
      <w:r w:rsidRPr="006D0604">
        <w:rPr>
          <w:rFonts w:ascii="Times New Roman" w:eastAsia="Georgia" w:hAnsi="Times New Roman" w:cs="Times New Roman"/>
          <w:bCs/>
          <w:sz w:val="24"/>
          <w:szCs w:val="24"/>
          <w:lang w:val="en-US"/>
        </w:rPr>
        <w:t>.</w:t>
      </w:r>
    </w:p>
    <w:p w14:paraId="1636E9E5" w14:textId="60FD73C5"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3</w:t>
      </w:r>
      <w:r w:rsidR="00DF530A">
        <w:rPr>
          <w:rFonts w:ascii="Times New Roman" w:eastAsia="Georgia" w:hAnsi="Times New Roman" w:cs="Times New Roman"/>
          <w:b/>
          <w:bCs/>
          <w:sz w:val="24"/>
          <w:szCs w:val="24"/>
          <w:lang w:val="en-US"/>
        </w:rPr>
        <w:t xml:space="preserve">. Kinetic </w:t>
      </w:r>
      <w:del w:id="1301" w:author="BZs" w:date="2024-12-19T08:36:00Z">
        <w:r w:rsidRPr="006D0604">
          <w:rPr>
            <w:rFonts w:ascii="Times New Roman" w:eastAsia="Georgia" w:hAnsi="Times New Roman" w:cs="Times New Roman"/>
            <w:b/>
            <w:bCs/>
            <w:sz w:val="24"/>
            <w:szCs w:val="24"/>
            <w:lang w:val="en-US"/>
          </w:rPr>
          <w:delText>Profiling</w:delText>
        </w:r>
      </w:del>
      <w:ins w:id="1302" w:author="BZs" w:date="2024-12-19T08:36:00Z">
        <w:r w:rsidR="00DF530A">
          <w:rPr>
            <w:rFonts w:ascii="Times New Roman" w:eastAsia="Georgia" w:hAnsi="Times New Roman" w:cs="Times New Roman"/>
            <w:b/>
            <w:bCs/>
            <w:sz w:val="24"/>
            <w:szCs w:val="24"/>
            <w:lang w:val="en-US"/>
          </w:rPr>
          <w:t>profiling</w:t>
        </w:r>
      </w:ins>
      <w:r w:rsidR="00DF530A">
        <w:rPr>
          <w:rFonts w:ascii="Times New Roman" w:eastAsia="Georgia" w:hAnsi="Times New Roman" w:cs="Times New Roman"/>
          <w:b/>
          <w:bCs/>
          <w:sz w:val="24"/>
          <w:szCs w:val="24"/>
          <w:lang w:val="en-US"/>
        </w:rPr>
        <w:t xml:space="preserve"> of </w:t>
      </w:r>
      <w:del w:id="1303" w:author="BZs" w:date="2024-12-19T08:36:00Z">
        <w:r w:rsidRPr="006D0604">
          <w:rPr>
            <w:rFonts w:ascii="Times New Roman" w:eastAsia="Georgia" w:hAnsi="Times New Roman" w:cs="Times New Roman"/>
            <w:b/>
            <w:bCs/>
            <w:sz w:val="24"/>
            <w:szCs w:val="24"/>
            <w:lang w:val="en-US"/>
          </w:rPr>
          <w:delText>Canonical</w:delText>
        </w:r>
      </w:del>
      <w:ins w:id="1304" w:author="BZs" w:date="2024-12-19T08:36:00Z">
        <w:r w:rsidR="00DF530A">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anonical</w:t>
        </w:r>
      </w:ins>
      <w:r w:rsidRPr="006D0604">
        <w:rPr>
          <w:rFonts w:ascii="Times New Roman" w:eastAsia="Georgia" w:hAnsi="Times New Roman" w:cs="Times New Roman"/>
          <w:b/>
          <w:bCs/>
          <w:sz w:val="24"/>
          <w:szCs w:val="24"/>
          <w:lang w:val="en-US"/>
        </w:rPr>
        <w:t xml:space="preserve">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del w:id="1305" w:author="BZs" w:date="2024-12-19T08:36:00Z">
        <w:r>
          <w:rPr>
            <w:rFonts w:ascii="Times New Roman" w:eastAsia="Georgia" w:hAnsi="Times New Roman" w:cs="Times New Roman"/>
            <w:b/>
            <w:bCs/>
            <w:sz w:val="24"/>
            <w:szCs w:val="24"/>
            <w:lang w:val="en-US"/>
          </w:rPr>
          <w:delText>According</w:delText>
        </w:r>
      </w:del>
      <w:ins w:id="1306" w:author="BZs" w:date="2024-12-19T08:36:00Z">
        <w:r w:rsidR="00DF530A">
          <w:rPr>
            <w:rFonts w:ascii="Times New Roman" w:eastAsia="Georgia" w:hAnsi="Times New Roman" w:cs="Times New Roman"/>
            <w:b/>
            <w:bCs/>
            <w:sz w:val="24"/>
            <w:szCs w:val="24"/>
            <w:lang w:val="en-US"/>
          </w:rPr>
          <w:t>according</w:t>
        </w:r>
      </w:ins>
      <w:r w:rsidR="00DF530A">
        <w:rPr>
          <w:rFonts w:ascii="Times New Roman" w:eastAsia="Georgia" w:hAnsi="Times New Roman" w:cs="Times New Roman"/>
          <w:b/>
          <w:bCs/>
          <w:sz w:val="24"/>
          <w:szCs w:val="24"/>
          <w:lang w:val="en-US"/>
        </w:rPr>
        <w:t xml:space="preserve"> to </w:t>
      </w:r>
      <w:del w:id="1307" w:author="BZs" w:date="2024-12-19T08:36:00Z">
        <w:r>
          <w:rPr>
            <w:rFonts w:ascii="Times New Roman" w:eastAsia="Georgia" w:hAnsi="Times New Roman" w:cs="Times New Roman"/>
            <w:b/>
            <w:bCs/>
            <w:sz w:val="24"/>
            <w:szCs w:val="24"/>
            <w:lang w:val="en-US"/>
          </w:rPr>
          <w:delText>Kinetic Classes</w:delText>
        </w:r>
      </w:del>
      <w:ins w:id="1308" w:author="BZs" w:date="2024-12-19T08:36:00Z">
        <w:r w:rsidR="00DF530A">
          <w:rPr>
            <w:rFonts w:ascii="Times New Roman" w:eastAsia="Georgia" w:hAnsi="Times New Roman" w:cs="Times New Roman"/>
            <w:b/>
            <w:bCs/>
            <w:sz w:val="24"/>
            <w:szCs w:val="24"/>
            <w:lang w:val="en-US"/>
          </w:rPr>
          <w:t>kinetic c</w:t>
        </w:r>
        <w:r>
          <w:rPr>
            <w:rFonts w:ascii="Times New Roman" w:eastAsia="Georgia" w:hAnsi="Times New Roman" w:cs="Times New Roman"/>
            <w:b/>
            <w:bCs/>
            <w:sz w:val="24"/>
            <w:szCs w:val="24"/>
            <w:lang w:val="en-US"/>
          </w:rPr>
          <w:t>lasses</w:t>
        </w:r>
      </w:ins>
    </w:p>
    <w:p w14:paraId="53B7A911" w14:textId="6D541B05"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spellStart"/>
      <w:r w:rsidRPr="006D0604">
        <w:rPr>
          <w:rFonts w:ascii="Times New Roman" w:eastAsia="Georgia" w:hAnsi="Times New Roman" w:cs="Times New Roman"/>
          <w:bCs/>
          <w:sz w:val="24"/>
          <w:szCs w:val="24"/>
          <w:lang w:val="en-US"/>
        </w:rPr>
        <w:t>nt</w:t>
      </w:r>
      <w:proofErr w:type="spellEnd"/>
      <w:r w:rsidRPr="006D0604">
        <w:rPr>
          <w:rFonts w:ascii="Times New Roman" w:eastAsia="Georgia" w:hAnsi="Times New Roman" w:cs="Times New Roman"/>
          <w:bCs/>
          <w:sz w:val="24"/>
          <w:szCs w:val="24"/>
          <w:lang w:val="en-US"/>
        </w:rPr>
        <w:t xml:space="preserve">). The mean values are represented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764F316B" w14:textId="77777777" w:rsidR="00CC79A6" w:rsidRDefault="00CC79A6" w:rsidP="00CC79A6">
      <w:pPr>
        <w:spacing w:after="120" w:line="240" w:lineRule="auto"/>
        <w:jc w:val="both"/>
        <w:rPr>
          <w:del w:id="1309" w:author="BZs" w:date="2024-12-19T08:36:00Z"/>
          <w:rFonts w:ascii="Times New Roman" w:eastAsia="Georgia" w:hAnsi="Times New Roman" w:cs="Times New Roman"/>
          <w:bCs/>
          <w:sz w:val="24"/>
          <w:szCs w:val="24"/>
          <w:lang w:val="en-US"/>
        </w:rPr>
      </w:pPr>
    </w:p>
    <w:p w14:paraId="6344C065" w14:textId="6847294E"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1D1AE3">
        <w:rPr>
          <w:rFonts w:ascii="Times New Roman" w:eastAsia="Georgia" w:hAnsi="Times New Roman" w:cs="Times New Roman"/>
          <w:b/>
          <w:bCs/>
          <w:sz w:val="24"/>
          <w:szCs w:val="24"/>
          <w:lang w:val="en-US"/>
        </w:rPr>
        <w:t>4</w:t>
      </w:r>
      <w:r w:rsidRPr="006D0604">
        <w:rPr>
          <w:rFonts w:ascii="Times New Roman" w:eastAsia="Georgia" w:hAnsi="Times New Roman" w:cs="Times New Roman"/>
          <w:b/>
          <w:bCs/>
          <w:sz w:val="24"/>
          <w:szCs w:val="24"/>
          <w:lang w:val="en-US"/>
        </w:rPr>
        <w:t xml:space="preserve">. Kinetics of </w:t>
      </w:r>
      <w:del w:id="1310" w:author="BZs" w:date="2024-12-19T08:36:00Z">
        <w:r w:rsidR="00CC79A6">
          <w:rPr>
            <w:rFonts w:ascii="Times New Roman" w:eastAsia="Georgia" w:hAnsi="Times New Roman" w:cs="Times New Roman"/>
            <w:b/>
            <w:bCs/>
            <w:sz w:val="24"/>
            <w:szCs w:val="24"/>
            <w:lang w:val="en-US"/>
          </w:rPr>
          <w:delText>T</w:delText>
        </w:r>
        <w:r w:rsidRPr="006D0604">
          <w:rPr>
            <w:rFonts w:ascii="Times New Roman" w:eastAsia="Georgia" w:hAnsi="Times New Roman" w:cs="Times New Roman"/>
            <w:b/>
            <w:bCs/>
            <w:sz w:val="24"/>
            <w:szCs w:val="24"/>
            <w:lang w:val="en-US"/>
          </w:rPr>
          <w:delText xml:space="preserve">ranscription </w:delText>
        </w:r>
        <w:r w:rsidR="00CC79A6">
          <w:rPr>
            <w:rFonts w:ascii="Times New Roman" w:eastAsia="Georgia" w:hAnsi="Times New Roman" w:cs="Times New Roman"/>
            <w:b/>
            <w:bCs/>
            <w:sz w:val="24"/>
            <w:szCs w:val="24"/>
            <w:lang w:val="en-US"/>
          </w:rPr>
          <w:delText>E</w:delText>
        </w:r>
        <w:r w:rsidRPr="006D0604">
          <w:rPr>
            <w:rFonts w:ascii="Times New Roman" w:eastAsia="Georgia" w:hAnsi="Times New Roman" w:cs="Times New Roman"/>
            <w:b/>
            <w:bCs/>
            <w:sz w:val="24"/>
            <w:szCs w:val="24"/>
            <w:lang w:val="en-US"/>
          </w:rPr>
          <w:delText xml:space="preserve">nd </w:delText>
        </w:r>
        <w:r w:rsidR="00CC79A6">
          <w:rPr>
            <w:rFonts w:ascii="Times New Roman" w:eastAsia="Georgia" w:hAnsi="Times New Roman" w:cs="Times New Roman"/>
            <w:b/>
            <w:bCs/>
            <w:sz w:val="24"/>
            <w:szCs w:val="24"/>
            <w:lang w:val="en-US"/>
          </w:rPr>
          <w:delText>S</w:delText>
        </w:r>
        <w:r w:rsidRPr="006D0604">
          <w:rPr>
            <w:rFonts w:ascii="Times New Roman" w:eastAsia="Georgia" w:hAnsi="Times New Roman" w:cs="Times New Roman"/>
            <w:b/>
            <w:bCs/>
            <w:sz w:val="24"/>
            <w:szCs w:val="24"/>
            <w:lang w:val="en-US"/>
          </w:rPr>
          <w:delText>ites</w:delText>
        </w:r>
      </w:del>
      <w:ins w:id="1311" w:author="BZs" w:date="2024-12-19T08:36:00Z">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ites</w:t>
        </w:r>
      </w:ins>
      <w:r w:rsidRPr="006D0604">
        <w:rPr>
          <w:rFonts w:ascii="Times New Roman" w:eastAsia="Georgia" w:hAnsi="Times New Roman" w:cs="Times New Roman"/>
          <w:b/>
          <w:bCs/>
          <w:sz w:val="24"/>
          <w:szCs w:val="24"/>
          <w:lang w:val="en-US"/>
        </w:rPr>
        <w:t xml:space="preserve"> of EHV-1 </w:t>
      </w:r>
      <w:del w:id="1312" w:author="BZs" w:date="2024-12-19T08:36:00Z">
        <w:r w:rsidR="00CC79A6">
          <w:rPr>
            <w:rFonts w:ascii="Times New Roman" w:eastAsia="Georgia" w:hAnsi="Times New Roman" w:cs="Times New Roman"/>
            <w:b/>
            <w:bCs/>
            <w:sz w:val="24"/>
            <w:szCs w:val="24"/>
            <w:lang w:val="en-US"/>
          </w:rPr>
          <w:delText>D</w:delText>
        </w:r>
        <w:r w:rsidRPr="006D0604">
          <w:rPr>
            <w:rFonts w:ascii="Times New Roman" w:eastAsia="Georgia" w:hAnsi="Times New Roman" w:cs="Times New Roman"/>
            <w:b/>
            <w:bCs/>
            <w:sz w:val="24"/>
            <w:szCs w:val="24"/>
            <w:lang w:val="en-US"/>
          </w:rPr>
          <w:delText>etected</w:delText>
        </w:r>
      </w:del>
      <w:ins w:id="1313" w:author="BZs" w:date="2024-12-19T08:36:00Z">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w:t>
        </w:r>
      </w:ins>
      <w:r w:rsidRPr="006D0604">
        <w:rPr>
          <w:rFonts w:ascii="Times New Roman" w:eastAsia="Georgia" w:hAnsi="Times New Roman" w:cs="Times New Roman"/>
          <w:b/>
          <w:bCs/>
          <w:sz w:val="24"/>
          <w:szCs w:val="24"/>
          <w:lang w:val="en-US"/>
        </w:rPr>
        <w:t xml:space="preserve">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del w:id="1314" w:author="BZs" w:date="2024-12-19T08:36:00Z">
        <w:r w:rsidR="00CC79A6">
          <w:rPr>
            <w:rFonts w:ascii="Times New Roman" w:eastAsia="Georgia" w:hAnsi="Times New Roman" w:cs="Times New Roman"/>
            <w:b/>
            <w:bCs/>
            <w:sz w:val="24"/>
            <w:szCs w:val="24"/>
            <w:lang w:val="en-US"/>
          </w:rPr>
          <w:delText>V</w:delText>
        </w:r>
        <w:r w:rsidRPr="006D0604">
          <w:rPr>
            <w:rFonts w:ascii="Times New Roman" w:eastAsia="Georgia" w:hAnsi="Times New Roman" w:cs="Times New Roman"/>
            <w:b/>
            <w:bCs/>
            <w:sz w:val="24"/>
            <w:szCs w:val="24"/>
            <w:lang w:val="en-US"/>
          </w:rPr>
          <w:delText>alidated</w:delText>
        </w:r>
      </w:del>
      <w:ins w:id="1315" w:author="BZs" w:date="2024-12-19T08:36:00Z">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w:t>
        </w:r>
      </w:ins>
      <w:r w:rsidRPr="006D0604">
        <w:rPr>
          <w:rFonts w:ascii="Times New Roman" w:eastAsia="Georgia" w:hAnsi="Times New Roman" w:cs="Times New Roman"/>
          <w:b/>
          <w:bCs/>
          <w:sz w:val="24"/>
          <w:szCs w:val="24"/>
          <w:lang w:val="en-US"/>
        </w:rPr>
        <w:t xml:space="preserve"> by dRNA-Seq.</w:t>
      </w:r>
    </w:p>
    <w:p w14:paraId="5F95CEA9" w14:textId="17CEC690"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Cs/>
          <w:sz w:val="24"/>
          <w:szCs w:val="24"/>
          <w:lang w:val="en-US"/>
        </w:rPr>
        <w:t xml:space="preserve"> </w:t>
      </w:r>
      <w:r w:rsidR="00150D92"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2, this </w:t>
      </w:r>
      <w:r w:rsidR="003B32D9" w:rsidRPr="006D0604">
        <w:rPr>
          <w:rFonts w:ascii="Times New Roman" w:eastAsia="Georgia" w:hAnsi="Times New Roman" w:cs="Times New Roman"/>
          <w:bCs/>
          <w:sz w:val="24"/>
          <w:szCs w:val="24"/>
          <w:lang w:val="en-US"/>
        </w:rPr>
        <w:t>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
          <w:bCs/>
          <w:sz w:val="24"/>
          <w:szCs w:val="24"/>
          <w:lang w:val="en-US"/>
        </w:rPr>
        <w:t xml:space="preserve"> </w:t>
      </w:r>
      <w:r w:rsidR="001559CC" w:rsidRPr="006D0604">
        <w:rPr>
          <w:rFonts w:ascii="Times New Roman" w:eastAsia="Georgia" w:hAnsi="Times New Roman" w:cs="Times New Roman"/>
          <w:bCs/>
          <w:sz w:val="24"/>
          <w:szCs w:val="24"/>
          <w:lang w:val="en-US"/>
        </w:rPr>
        <w:t>Simila</w:t>
      </w:r>
      <w:r w:rsidR="00150D92" w:rsidRPr="006D0604">
        <w:rPr>
          <w:rFonts w:ascii="Times New Roman" w:eastAsia="Georgia" w:hAnsi="Times New Roman" w:cs="Times New Roman"/>
          <w:bCs/>
          <w:sz w:val="24"/>
          <w:szCs w:val="24"/>
          <w:lang w:val="en-US"/>
        </w:rPr>
        <w:t>r</w:t>
      </w:r>
      <w:r w:rsidR="001559CC" w:rsidRPr="006D0604">
        <w:rPr>
          <w:rFonts w:ascii="Times New Roman" w:eastAsia="Georgia" w:hAnsi="Times New Roman" w:cs="Times New Roman"/>
          <w:bCs/>
          <w:sz w:val="24"/>
          <w:szCs w:val="24"/>
          <w:lang w:val="en-US"/>
        </w:rPr>
        <w:t xml:space="preserve"> to Figure 2</w:t>
      </w:r>
      <w:r w:rsidR="003B32D9" w:rsidRPr="006D0604">
        <w:rPr>
          <w:rFonts w:ascii="Times New Roman" w:eastAsia="Georgia" w:hAnsi="Times New Roman" w:cs="Times New Roman"/>
          <w:bCs/>
          <w:sz w:val="24"/>
          <w:szCs w:val="24"/>
          <w:lang w:val="en-US"/>
        </w:rPr>
        <w:t>, this 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5D206714" w14:textId="08CE6045"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5</w:t>
      </w:r>
      <w:r w:rsidR="00DF530A">
        <w:rPr>
          <w:rFonts w:ascii="Times New Roman" w:eastAsia="Georgia" w:hAnsi="Times New Roman" w:cs="Times New Roman"/>
          <w:b/>
          <w:bCs/>
          <w:sz w:val="24"/>
          <w:szCs w:val="24"/>
          <w:lang w:val="en-US"/>
        </w:rPr>
        <w:t xml:space="preserve">. Kinetic </w:t>
      </w:r>
      <w:del w:id="1316" w:author="BZs" w:date="2024-12-19T08:36:00Z">
        <w:r w:rsidRPr="006D0604">
          <w:rPr>
            <w:rFonts w:ascii="Times New Roman" w:eastAsia="Georgia" w:hAnsi="Times New Roman" w:cs="Times New Roman"/>
            <w:b/>
            <w:bCs/>
            <w:sz w:val="24"/>
            <w:szCs w:val="24"/>
            <w:lang w:val="en-US"/>
          </w:rPr>
          <w:delText>Profiling</w:delText>
        </w:r>
      </w:del>
      <w:ins w:id="1317" w:author="BZs" w:date="2024-12-19T08:36:00Z">
        <w:r w:rsidR="00DF530A">
          <w:rPr>
            <w:rFonts w:ascii="Times New Roman" w:eastAsia="Georgia" w:hAnsi="Times New Roman" w:cs="Times New Roman"/>
            <w:b/>
            <w:bCs/>
            <w:sz w:val="24"/>
            <w:szCs w:val="24"/>
            <w:lang w:val="en-US"/>
          </w:rPr>
          <w:t>profiling</w:t>
        </w:r>
      </w:ins>
      <w:r w:rsidR="00DF530A">
        <w:rPr>
          <w:rFonts w:ascii="Times New Roman" w:eastAsia="Georgia" w:hAnsi="Times New Roman" w:cs="Times New Roman"/>
          <w:b/>
          <w:bCs/>
          <w:sz w:val="24"/>
          <w:szCs w:val="24"/>
          <w:lang w:val="en-US"/>
        </w:rPr>
        <w:t xml:space="preserve"> of </w:t>
      </w:r>
      <w:del w:id="1318" w:author="BZs" w:date="2024-12-19T08:36:00Z">
        <w:r w:rsidRPr="006D0604">
          <w:rPr>
            <w:rFonts w:ascii="Times New Roman" w:eastAsia="Georgia" w:hAnsi="Times New Roman" w:cs="Times New Roman"/>
            <w:b/>
            <w:bCs/>
            <w:sz w:val="24"/>
            <w:szCs w:val="24"/>
            <w:lang w:val="en-US"/>
          </w:rPr>
          <w:delText>Canonical</w:delText>
        </w:r>
      </w:del>
      <w:ins w:id="1319" w:author="BZs" w:date="2024-12-19T08:36:00Z">
        <w:r w:rsidR="00DF530A">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anonical</w:t>
        </w:r>
      </w:ins>
      <w:r w:rsidRPr="006D0604">
        <w:rPr>
          <w:rFonts w:ascii="Times New Roman" w:eastAsia="Georgia" w:hAnsi="Times New Roman" w:cs="Times New Roman"/>
          <w:b/>
          <w:bCs/>
          <w:sz w:val="24"/>
          <w:szCs w:val="24"/>
          <w:lang w:val="en-US"/>
        </w:rPr>
        <w:t xml:space="preserve">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del w:id="1320" w:author="BZs" w:date="2024-12-19T08:36:00Z">
        <w:r>
          <w:rPr>
            <w:rFonts w:ascii="Times New Roman" w:eastAsia="Georgia" w:hAnsi="Times New Roman" w:cs="Times New Roman"/>
            <w:b/>
            <w:bCs/>
            <w:sz w:val="24"/>
            <w:szCs w:val="24"/>
            <w:lang w:val="en-US"/>
          </w:rPr>
          <w:delText>According</w:delText>
        </w:r>
      </w:del>
      <w:ins w:id="1321" w:author="BZs" w:date="2024-12-19T08:36:00Z">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ccording</w:t>
        </w:r>
      </w:ins>
      <w:r w:rsidR="00231016">
        <w:rPr>
          <w:rFonts w:ascii="Times New Roman" w:eastAsia="Georgia" w:hAnsi="Times New Roman" w:cs="Times New Roman"/>
          <w:b/>
          <w:bCs/>
          <w:sz w:val="24"/>
          <w:szCs w:val="24"/>
          <w:lang w:val="en-US"/>
        </w:rPr>
        <w:t xml:space="preserve"> to </w:t>
      </w:r>
      <w:r w:rsidR="00231016" w:rsidRPr="00231016">
        <w:rPr>
          <w:rFonts w:ascii="Times New Roman" w:hAnsi="Times New Roman"/>
          <w:b/>
          <w:i/>
          <w:sz w:val="24"/>
          <w:lang w:val="en-US"/>
          <w:rPrChange w:id="1322" w:author="BZs" w:date="2024-12-19T08:36:00Z">
            <w:rPr>
              <w:rFonts w:ascii="Times New Roman" w:hAnsi="Times New Roman"/>
              <w:b/>
              <w:sz w:val="24"/>
              <w:lang w:val="en-US"/>
            </w:rPr>
          </w:rPrChange>
        </w:rPr>
        <w:t>de</w:t>
      </w:r>
      <w:del w:id="1323" w:author="BZs" w:date="2024-12-19T08:36:00Z">
        <w:r>
          <w:rPr>
            <w:rFonts w:ascii="Times New Roman" w:eastAsia="Georgia" w:hAnsi="Times New Roman" w:cs="Times New Roman"/>
            <w:b/>
            <w:bCs/>
            <w:sz w:val="24"/>
            <w:szCs w:val="24"/>
            <w:lang w:val="en-US"/>
          </w:rPr>
          <w:delText>-</w:delText>
        </w:r>
      </w:del>
      <w:ins w:id="1324" w:author="BZs" w:date="2024-12-19T08:36:00Z">
        <w:r w:rsidR="00231016" w:rsidRPr="00231016">
          <w:rPr>
            <w:rFonts w:ascii="Times New Roman" w:eastAsia="Georgia" w:hAnsi="Times New Roman" w:cs="Times New Roman"/>
            <w:b/>
            <w:bCs/>
            <w:i/>
            <w:sz w:val="24"/>
            <w:szCs w:val="24"/>
            <w:lang w:val="en-US"/>
          </w:rPr>
          <w:t xml:space="preserve"> </w:t>
        </w:r>
      </w:ins>
      <w:r w:rsidR="00DF530A" w:rsidRPr="00231016">
        <w:rPr>
          <w:rFonts w:ascii="Times New Roman" w:hAnsi="Times New Roman"/>
          <w:b/>
          <w:i/>
          <w:sz w:val="24"/>
          <w:lang w:val="en-US"/>
          <w:rPrChange w:id="1325" w:author="BZs" w:date="2024-12-19T08:36:00Z">
            <w:rPr>
              <w:rFonts w:ascii="Times New Roman" w:hAnsi="Times New Roman"/>
              <w:b/>
              <w:sz w:val="24"/>
              <w:lang w:val="en-US"/>
            </w:rPr>
          </w:rPrChange>
        </w:rPr>
        <w:t>novo</w:t>
      </w:r>
      <w:r w:rsidR="00DF530A">
        <w:rPr>
          <w:rFonts w:ascii="Times New Roman" w:eastAsia="Georgia" w:hAnsi="Times New Roman" w:cs="Times New Roman"/>
          <w:b/>
          <w:bCs/>
          <w:sz w:val="24"/>
          <w:szCs w:val="24"/>
          <w:lang w:val="en-US"/>
        </w:rPr>
        <w:t xml:space="preserve"> </w:t>
      </w:r>
      <w:del w:id="1326" w:author="BZs" w:date="2024-12-19T08:36:00Z">
        <w:r>
          <w:rPr>
            <w:rFonts w:ascii="Times New Roman" w:eastAsia="Georgia" w:hAnsi="Times New Roman" w:cs="Times New Roman"/>
            <w:b/>
            <w:bCs/>
            <w:sz w:val="24"/>
            <w:szCs w:val="24"/>
            <w:lang w:val="en-US"/>
          </w:rPr>
          <w:delText>Kinetic Clusters</w:delText>
        </w:r>
      </w:del>
      <w:ins w:id="1327" w:author="BZs" w:date="2024-12-19T08:36:00Z">
        <w:r w:rsidR="00DF530A">
          <w:rPr>
            <w:rFonts w:ascii="Times New Roman" w:eastAsia="Georgia" w:hAnsi="Times New Roman" w:cs="Times New Roman"/>
            <w:b/>
            <w:bCs/>
            <w:sz w:val="24"/>
            <w:szCs w:val="24"/>
            <w:lang w:val="en-US"/>
          </w:rPr>
          <w:t>kinetic c</w:t>
        </w:r>
        <w:r>
          <w:rPr>
            <w:rFonts w:ascii="Times New Roman" w:eastAsia="Georgia" w:hAnsi="Times New Roman" w:cs="Times New Roman"/>
            <w:b/>
            <w:bCs/>
            <w:sz w:val="24"/>
            <w:szCs w:val="24"/>
            <w:lang w:val="en-US"/>
          </w:rPr>
          <w:t>lusters</w:t>
        </w:r>
      </w:ins>
    </w:p>
    <w:p w14:paraId="3F1F483A" w14:textId="704FEC43"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spellStart"/>
      <w:r w:rsidRPr="006D0604">
        <w:rPr>
          <w:rFonts w:ascii="Times New Roman" w:eastAsia="Georgia" w:hAnsi="Times New Roman" w:cs="Times New Roman"/>
          <w:bCs/>
          <w:sz w:val="24"/>
          <w:szCs w:val="24"/>
          <w:lang w:val="en-US"/>
        </w:rPr>
        <w:t>nt</w:t>
      </w:r>
      <w:proofErr w:type="spellEnd"/>
      <w:r w:rsidRPr="006D0604">
        <w:rPr>
          <w:rFonts w:ascii="Times New Roman" w:eastAsia="Georgia" w:hAnsi="Times New Roman" w:cs="Times New Roman"/>
          <w:bCs/>
          <w:sz w:val="24"/>
          <w:szCs w:val="24"/>
          <w:lang w:val="en-US"/>
        </w:rPr>
        <w:t xml:space="preserve">). The mean values are represented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de</w:t>
      </w:r>
      <w:del w:id="1328" w:author="BZs" w:date="2024-12-19T08:36:00Z">
        <w:r w:rsidRPr="00182309">
          <w:rPr>
            <w:rFonts w:ascii="Times New Roman" w:eastAsia="Georgia" w:hAnsi="Times New Roman" w:cs="Times New Roman"/>
            <w:bCs/>
            <w:i/>
            <w:sz w:val="24"/>
            <w:szCs w:val="24"/>
            <w:lang w:val="en-US"/>
          </w:rPr>
          <w:delText>-</w:delText>
        </w:r>
      </w:del>
      <w:ins w:id="1329" w:author="BZs" w:date="2024-12-19T08:36:00Z">
        <w:r w:rsidR="00231016">
          <w:rPr>
            <w:rFonts w:ascii="Times New Roman" w:eastAsia="Georgia" w:hAnsi="Times New Roman" w:cs="Times New Roman"/>
            <w:bCs/>
            <w:i/>
            <w:sz w:val="24"/>
            <w:szCs w:val="24"/>
            <w:lang w:val="en-US"/>
          </w:rPr>
          <w:t xml:space="preserve"> </w:t>
        </w:r>
      </w:ins>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TES abundance throughout the infection</w:t>
      </w:r>
      <w:r w:rsidRPr="006D0604">
        <w:rPr>
          <w:rFonts w:ascii="Times New Roman" w:eastAsia="Georgia" w:hAnsi="Times New Roman" w:cs="Times New Roman"/>
          <w:bCs/>
          <w:sz w:val="24"/>
          <w:szCs w:val="24"/>
          <w:lang w:val="en-US"/>
        </w:rPr>
        <w:t>.</w:t>
      </w:r>
    </w:p>
    <w:p w14:paraId="2E22AA5E" w14:textId="17687CDA"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6</w:t>
      </w:r>
      <w:r w:rsidR="00DF530A">
        <w:rPr>
          <w:rFonts w:ascii="Times New Roman" w:eastAsia="Georgia" w:hAnsi="Times New Roman" w:cs="Times New Roman"/>
          <w:b/>
          <w:bCs/>
          <w:sz w:val="24"/>
          <w:szCs w:val="24"/>
          <w:lang w:val="en-US"/>
        </w:rPr>
        <w:t xml:space="preserve">. Kinetic </w:t>
      </w:r>
      <w:del w:id="1330" w:author="BZs" w:date="2024-12-19T08:36:00Z">
        <w:r w:rsidRPr="006D0604">
          <w:rPr>
            <w:rFonts w:ascii="Times New Roman" w:eastAsia="Georgia" w:hAnsi="Times New Roman" w:cs="Times New Roman"/>
            <w:b/>
            <w:bCs/>
            <w:sz w:val="24"/>
            <w:szCs w:val="24"/>
            <w:lang w:val="en-US"/>
          </w:rPr>
          <w:delText>Profiling</w:delText>
        </w:r>
      </w:del>
      <w:ins w:id="1331" w:author="BZs" w:date="2024-12-19T08:36:00Z">
        <w:r w:rsidR="00DF530A">
          <w:rPr>
            <w:rFonts w:ascii="Times New Roman" w:eastAsia="Georgia" w:hAnsi="Times New Roman" w:cs="Times New Roman"/>
            <w:b/>
            <w:bCs/>
            <w:sz w:val="24"/>
            <w:szCs w:val="24"/>
            <w:lang w:val="en-US"/>
          </w:rPr>
          <w:t>profiling</w:t>
        </w:r>
      </w:ins>
      <w:r w:rsidR="00DF530A">
        <w:rPr>
          <w:rFonts w:ascii="Times New Roman" w:eastAsia="Georgia" w:hAnsi="Times New Roman" w:cs="Times New Roman"/>
          <w:b/>
          <w:bCs/>
          <w:sz w:val="24"/>
          <w:szCs w:val="24"/>
          <w:lang w:val="en-US"/>
        </w:rPr>
        <w:t xml:space="preserve"> of </w:t>
      </w:r>
      <w:del w:id="1332" w:author="BZs" w:date="2024-12-19T08:36:00Z">
        <w:r w:rsidRPr="006D0604">
          <w:rPr>
            <w:rFonts w:ascii="Times New Roman" w:eastAsia="Georgia" w:hAnsi="Times New Roman" w:cs="Times New Roman"/>
            <w:b/>
            <w:bCs/>
            <w:sz w:val="24"/>
            <w:szCs w:val="24"/>
            <w:lang w:val="en-US"/>
          </w:rPr>
          <w:delText>Canonical</w:delText>
        </w:r>
      </w:del>
      <w:ins w:id="1333" w:author="BZs" w:date="2024-12-19T08:36:00Z">
        <w:r w:rsidR="00DF530A">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anonical</w:t>
        </w:r>
      </w:ins>
      <w:r w:rsidRPr="006D0604">
        <w:rPr>
          <w:rFonts w:ascii="Times New Roman" w:eastAsia="Georgia" w:hAnsi="Times New Roman" w:cs="Times New Roman"/>
          <w:b/>
          <w:bCs/>
          <w:sz w:val="24"/>
          <w:szCs w:val="24"/>
          <w:lang w:val="en-US"/>
        </w:rPr>
        <w:t xml:space="preserve"> EHV-1 </w:t>
      </w:r>
      <w:proofErr w:type="gramStart"/>
      <w:r>
        <w:rPr>
          <w:rFonts w:ascii="Times New Roman" w:eastAsia="Georgia" w:hAnsi="Times New Roman" w:cs="Times New Roman"/>
          <w:b/>
          <w:bCs/>
          <w:sz w:val="24"/>
          <w:szCs w:val="24"/>
          <w:lang w:val="en-US"/>
        </w:rPr>
        <w:t>TESs</w:t>
      </w:r>
      <w:proofErr w:type="gramEnd"/>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 xml:space="preserve">According to </w:t>
      </w:r>
      <w:del w:id="1334" w:author="BZs" w:date="2024-12-19T08:36:00Z">
        <w:r>
          <w:rPr>
            <w:rFonts w:ascii="Times New Roman" w:eastAsia="Georgia" w:hAnsi="Times New Roman" w:cs="Times New Roman"/>
            <w:b/>
            <w:bCs/>
            <w:sz w:val="24"/>
            <w:szCs w:val="24"/>
            <w:lang w:val="en-US"/>
          </w:rPr>
          <w:delText>Kinetic Classes</w:delText>
        </w:r>
      </w:del>
      <w:ins w:id="1335" w:author="BZs" w:date="2024-12-19T08:36:00Z">
        <w:r w:rsidR="00DF530A">
          <w:rPr>
            <w:rFonts w:ascii="Times New Roman" w:eastAsia="Georgia" w:hAnsi="Times New Roman" w:cs="Times New Roman"/>
            <w:b/>
            <w:bCs/>
            <w:sz w:val="24"/>
            <w:szCs w:val="24"/>
            <w:lang w:val="en-US"/>
          </w:rPr>
          <w:t>kinetic c</w:t>
        </w:r>
        <w:r>
          <w:rPr>
            <w:rFonts w:ascii="Times New Roman" w:eastAsia="Georgia" w:hAnsi="Times New Roman" w:cs="Times New Roman"/>
            <w:b/>
            <w:bCs/>
            <w:sz w:val="24"/>
            <w:szCs w:val="24"/>
            <w:lang w:val="en-US"/>
          </w:rPr>
          <w:t>lasses</w:t>
        </w:r>
      </w:ins>
    </w:p>
    <w:p w14:paraId="6E4673EF" w14:textId="0FE77DA0" w:rsidR="001445BA"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utilizing the total viral read counts per sample for normalization. The analysis included only those reads that aligned with the canonical T</w:t>
      </w:r>
      <w:r>
        <w:rPr>
          <w:rFonts w:ascii="Times New Roman" w:eastAsia="Georgia" w:hAnsi="Times New Roman" w:cs="Times New Roman"/>
          <w:bCs/>
          <w:sz w:val="24"/>
          <w:szCs w:val="24"/>
          <w:lang w:val="en-US"/>
        </w:rPr>
        <w:t>E</w:t>
      </w:r>
      <w:r w:rsidRPr="006D0604">
        <w:rPr>
          <w:rFonts w:ascii="Times New Roman" w:eastAsia="Georgia" w:hAnsi="Times New Roman" w:cs="Times New Roman"/>
          <w:bCs/>
          <w:sz w:val="24"/>
          <w:szCs w:val="24"/>
          <w:lang w:val="en-US"/>
        </w:rPr>
        <w:t xml:space="preserve">S of genes at their 5' ends (allowing a deviation of +/- 10 </w:t>
      </w:r>
      <w:proofErr w:type="spellStart"/>
      <w:r w:rsidRPr="006D0604">
        <w:rPr>
          <w:rFonts w:ascii="Times New Roman" w:eastAsia="Georgia" w:hAnsi="Times New Roman" w:cs="Times New Roman"/>
          <w:bCs/>
          <w:sz w:val="24"/>
          <w:szCs w:val="24"/>
          <w:lang w:val="en-US"/>
        </w:rPr>
        <w:t>nt</w:t>
      </w:r>
      <w:proofErr w:type="spellEnd"/>
      <w:r w:rsidRPr="006D0604">
        <w:rPr>
          <w:rFonts w:ascii="Times New Roman" w:eastAsia="Georgia" w:hAnsi="Times New Roman" w:cs="Times New Roman"/>
          <w:bCs/>
          <w:sz w:val="24"/>
          <w:szCs w:val="24"/>
          <w:lang w:val="en-US"/>
        </w:rPr>
        <w:t xml:space="preserve">). The mean values are represented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4FF83770" w14:textId="418C7EBD" w:rsidR="00CC79A6" w:rsidRPr="006D0604" w:rsidRDefault="00CC79A6"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7</w:t>
      </w:r>
      <w:r w:rsidR="00DF530A">
        <w:rPr>
          <w:rFonts w:ascii="Times New Roman" w:hAnsi="Times New Roman"/>
          <w:b/>
          <w:sz w:val="24"/>
          <w:szCs w:val="24"/>
          <w:lang w:val="en-US"/>
        </w:rPr>
        <w:t xml:space="preserve">. Kinetics of </w:t>
      </w:r>
      <w:del w:id="1336" w:author="BZs" w:date="2024-12-19T08:36:00Z">
        <w:r w:rsidRPr="006D0604">
          <w:rPr>
            <w:rFonts w:ascii="Times New Roman" w:hAnsi="Times New Roman"/>
            <w:b/>
            <w:sz w:val="24"/>
            <w:szCs w:val="24"/>
            <w:lang w:val="en-US"/>
          </w:rPr>
          <w:delText>Transcript Isoforms</w:delText>
        </w:r>
      </w:del>
      <w:ins w:id="1337" w:author="BZs" w:date="2024-12-19T08:36:00Z">
        <w:r w:rsidR="00DF530A">
          <w:rPr>
            <w:rFonts w:ascii="Times New Roman" w:hAnsi="Times New Roman"/>
            <w:b/>
            <w:sz w:val="24"/>
            <w:szCs w:val="24"/>
            <w:lang w:val="en-US"/>
          </w:rPr>
          <w:t>transcript i</w:t>
        </w:r>
        <w:r w:rsidRPr="006D0604">
          <w:rPr>
            <w:rFonts w:ascii="Times New Roman" w:hAnsi="Times New Roman"/>
            <w:b/>
            <w:sz w:val="24"/>
            <w:szCs w:val="24"/>
            <w:lang w:val="en-US"/>
          </w:rPr>
          <w:t>soforms</w:t>
        </w:r>
      </w:ins>
      <w:r w:rsidRPr="006D0604">
        <w:rPr>
          <w:rFonts w:ascii="Times New Roman" w:hAnsi="Times New Roman"/>
          <w:b/>
          <w:sz w:val="24"/>
          <w:szCs w:val="24"/>
          <w:lang w:val="en-US"/>
        </w:rPr>
        <w:t xml:space="preserve"> </w:t>
      </w:r>
      <w:r>
        <w:rPr>
          <w:rFonts w:ascii="Times New Roman" w:hAnsi="Times New Roman"/>
          <w:b/>
          <w:sz w:val="24"/>
          <w:szCs w:val="24"/>
          <w:lang w:val="en-US"/>
        </w:rPr>
        <w:t xml:space="preserve">for </w:t>
      </w:r>
      <w:del w:id="1338" w:author="BZs" w:date="2024-12-19T08:36:00Z">
        <w:r w:rsidR="00F63839">
          <w:rPr>
            <w:rFonts w:ascii="Times New Roman" w:hAnsi="Times New Roman"/>
            <w:b/>
            <w:sz w:val="24"/>
            <w:szCs w:val="24"/>
            <w:lang w:val="en-US"/>
          </w:rPr>
          <w:delText>Select Genes</w:delText>
        </w:r>
      </w:del>
      <w:ins w:id="1339" w:author="BZs" w:date="2024-12-19T08:36:00Z">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sidR="00F63839">
          <w:rPr>
            <w:rFonts w:ascii="Times New Roman" w:hAnsi="Times New Roman"/>
            <w:b/>
            <w:sz w:val="24"/>
            <w:szCs w:val="24"/>
            <w:lang w:val="en-US"/>
          </w:rPr>
          <w:t>enes</w:t>
        </w:r>
      </w:ins>
    </w:p>
    <w:p w14:paraId="0073A639" w14:textId="63AD5B2E" w:rsidR="00CC79A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w:t>
      </w:r>
      <w:r w:rsidR="00F63839">
        <w:rPr>
          <w:rFonts w:ascii="Times New Roman" w:hAnsi="Times New Roman"/>
          <w:sz w:val="24"/>
          <w:szCs w:val="24"/>
          <w:lang w:val="en-US"/>
        </w:rPr>
        <w:t>23</w:t>
      </w:r>
      <w:r w:rsidRPr="006D0604">
        <w:rPr>
          <w:rFonts w:ascii="Times New Roman" w:hAnsi="Times New Roman"/>
          <w:sz w:val="24"/>
          <w:szCs w:val="24"/>
          <w:lang w:val="en-US"/>
        </w:rPr>
        <w:t>, (b) ORF</w:t>
      </w:r>
      <w:r w:rsidR="00F63839">
        <w:rPr>
          <w:rFonts w:ascii="Times New Roman" w:hAnsi="Times New Roman"/>
          <w:sz w:val="24"/>
          <w:szCs w:val="24"/>
          <w:lang w:val="en-US"/>
        </w:rPr>
        <w:t>5</w:t>
      </w:r>
      <w:r w:rsidRPr="006D0604">
        <w:rPr>
          <w:rFonts w:ascii="Times New Roman" w:hAnsi="Times New Roman"/>
          <w:sz w:val="24"/>
          <w:szCs w:val="24"/>
          <w:lang w:val="en-US"/>
        </w:rPr>
        <w:t>1, (</w:t>
      </w:r>
      <w:r w:rsidR="00F63839">
        <w:rPr>
          <w:rFonts w:ascii="Times New Roman" w:hAnsi="Times New Roman"/>
          <w:sz w:val="24"/>
          <w:szCs w:val="24"/>
          <w:lang w:val="en-US"/>
        </w:rPr>
        <w:t>c) ORF67</w:t>
      </w:r>
      <w:r w:rsidRPr="006D0604">
        <w:rPr>
          <w:rFonts w:ascii="Times New Roman" w:hAnsi="Times New Roman"/>
          <w:sz w:val="24"/>
          <w:szCs w:val="24"/>
          <w:lang w:val="en-US"/>
        </w:rPr>
        <w:t>, (d) ORF</w:t>
      </w:r>
      <w:r w:rsidR="00F63839">
        <w:rPr>
          <w:rFonts w:ascii="Times New Roman" w:hAnsi="Times New Roman"/>
          <w:sz w:val="24"/>
          <w:szCs w:val="24"/>
          <w:lang w:val="en-US"/>
        </w:rPr>
        <w:t>64.</w:t>
      </w:r>
      <w:r w:rsidRPr="006D0604">
        <w:rPr>
          <w:rFonts w:ascii="Times New Roman" w:hAnsi="Times New Roman"/>
          <w:sz w:val="24"/>
          <w:szCs w:val="24"/>
          <w:lang w:val="en-US"/>
        </w:rPr>
        <w:t xml:space="preserve"> </w:t>
      </w:r>
    </w:p>
    <w:p w14:paraId="74C47199" w14:textId="444F5B86" w:rsidR="00F63839" w:rsidRPr="00D7308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lastRenderedPageBreak/>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splice junctions and +/- 10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the start and end positions of transcripts. Asterisks indicate the CAGE-</w:t>
      </w:r>
      <w:proofErr w:type="spellStart"/>
      <w:r w:rsidRPr="006D0604">
        <w:rPr>
          <w:rFonts w:ascii="Times New Roman" w:hAnsi="Times New Roman"/>
          <w:sz w:val="24"/>
          <w:szCs w:val="24"/>
          <w:lang w:val="en-US"/>
        </w:rPr>
        <w:t>Seq</w:t>
      </w:r>
      <w:proofErr w:type="spellEnd"/>
      <w:r w:rsidRPr="006D0604">
        <w:rPr>
          <w:rFonts w:ascii="Times New Roman" w:hAnsi="Times New Roman"/>
          <w:sz w:val="24"/>
          <w:szCs w:val="24"/>
          <w:lang w:val="en-US"/>
        </w:rPr>
        <w:t xml:space="preserve">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45E6FABE" w14:textId="77777777" w:rsidR="00F63839" w:rsidRDefault="00F63839" w:rsidP="00F63839">
      <w:pPr>
        <w:spacing w:after="120" w:line="240" w:lineRule="auto"/>
        <w:jc w:val="both"/>
        <w:rPr>
          <w:del w:id="1340" w:author="BZs" w:date="2024-12-19T08:36:00Z"/>
          <w:rFonts w:ascii="Times New Roman" w:eastAsia="Georgia" w:hAnsi="Times New Roman" w:cs="Times New Roman"/>
          <w:b/>
          <w:bCs/>
          <w:sz w:val="24"/>
          <w:szCs w:val="24"/>
          <w:lang w:val="en-US"/>
        </w:rPr>
      </w:pPr>
    </w:p>
    <w:p w14:paraId="7FE94157" w14:textId="08F2F35A" w:rsidR="00F63839" w:rsidRPr="006D0604" w:rsidRDefault="00F63839"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8.</w:t>
      </w:r>
      <w:r w:rsidR="00DF530A">
        <w:rPr>
          <w:rFonts w:ascii="Times New Roman" w:hAnsi="Times New Roman"/>
          <w:b/>
          <w:sz w:val="24"/>
          <w:szCs w:val="24"/>
          <w:lang w:val="en-US"/>
        </w:rPr>
        <w:t xml:space="preserve"> Kinetics of </w:t>
      </w:r>
      <w:del w:id="1341" w:author="BZs" w:date="2024-12-19T08:36:00Z">
        <w:r w:rsidRPr="006D0604">
          <w:rPr>
            <w:rFonts w:ascii="Times New Roman" w:hAnsi="Times New Roman"/>
            <w:b/>
            <w:sz w:val="24"/>
            <w:szCs w:val="24"/>
            <w:lang w:val="en-US"/>
          </w:rPr>
          <w:delText>Transcript Isoforms</w:delText>
        </w:r>
      </w:del>
      <w:ins w:id="1342" w:author="BZs" w:date="2024-12-19T08:36:00Z">
        <w:r w:rsidR="00DF530A">
          <w:rPr>
            <w:rFonts w:ascii="Times New Roman" w:hAnsi="Times New Roman"/>
            <w:b/>
            <w:sz w:val="24"/>
            <w:szCs w:val="24"/>
            <w:lang w:val="en-US"/>
          </w:rPr>
          <w:t>t</w:t>
        </w:r>
        <w:r w:rsidRPr="006D0604">
          <w:rPr>
            <w:rFonts w:ascii="Times New Roman" w:hAnsi="Times New Roman"/>
            <w:b/>
            <w:sz w:val="24"/>
            <w:szCs w:val="24"/>
            <w:lang w:val="en-US"/>
          </w:rPr>
          <w:t xml:space="preserve">ranscript </w:t>
        </w:r>
        <w:r w:rsidR="00DF530A">
          <w:rPr>
            <w:rFonts w:ascii="Times New Roman" w:hAnsi="Times New Roman"/>
            <w:b/>
            <w:sz w:val="24"/>
            <w:szCs w:val="24"/>
            <w:lang w:val="en-US"/>
          </w:rPr>
          <w:t>i</w:t>
        </w:r>
        <w:r w:rsidRPr="006D0604">
          <w:rPr>
            <w:rFonts w:ascii="Times New Roman" w:hAnsi="Times New Roman"/>
            <w:b/>
            <w:sz w:val="24"/>
            <w:szCs w:val="24"/>
            <w:lang w:val="en-US"/>
          </w:rPr>
          <w:t>soforms</w:t>
        </w:r>
      </w:ins>
      <w:r w:rsidRPr="006D0604">
        <w:rPr>
          <w:rFonts w:ascii="Times New Roman" w:hAnsi="Times New Roman"/>
          <w:b/>
          <w:sz w:val="24"/>
          <w:szCs w:val="24"/>
          <w:lang w:val="en-US"/>
        </w:rPr>
        <w:t xml:space="preserve"> </w:t>
      </w:r>
      <w:r w:rsidR="00DF530A">
        <w:rPr>
          <w:rFonts w:ascii="Times New Roman" w:hAnsi="Times New Roman"/>
          <w:b/>
          <w:sz w:val="24"/>
          <w:szCs w:val="24"/>
          <w:lang w:val="en-US"/>
        </w:rPr>
        <w:t xml:space="preserve">for </w:t>
      </w:r>
      <w:del w:id="1343" w:author="BZs" w:date="2024-12-19T08:36:00Z">
        <w:r>
          <w:rPr>
            <w:rFonts w:ascii="Times New Roman" w:hAnsi="Times New Roman"/>
            <w:b/>
            <w:sz w:val="24"/>
            <w:szCs w:val="24"/>
            <w:lang w:val="en-US"/>
          </w:rPr>
          <w:delText>Select Genes</w:delText>
        </w:r>
      </w:del>
      <w:ins w:id="1344" w:author="BZs" w:date="2024-12-19T08:36:00Z">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Pr>
            <w:rFonts w:ascii="Times New Roman" w:hAnsi="Times New Roman"/>
            <w:b/>
            <w:sz w:val="24"/>
            <w:szCs w:val="24"/>
            <w:lang w:val="en-US"/>
          </w:rPr>
          <w:t>enes</w:t>
        </w:r>
      </w:ins>
    </w:p>
    <w:p w14:paraId="52B52EC8" w14:textId="068E53CB" w:rsidR="001445BA" w:rsidRPr="00D73086" w:rsidRDefault="00F63839" w:rsidP="0031603D">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 xml:space="preserve">This figure shows the </w:t>
      </w:r>
      <w:r w:rsidR="00231016">
        <w:rPr>
          <w:rFonts w:ascii="Times New Roman" w:hAnsi="Times New Roman"/>
          <w:i/>
          <w:sz w:val="24"/>
          <w:lang w:val="en-US"/>
          <w:rPrChange w:id="1345" w:author="BZs" w:date="2024-12-19T08:36:00Z">
            <w:rPr>
              <w:rFonts w:ascii="Times New Roman" w:hAnsi="Times New Roman"/>
              <w:sz w:val="24"/>
              <w:lang w:val="en-US"/>
            </w:rPr>
          </w:rPrChange>
        </w:rPr>
        <w:t>de</w:t>
      </w:r>
      <w:del w:id="1346" w:author="BZs" w:date="2024-12-19T08:36:00Z">
        <w:r>
          <w:rPr>
            <w:rFonts w:ascii="Times New Roman" w:eastAsia="Georgia" w:hAnsi="Times New Roman" w:cs="Times New Roman"/>
            <w:bCs/>
            <w:sz w:val="24"/>
            <w:szCs w:val="24"/>
            <w:lang w:val="en-US"/>
          </w:rPr>
          <w:delText>-</w:delText>
        </w:r>
      </w:del>
      <w:ins w:id="1347" w:author="BZs" w:date="2024-12-19T08:36:00Z">
        <w:r w:rsidR="00231016">
          <w:rPr>
            <w:rFonts w:ascii="Times New Roman" w:eastAsia="Georgia" w:hAnsi="Times New Roman" w:cs="Times New Roman"/>
            <w:bCs/>
            <w:i/>
            <w:sz w:val="24"/>
            <w:szCs w:val="24"/>
            <w:lang w:val="en-US"/>
          </w:rPr>
          <w:t xml:space="preserve"> </w:t>
        </w:r>
      </w:ins>
      <w:r w:rsidRPr="00231016">
        <w:rPr>
          <w:rFonts w:ascii="Times New Roman" w:hAnsi="Times New Roman"/>
          <w:i/>
          <w:sz w:val="24"/>
          <w:lang w:val="en-US"/>
          <w:rPrChange w:id="1348" w:author="BZs" w:date="2024-12-19T08:36:00Z">
            <w:rPr>
              <w:rFonts w:ascii="Times New Roman" w:hAnsi="Times New Roman"/>
              <w:sz w:val="24"/>
              <w:lang w:val="en-US"/>
            </w:rPr>
          </w:rPrChange>
        </w:rPr>
        <w:t>novo</w:t>
      </w:r>
      <w:r>
        <w:rPr>
          <w:rFonts w:ascii="Times New Roman" w:eastAsia="Georgia" w:hAnsi="Times New Roman" w:cs="Times New Roman"/>
          <w:bCs/>
          <w:sz w:val="24"/>
          <w:szCs w:val="24"/>
          <w:lang w:val="en-US"/>
        </w:rPr>
        <w:t xml:space="preserve"> kinetic clustering of EHV-1 genes based on the viral read normalized canonic transcript counts (reads spanning from the canonic TSS tot the TES), compared to the traditional kinetic classification. The rows show the </w:t>
      </w:r>
      <w:r w:rsidR="00231016">
        <w:rPr>
          <w:rFonts w:ascii="Times New Roman" w:hAnsi="Times New Roman"/>
          <w:i/>
          <w:sz w:val="24"/>
          <w:lang w:val="en-US"/>
          <w:rPrChange w:id="1349" w:author="BZs" w:date="2024-12-19T08:36:00Z">
            <w:rPr>
              <w:rFonts w:ascii="Times New Roman" w:hAnsi="Times New Roman"/>
              <w:sz w:val="24"/>
              <w:lang w:val="en-US"/>
            </w:rPr>
          </w:rPrChange>
        </w:rPr>
        <w:t>de</w:t>
      </w:r>
      <w:del w:id="1350" w:author="BZs" w:date="2024-12-19T08:36:00Z">
        <w:r>
          <w:rPr>
            <w:rFonts w:ascii="Times New Roman" w:eastAsia="Georgia" w:hAnsi="Times New Roman" w:cs="Times New Roman"/>
            <w:bCs/>
            <w:sz w:val="24"/>
            <w:szCs w:val="24"/>
            <w:lang w:val="en-US"/>
          </w:rPr>
          <w:delText>-</w:delText>
        </w:r>
      </w:del>
      <w:ins w:id="1351" w:author="BZs" w:date="2024-12-19T08:36:00Z">
        <w:r w:rsidR="00231016">
          <w:rPr>
            <w:rFonts w:ascii="Times New Roman" w:eastAsia="Georgia" w:hAnsi="Times New Roman" w:cs="Times New Roman"/>
            <w:bCs/>
            <w:i/>
            <w:sz w:val="24"/>
            <w:szCs w:val="24"/>
            <w:lang w:val="en-US"/>
          </w:rPr>
          <w:t xml:space="preserve"> </w:t>
        </w:r>
      </w:ins>
      <w:r w:rsidRPr="00231016">
        <w:rPr>
          <w:rFonts w:ascii="Times New Roman" w:hAnsi="Times New Roman"/>
          <w:i/>
          <w:sz w:val="24"/>
          <w:lang w:val="en-US"/>
          <w:rPrChange w:id="1352" w:author="BZs" w:date="2024-12-19T08:36:00Z">
            <w:rPr>
              <w:rFonts w:ascii="Times New Roman" w:hAnsi="Times New Roman"/>
              <w:sz w:val="24"/>
              <w:lang w:val="en-US"/>
            </w:rPr>
          </w:rPrChange>
        </w:rPr>
        <w:t>novo</w:t>
      </w:r>
      <w:r>
        <w:rPr>
          <w:rFonts w:ascii="Times New Roman" w:eastAsia="Georgia" w:hAnsi="Times New Roman" w:cs="Times New Roman"/>
          <w:bCs/>
          <w:sz w:val="24"/>
          <w:szCs w:val="24"/>
          <w:lang w:val="en-US"/>
        </w:rPr>
        <w:t xml:space="preserve"> cluster memberships, while the colors represent the kinetic classes.</w:t>
      </w:r>
    </w:p>
    <w:p w14:paraId="1D31354A" w14:textId="77777777" w:rsidR="00CC79A6" w:rsidRDefault="00CC79A6" w:rsidP="00CC79A6">
      <w:pPr>
        <w:spacing w:after="120" w:line="240" w:lineRule="auto"/>
        <w:jc w:val="both"/>
        <w:rPr>
          <w:del w:id="1353" w:author="BZs" w:date="2024-12-19T08:36:00Z"/>
          <w:rFonts w:ascii="Times New Roman" w:eastAsia="Georgia" w:hAnsi="Times New Roman" w:cs="Times New Roman"/>
          <w:b/>
          <w:bCs/>
          <w:sz w:val="24"/>
          <w:szCs w:val="24"/>
          <w:lang w:val="en-US"/>
        </w:rPr>
      </w:pPr>
    </w:p>
    <w:p w14:paraId="03D6279C" w14:textId="77777777" w:rsidR="001445BA" w:rsidRPr="006D0604" w:rsidRDefault="001445BA" w:rsidP="00464F85">
      <w:pPr>
        <w:spacing w:after="120" w:line="240" w:lineRule="auto"/>
        <w:jc w:val="both"/>
        <w:rPr>
          <w:del w:id="1354" w:author="BZs" w:date="2024-12-19T08:36:00Z"/>
          <w:rFonts w:ascii="Times New Roman" w:eastAsia="Georgia" w:hAnsi="Times New Roman" w:cs="Times New Roman"/>
          <w:b/>
          <w:bCs/>
          <w:sz w:val="24"/>
          <w:szCs w:val="24"/>
          <w:lang w:val="en-US"/>
        </w:rPr>
      </w:pPr>
    </w:p>
    <w:p w14:paraId="325E3C76" w14:textId="4DFC90E7" w:rsidR="00F63839" w:rsidRPr="006D0604" w:rsidRDefault="00F63839"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9</w:t>
      </w:r>
      <w:r w:rsidR="00DF530A">
        <w:rPr>
          <w:rFonts w:ascii="Times New Roman" w:eastAsia="Georgia" w:hAnsi="Times New Roman" w:cs="Times New Roman"/>
          <w:b/>
          <w:bCs/>
          <w:sz w:val="24"/>
          <w:szCs w:val="24"/>
          <w:lang w:val="en-US"/>
        </w:rPr>
        <w:t xml:space="preserve">. Dynamics of </w:t>
      </w:r>
      <w:del w:id="1355" w:author="BZs" w:date="2024-12-19T08:36:00Z">
        <w:r w:rsidRPr="006D0604">
          <w:rPr>
            <w:rFonts w:ascii="Times New Roman" w:eastAsia="Georgia" w:hAnsi="Times New Roman" w:cs="Times New Roman"/>
            <w:b/>
            <w:bCs/>
            <w:sz w:val="24"/>
            <w:szCs w:val="24"/>
            <w:lang w:val="en-US"/>
          </w:rPr>
          <w:delText xml:space="preserve">Transcript </w:delText>
        </w:r>
        <w:r>
          <w:rPr>
            <w:rFonts w:ascii="Times New Roman" w:eastAsia="Georgia" w:hAnsi="Times New Roman" w:cs="Times New Roman"/>
            <w:b/>
            <w:bCs/>
            <w:sz w:val="24"/>
            <w:szCs w:val="24"/>
            <w:lang w:val="en-US"/>
          </w:rPr>
          <w:delText>Isoform Usage</w:delText>
        </w:r>
      </w:del>
      <w:ins w:id="1356" w:author="BZs" w:date="2024-12-19T08:36:00Z">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Pr>
            <w:rFonts w:ascii="Times New Roman" w:eastAsia="Georgia" w:hAnsi="Times New Roman" w:cs="Times New Roman"/>
            <w:b/>
            <w:bCs/>
            <w:sz w:val="24"/>
            <w:szCs w:val="24"/>
            <w:lang w:val="en-US"/>
          </w:rPr>
          <w:t>sage</w:t>
        </w:r>
      </w:ins>
      <w:r>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 xml:space="preserve">in </w:t>
      </w:r>
      <w:del w:id="1357" w:author="BZs" w:date="2024-12-19T08:36:00Z">
        <w:r w:rsidRPr="006D0604">
          <w:rPr>
            <w:rFonts w:ascii="Times New Roman" w:eastAsia="Georgia" w:hAnsi="Times New Roman" w:cs="Times New Roman"/>
            <w:b/>
            <w:bCs/>
            <w:sz w:val="24"/>
            <w:szCs w:val="24"/>
            <w:lang w:val="en-US"/>
          </w:rPr>
          <w:delText>Splice</w:delText>
        </w:r>
      </w:del>
      <w:ins w:id="1358" w:author="BZs" w:date="2024-12-19T08:36:00Z">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plice</w:t>
        </w:r>
      </w:ins>
      <w:r>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w:t>
      </w:r>
      <w:del w:id="1359" w:author="BZs" w:date="2024-12-19T08:36:00Z">
        <w:r w:rsidRPr="006D0604">
          <w:rPr>
            <w:rFonts w:ascii="Times New Roman" w:eastAsia="Georgia" w:hAnsi="Times New Roman" w:cs="Times New Roman"/>
            <w:b/>
            <w:bCs/>
            <w:sz w:val="24"/>
            <w:szCs w:val="24"/>
            <w:lang w:val="en-US"/>
          </w:rPr>
          <w:delText>Genes Over</w:delText>
        </w:r>
      </w:del>
      <w:ins w:id="1360" w:author="BZs" w:date="2024-12-19T08:36:00Z">
        <w:r w:rsidR="00DF530A">
          <w:rPr>
            <w:rFonts w:ascii="Times New Roman" w:eastAsia="Georgia" w:hAnsi="Times New Roman" w:cs="Times New Roman"/>
            <w:b/>
            <w:bCs/>
            <w:sz w:val="24"/>
            <w:szCs w:val="24"/>
            <w:lang w:val="en-US"/>
          </w:rPr>
          <w:t>genes over</w:t>
        </w:r>
      </w:ins>
      <w:r w:rsidR="00DF530A">
        <w:rPr>
          <w:rFonts w:ascii="Times New Roman" w:eastAsia="Georgia" w:hAnsi="Times New Roman" w:cs="Times New Roman"/>
          <w:b/>
          <w:bCs/>
          <w:sz w:val="24"/>
          <w:szCs w:val="24"/>
          <w:lang w:val="en-US"/>
        </w:rPr>
        <w:t xml:space="preserve"> the </w:t>
      </w:r>
      <w:del w:id="1361" w:author="BZs" w:date="2024-12-19T08:36:00Z">
        <w:r w:rsidRPr="006D0604">
          <w:rPr>
            <w:rFonts w:ascii="Times New Roman" w:eastAsia="Georgia" w:hAnsi="Times New Roman" w:cs="Times New Roman"/>
            <w:b/>
            <w:bCs/>
            <w:sz w:val="24"/>
            <w:szCs w:val="24"/>
            <w:lang w:val="en-US"/>
          </w:rPr>
          <w:delText>Course</w:delText>
        </w:r>
      </w:del>
      <w:ins w:id="1362" w:author="BZs" w:date="2024-12-19T08:36:00Z">
        <w:r w:rsidR="00DF530A">
          <w:rPr>
            <w:rFonts w:ascii="Times New Roman" w:eastAsia="Georgia" w:hAnsi="Times New Roman" w:cs="Times New Roman"/>
            <w:b/>
            <w:bCs/>
            <w:sz w:val="24"/>
            <w:szCs w:val="24"/>
            <w:lang w:val="en-US"/>
          </w:rPr>
          <w:t>course</w:t>
        </w:r>
      </w:ins>
      <w:r w:rsidR="00DF530A">
        <w:rPr>
          <w:rFonts w:ascii="Times New Roman" w:eastAsia="Georgia" w:hAnsi="Times New Roman" w:cs="Times New Roman"/>
          <w:b/>
          <w:bCs/>
          <w:sz w:val="24"/>
          <w:szCs w:val="24"/>
          <w:lang w:val="en-US"/>
        </w:rPr>
        <w:t xml:space="preserve"> of </w:t>
      </w:r>
      <w:del w:id="1363" w:author="BZs" w:date="2024-12-19T08:36:00Z">
        <w:r w:rsidRPr="006D0604">
          <w:rPr>
            <w:rFonts w:ascii="Times New Roman" w:eastAsia="Georgia" w:hAnsi="Times New Roman" w:cs="Times New Roman"/>
            <w:b/>
            <w:bCs/>
            <w:sz w:val="24"/>
            <w:szCs w:val="24"/>
            <w:lang w:val="en-US"/>
          </w:rPr>
          <w:delText>Infection</w:delText>
        </w:r>
      </w:del>
      <w:ins w:id="1364" w:author="BZs" w:date="2024-12-19T08:36:00Z">
        <w:r w:rsidR="00DF530A">
          <w:rPr>
            <w:rFonts w:ascii="Times New Roman" w:eastAsia="Georgia" w:hAnsi="Times New Roman" w:cs="Times New Roman"/>
            <w:b/>
            <w:bCs/>
            <w:sz w:val="24"/>
            <w:szCs w:val="24"/>
            <w:lang w:val="en-US"/>
          </w:rPr>
          <w:t>i</w:t>
        </w:r>
        <w:r w:rsidRPr="006D0604">
          <w:rPr>
            <w:rFonts w:ascii="Times New Roman" w:eastAsia="Georgia" w:hAnsi="Times New Roman" w:cs="Times New Roman"/>
            <w:b/>
            <w:bCs/>
            <w:sz w:val="24"/>
            <w:szCs w:val="24"/>
            <w:lang w:val="en-US"/>
          </w:rPr>
          <w:t>nfection</w:t>
        </w:r>
      </w:ins>
      <w:r w:rsidRPr="006D0604">
        <w:rPr>
          <w:rFonts w:ascii="Times New Roman" w:eastAsia="Georgia" w:hAnsi="Times New Roman" w:cs="Times New Roman"/>
          <w:b/>
          <w:bCs/>
          <w:sz w:val="24"/>
          <w:szCs w:val="24"/>
          <w:lang w:val="en-US"/>
        </w:rPr>
        <w:t xml:space="preserve"> </w:t>
      </w:r>
    </w:p>
    <w:p w14:paraId="5324069F" w14:textId="05C28A1F" w:rsidR="000277DC" w:rsidRPr="00D73086" w:rsidRDefault="00F6383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dynamics within EHV-1 for the genes (a) ORF</w:t>
      </w:r>
      <w:r>
        <w:rPr>
          <w:rFonts w:ascii="Times New Roman" w:hAnsi="Times New Roman"/>
          <w:sz w:val="24"/>
          <w:szCs w:val="24"/>
          <w:lang w:val="en-US"/>
        </w:rPr>
        <w:t>65</w:t>
      </w:r>
      <w:r w:rsidRPr="006D0604">
        <w:rPr>
          <w:rFonts w:ascii="Times New Roman" w:hAnsi="Times New Roman"/>
          <w:sz w:val="24"/>
          <w:szCs w:val="24"/>
          <w:lang w:val="en-US"/>
        </w:rPr>
        <w:t>, (b) OR</w:t>
      </w:r>
      <w:r>
        <w:rPr>
          <w:rFonts w:ascii="Times New Roman" w:hAnsi="Times New Roman"/>
          <w:sz w:val="24"/>
          <w:szCs w:val="24"/>
          <w:lang w:val="en-US"/>
        </w:rPr>
        <w:t>F44</w:t>
      </w:r>
      <w:r w:rsidRPr="006D0604">
        <w:rPr>
          <w:rFonts w:ascii="Times New Roman" w:hAnsi="Times New Roman"/>
          <w:sz w:val="24"/>
          <w:szCs w:val="24"/>
          <w:lang w:val="en-US"/>
        </w:rPr>
        <w:t xml:space="preserve">. 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splice junctions and +/- 10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the start and end positions of transcripts. Asterisks indicate the CAGE-</w:t>
      </w:r>
      <w:proofErr w:type="spellStart"/>
      <w:r w:rsidRPr="006D0604">
        <w:rPr>
          <w:rFonts w:ascii="Times New Roman" w:hAnsi="Times New Roman"/>
          <w:sz w:val="24"/>
          <w:szCs w:val="24"/>
          <w:lang w:val="en-US"/>
        </w:rPr>
        <w:t>Seq</w:t>
      </w:r>
      <w:proofErr w:type="spellEnd"/>
      <w:r w:rsidRPr="006D0604">
        <w:rPr>
          <w:rFonts w:ascii="Times New Roman" w:hAnsi="Times New Roman"/>
          <w:sz w:val="24"/>
          <w:szCs w:val="24"/>
          <w:lang w:val="en-US"/>
        </w:rPr>
        <w:t xml:space="preserve">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6D4FDE75" w14:textId="77777777" w:rsidR="00422B66" w:rsidRPr="006D0604" w:rsidRDefault="00422B66" w:rsidP="00422B66">
      <w:pPr>
        <w:spacing w:after="120" w:line="240" w:lineRule="auto"/>
        <w:jc w:val="both"/>
        <w:rPr>
          <w:del w:id="1365" w:author="BZs" w:date="2024-12-19T08:36:00Z"/>
          <w:rFonts w:ascii="Times New Roman" w:hAnsi="Times New Roman" w:cs="Times New Roman"/>
          <w:b/>
          <w:color w:val="7030A0"/>
          <w:sz w:val="24"/>
          <w:szCs w:val="24"/>
          <w:lang w:val="en-US"/>
        </w:rPr>
      </w:pPr>
    </w:p>
    <w:p w14:paraId="2C1627F7" w14:textId="77777777" w:rsidR="000277DC" w:rsidRPr="006D0604" w:rsidRDefault="000277DC" w:rsidP="00464F85">
      <w:pPr>
        <w:spacing w:after="120" w:line="240" w:lineRule="auto"/>
        <w:jc w:val="both"/>
        <w:rPr>
          <w:del w:id="1366" w:author="BZs" w:date="2024-12-19T08:36:00Z"/>
          <w:rFonts w:ascii="Times New Roman" w:eastAsia="Georgia" w:hAnsi="Times New Roman" w:cs="Times New Roman"/>
          <w:b/>
          <w:bCs/>
          <w:sz w:val="24"/>
          <w:szCs w:val="24"/>
          <w:lang w:val="en-US"/>
        </w:rPr>
      </w:pPr>
    </w:p>
    <w:p w14:paraId="7E9E1531" w14:textId="3BF8DA7F"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7B50EC">
        <w:rPr>
          <w:rFonts w:ascii="Times New Roman" w:eastAsia="Georgia" w:hAnsi="Times New Roman" w:cs="Times New Roman"/>
          <w:b/>
          <w:bCs/>
          <w:sz w:val="24"/>
          <w:szCs w:val="24"/>
          <w:lang w:val="en-US"/>
        </w:rPr>
        <w:t>S10</w:t>
      </w:r>
      <w:r w:rsidRPr="006D0604">
        <w:rPr>
          <w:rFonts w:ascii="Times New Roman" w:eastAsia="Georgia" w:hAnsi="Times New Roman" w:cs="Times New Roman"/>
          <w:b/>
          <w:bCs/>
          <w:sz w:val="24"/>
          <w:szCs w:val="24"/>
          <w:lang w:val="en-US"/>
        </w:rPr>
        <w:t xml:space="preserve">. Dynamics of </w:t>
      </w:r>
      <w:r w:rsidR="007B50EC">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otal </w:t>
      </w:r>
      <w:r w:rsidR="007B50EC">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 xml:space="preserve">overage of </w:t>
      </w:r>
      <w:r w:rsidR="007B50EC">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iral </w:t>
      </w:r>
      <w:r w:rsidR="007B50EC">
        <w:rPr>
          <w:rFonts w:ascii="Times New Roman" w:eastAsia="Georgia" w:hAnsi="Times New Roman" w:cs="Times New Roman"/>
          <w:b/>
          <w:bCs/>
          <w:sz w:val="24"/>
          <w:szCs w:val="24"/>
          <w:lang w:val="en-US"/>
        </w:rPr>
        <w:t>R</w:t>
      </w:r>
      <w:r w:rsidRPr="006D0604">
        <w:rPr>
          <w:rFonts w:ascii="Times New Roman" w:eastAsia="Georgia" w:hAnsi="Times New Roman" w:cs="Times New Roman"/>
          <w:b/>
          <w:bCs/>
          <w:sz w:val="24"/>
          <w:szCs w:val="24"/>
          <w:lang w:val="en-US"/>
        </w:rPr>
        <w:t>eads.</w:t>
      </w:r>
    </w:p>
    <w:p w14:paraId="2E3C9055" w14:textId="1C635626" w:rsidR="007B50EC" w:rsidRPr="00D73086" w:rsidRDefault="001559C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hAnsi="Times New Roman" w:cs="Times New Roman"/>
          <w:sz w:val="24"/>
          <w:szCs w:val="24"/>
          <w:lang w:val="en-US"/>
        </w:rPr>
        <w:t xml:space="preserve">This figure shows the total coverage of the viral genome, calculated from reads, whose orientation </w:t>
      </w:r>
      <w:r w:rsidR="008F773E" w:rsidRPr="006D0604">
        <w:rPr>
          <w:rFonts w:ascii="Times New Roman" w:hAnsi="Times New Roman" w:cs="Times New Roman"/>
          <w:sz w:val="24"/>
          <w:szCs w:val="24"/>
          <w:lang w:val="en-US"/>
        </w:rPr>
        <w:t>were</w:t>
      </w:r>
      <w:r w:rsidRPr="006D0604">
        <w:rPr>
          <w:rFonts w:ascii="Times New Roman" w:hAnsi="Times New Roman" w:cs="Times New Roman"/>
          <w:sz w:val="24"/>
          <w:szCs w:val="24"/>
          <w:lang w:val="en-US"/>
        </w:rPr>
        <w:t xml:space="preserve"> </w:t>
      </w:r>
      <w:r w:rsidR="003B32D9" w:rsidRPr="006D0604">
        <w:rPr>
          <w:rFonts w:ascii="Times New Roman" w:hAnsi="Times New Roman" w:cs="Times New Roman"/>
          <w:sz w:val="24"/>
          <w:szCs w:val="24"/>
          <w:lang w:val="en-US"/>
        </w:rPr>
        <w:t>determined using either the 5</w:t>
      </w:r>
      <w:r w:rsidR="003B32D9"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 xml:space="preserve"> adapter, or the</w:t>
      </w:r>
      <w:r w:rsidR="00195816" w:rsidRPr="006D0604">
        <w:rPr>
          <w:rFonts w:ascii="Times New Roman" w:hAnsi="Times New Roman" w:cs="Times New Roman"/>
          <w:sz w:val="24"/>
          <w:szCs w:val="24"/>
          <w:lang w:val="en-US"/>
        </w:rPr>
        <w:t xml:space="preserve"> </w:t>
      </w:r>
      <w:proofErr w:type="spellStart"/>
      <w:r w:rsidR="00195816" w:rsidRPr="006D0604">
        <w:rPr>
          <w:rFonts w:ascii="Times New Roman" w:hAnsi="Times New Roman" w:cs="Times New Roman"/>
          <w:sz w:val="24"/>
          <w:szCs w:val="24"/>
          <w:lang w:val="en-US"/>
        </w:rPr>
        <w:t>polyA</w:t>
      </w:r>
      <w:proofErr w:type="spellEnd"/>
      <w:r w:rsidR="00195816" w:rsidRPr="006D0604">
        <w:rPr>
          <w:rFonts w:ascii="Times New Roman" w:hAnsi="Times New Roman" w:cs="Times New Roman"/>
          <w:sz w:val="24"/>
          <w:szCs w:val="24"/>
          <w:lang w:val="en-US"/>
        </w:rPr>
        <w:t>-tail. The sub-plots show</w:t>
      </w:r>
      <w:r w:rsidRPr="006D0604">
        <w:rPr>
          <w:rFonts w:ascii="Times New Roman" w:hAnsi="Times New Roman" w:cs="Times New Roman"/>
          <w:sz w:val="24"/>
          <w:szCs w:val="24"/>
          <w:lang w:val="en-US"/>
        </w:rPr>
        <w:t xml:space="preserve"> the data on</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different scales, limited to: (a</w:t>
      </w:r>
      <w:r w:rsidRPr="006D0604">
        <w:rPr>
          <w:rFonts w:ascii="Times New Roman" w:hAnsi="Times New Roman" w:cs="Times New Roman"/>
          <w:sz w:val="24"/>
          <w:szCs w:val="24"/>
          <w:lang w:val="en-US"/>
        </w:rPr>
        <w:t xml:space="preserve">) </w:t>
      </w:r>
      <w:r w:rsidR="0052487C" w:rsidRPr="006D0604">
        <w:rPr>
          <w:rFonts w:ascii="Times New Roman" w:eastAsia="Georgia" w:hAnsi="Times New Roman" w:cs="Times New Roman"/>
          <w:bCs/>
          <w:i/>
          <w:sz w:val="24"/>
          <w:szCs w:val="24"/>
          <w:lang w:val="en-US"/>
        </w:rPr>
        <w:t xml:space="preserve">5,000 counts; </w:t>
      </w:r>
      <w:r w:rsidR="0052487C"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0052487C" w:rsidRPr="006D0604">
        <w:rPr>
          <w:rFonts w:ascii="Times New Roman" w:eastAsia="Georgia" w:hAnsi="Times New Roman" w:cs="Times New Roman"/>
          <w:bCs/>
          <w:sz w:val="24"/>
          <w:szCs w:val="24"/>
          <w:lang w:val="en-US"/>
        </w:rPr>
        <w:t>)</w:t>
      </w:r>
      <w:r w:rsidR="0052487C" w:rsidRPr="006D0604">
        <w:rPr>
          <w:rFonts w:ascii="Times New Roman" w:eastAsia="Georgia" w:hAnsi="Times New Roman" w:cs="Times New Roman"/>
          <w:bCs/>
          <w:i/>
          <w:sz w:val="24"/>
          <w:szCs w:val="24"/>
          <w:lang w:val="en-US"/>
        </w:rPr>
        <w:t xml:space="preserve"> 500 counts; </w:t>
      </w:r>
      <w:r w:rsidR="00307A5C" w:rsidRPr="006D0604">
        <w:rPr>
          <w:rFonts w:ascii="Times New Roman" w:eastAsia="Georgia" w:hAnsi="Times New Roman" w:cs="Times New Roman"/>
          <w:bCs/>
          <w:sz w:val="24"/>
          <w:szCs w:val="24"/>
          <w:lang w:val="en-US"/>
        </w:rPr>
        <w:t>and (c</w:t>
      </w:r>
      <w:r w:rsidR="0052487C"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i/>
          <w:sz w:val="24"/>
          <w:szCs w:val="24"/>
          <w:lang w:val="en-US"/>
        </w:rPr>
        <w:t>50 limit</w:t>
      </w:r>
      <w:r w:rsidRPr="006D0604">
        <w:rPr>
          <w:rFonts w:ascii="Times New Roman" w:eastAsia="Georgia" w:hAnsi="Times New Roman" w:cs="Times New Roman"/>
          <w:b/>
          <w:bCs/>
          <w:sz w:val="24"/>
          <w:szCs w:val="24"/>
          <w:lang w:val="en-US"/>
        </w:rPr>
        <w:t xml:space="preserve"> </w:t>
      </w:r>
      <w:r w:rsidRPr="006D0604">
        <w:rPr>
          <w:rFonts w:ascii="Times New Roman" w:eastAsia="Georgia" w:hAnsi="Times New Roman" w:cs="Times New Roman"/>
          <w:bCs/>
          <w:sz w:val="24"/>
          <w:szCs w:val="24"/>
          <w:lang w:val="en-US"/>
        </w:rPr>
        <w:t>counts</w:t>
      </w:r>
      <w:r w:rsidRPr="006D0604">
        <w:rPr>
          <w:rFonts w:ascii="Times New Roman" w:eastAsia="Georgia" w:hAnsi="Times New Roman" w:cs="Times New Roman"/>
          <w:b/>
          <w:bCs/>
          <w:sz w:val="24"/>
          <w:szCs w:val="24"/>
          <w:lang w:val="en-US"/>
        </w:rPr>
        <w:t>.</w:t>
      </w:r>
    </w:p>
    <w:p w14:paraId="6907F323" w14:textId="77777777" w:rsidR="007B50EC" w:rsidRDefault="007B50EC" w:rsidP="00464F85">
      <w:pPr>
        <w:spacing w:after="120" w:line="240" w:lineRule="auto"/>
        <w:jc w:val="both"/>
        <w:rPr>
          <w:del w:id="1367" w:author="BZs" w:date="2024-12-19T08:36:00Z"/>
          <w:rFonts w:ascii="Times New Roman" w:eastAsia="Georgia" w:hAnsi="Times New Roman" w:cs="Times New Roman"/>
          <w:b/>
          <w:bCs/>
          <w:sz w:val="24"/>
          <w:szCs w:val="24"/>
          <w:lang w:val="en-US"/>
        </w:rPr>
      </w:pPr>
    </w:p>
    <w:p w14:paraId="63C2AAB0" w14:textId="71077FB2" w:rsidR="00541032" w:rsidRPr="006D0604" w:rsidRDefault="00541032" w:rsidP="0031603D">
      <w:pPr>
        <w:spacing w:after="120" w:line="240" w:lineRule="auto"/>
        <w:jc w:val="both"/>
        <w:rPr>
          <w:rFonts w:ascii="Times New Roman" w:hAnsi="Times New Roman" w:cs="Times New Roman"/>
          <w:b/>
          <w:sz w:val="24"/>
          <w:szCs w:val="24"/>
          <w:lang w:val="en-US"/>
        </w:rPr>
      </w:pPr>
      <w:r w:rsidRPr="006D0604">
        <w:rPr>
          <w:rFonts w:ascii="Times New Roman" w:eastAsia="Georgia" w:hAnsi="Times New Roman" w:cs="Times New Roman"/>
          <w:b/>
          <w:bCs/>
          <w:sz w:val="24"/>
          <w:szCs w:val="24"/>
          <w:lang w:val="en-US"/>
        </w:rPr>
        <w:lastRenderedPageBreak/>
        <w:t xml:space="preserve">Supplementary Figure </w:t>
      </w:r>
      <w:del w:id="1368" w:author="BZs" w:date="2024-12-19T08:36:00Z">
        <w:r w:rsidR="00DE4210" w:rsidRPr="006D0604">
          <w:rPr>
            <w:rFonts w:ascii="Times New Roman" w:eastAsia="Georgia" w:hAnsi="Times New Roman" w:cs="Times New Roman"/>
            <w:b/>
            <w:bCs/>
            <w:sz w:val="24"/>
            <w:szCs w:val="24"/>
            <w:lang w:val="en-US"/>
          </w:rPr>
          <w:delText>7</w:delText>
        </w:r>
      </w:del>
      <w:ins w:id="1369" w:author="BZs" w:date="2024-12-19T08:36:00Z">
        <w:r w:rsidR="002F45BB">
          <w:rPr>
            <w:rFonts w:ascii="Times New Roman" w:eastAsia="Georgia" w:hAnsi="Times New Roman" w:cs="Times New Roman"/>
            <w:b/>
            <w:bCs/>
            <w:sz w:val="24"/>
            <w:szCs w:val="24"/>
            <w:lang w:val="en-US"/>
          </w:rPr>
          <w:t>S</w:t>
        </w:r>
        <w:r w:rsidR="00744545">
          <w:rPr>
            <w:rFonts w:ascii="Times New Roman" w:eastAsia="Georgia" w:hAnsi="Times New Roman" w:cs="Times New Roman"/>
            <w:b/>
            <w:bCs/>
            <w:sz w:val="24"/>
            <w:szCs w:val="24"/>
            <w:lang w:val="en-US"/>
          </w:rPr>
          <w:t>11</w:t>
        </w:r>
      </w:ins>
      <w:r w:rsidRPr="006D0604">
        <w:rPr>
          <w:rFonts w:ascii="Times New Roman" w:eastAsia="Georgia" w:hAnsi="Times New Roman" w:cs="Times New Roman"/>
          <w:b/>
          <w:bCs/>
          <w:sz w:val="24"/>
          <w:szCs w:val="24"/>
          <w:lang w:val="en-US"/>
        </w:rPr>
        <w:t xml:space="preserve">. </w:t>
      </w:r>
      <w:r w:rsidRPr="006D0604">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6D0604" w:rsidRDefault="00541032"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This illustration compares the sequences of </w:t>
      </w:r>
      <w:proofErr w:type="spellStart"/>
      <w:r w:rsidR="0052487C" w:rsidRPr="006D0604">
        <w:rPr>
          <w:rFonts w:ascii="Times New Roman" w:hAnsi="Times New Roman" w:cs="Times New Roman"/>
          <w:sz w:val="24"/>
          <w:szCs w:val="24"/>
          <w:lang w:val="en-US"/>
        </w:rPr>
        <w:t>raRNAs</w:t>
      </w:r>
      <w:proofErr w:type="spellEnd"/>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(a</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CTO-S; (b</w:t>
      </w:r>
      <w:r w:rsidR="0052487C" w:rsidRPr="006D0604">
        <w:rPr>
          <w:rFonts w:ascii="Times New Roman" w:hAnsi="Times New Roman" w:cs="Times New Roman"/>
          <w:sz w:val="24"/>
          <w:szCs w:val="24"/>
          <w:lang w:val="en-US"/>
        </w:rPr>
        <w:t>)</w:t>
      </w:r>
      <w:r w:rsidR="00A83DD2" w:rsidRPr="006D0604">
        <w:rPr>
          <w:rFonts w:ascii="Times New Roman" w:hAnsi="Times New Roman" w:cs="Times New Roman"/>
          <w:sz w:val="24"/>
          <w:szCs w:val="24"/>
          <w:lang w:val="en-US"/>
        </w:rPr>
        <w:t xml:space="preserve"> NOIR</w:t>
      </w:r>
      <w:r w:rsidR="0052487C" w:rsidRPr="006D0604">
        <w:rPr>
          <w:rFonts w:ascii="Times New Roman" w:hAnsi="Times New Roman" w:cs="Times New Roman"/>
          <w:sz w:val="24"/>
          <w:szCs w:val="24"/>
          <w:lang w:val="en-US"/>
        </w:rPr>
        <w:t>]</w:t>
      </w:r>
      <w:r w:rsidRPr="006D0604">
        <w:rPr>
          <w:rFonts w:ascii="Times New Roman" w:hAnsi="Times New Roman" w:cs="Times New Roman"/>
          <w:sz w:val="24"/>
          <w:szCs w:val="24"/>
          <w:lang w:val="en-US"/>
        </w:rPr>
        <w:t xml:space="preserve"> from EHV-1 with those of two PRV strains (Kaplan and </w:t>
      </w:r>
      <w:proofErr w:type="spellStart"/>
      <w:r w:rsidRPr="006D0604">
        <w:rPr>
          <w:rFonts w:ascii="Times New Roman" w:hAnsi="Times New Roman" w:cs="Times New Roman"/>
          <w:sz w:val="24"/>
          <w:szCs w:val="24"/>
          <w:lang w:val="en-US"/>
        </w:rPr>
        <w:t>MdBio</w:t>
      </w:r>
      <w:proofErr w:type="spellEnd"/>
      <w:r w:rsidRPr="006D0604">
        <w:rPr>
          <w:rFonts w:ascii="Times New Roman" w:hAnsi="Times New Roman" w:cs="Times New Roman"/>
          <w:sz w:val="24"/>
          <w:szCs w:val="24"/>
          <w:lang w:val="en-US"/>
        </w:rPr>
        <w:t>).</w:t>
      </w:r>
    </w:p>
    <w:p w14:paraId="4407D0A6" w14:textId="78A23768" w:rsidR="001445BA" w:rsidRPr="006D0604" w:rsidRDefault="001445BA" w:rsidP="0031603D">
      <w:pPr>
        <w:spacing w:after="120" w:line="240" w:lineRule="auto"/>
        <w:jc w:val="both"/>
        <w:rPr>
          <w:rFonts w:ascii="Times New Roman" w:eastAsia="Georgia" w:hAnsi="Times New Roman" w:cs="Times New Roman"/>
          <w:b/>
          <w:bCs/>
          <w:sz w:val="24"/>
          <w:szCs w:val="24"/>
          <w:lang w:val="en-US"/>
        </w:rPr>
      </w:pPr>
    </w:p>
    <w:p w14:paraId="47BAC4C7" w14:textId="77777777" w:rsidR="001445BA" w:rsidRPr="006D0604" w:rsidRDefault="001445BA" w:rsidP="00464F85">
      <w:pPr>
        <w:spacing w:after="120" w:line="240" w:lineRule="auto"/>
        <w:jc w:val="both"/>
        <w:rPr>
          <w:del w:id="1370" w:author="BZs" w:date="2024-12-19T08:36:00Z"/>
          <w:rFonts w:ascii="Times New Roman" w:eastAsia="Georgia" w:hAnsi="Times New Roman" w:cs="Times New Roman"/>
          <w:b/>
          <w:bCs/>
          <w:sz w:val="24"/>
          <w:szCs w:val="24"/>
          <w:lang w:val="en-US"/>
        </w:rPr>
      </w:pPr>
    </w:p>
    <w:p w14:paraId="631BDC89" w14:textId="77777777" w:rsidR="001445BA" w:rsidRPr="006D0604" w:rsidRDefault="001445BA" w:rsidP="00464F85">
      <w:pPr>
        <w:spacing w:after="120" w:line="240" w:lineRule="auto"/>
        <w:jc w:val="both"/>
        <w:rPr>
          <w:del w:id="1371" w:author="BZs" w:date="2024-12-19T08:36:00Z"/>
          <w:rFonts w:ascii="Times New Roman" w:eastAsia="Georgia" w:hAnsi="Times New Roman" w:cs="Times New Roman"/>
          <w:b/>
          <w:bCs/>
          <w:sz w:val="24"/>
          <w:szCs w:val="24"/>
          <w:lang w:val="en-US"/>
        </w:rPr>
      </w:pPr>
    </w:p>
    <w:p w14:paraId="73CB39A2" w14:textId="77777777"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Tables</w:t>
      </w:r>
    </w:p>
    <w:p w14:paraId="566EF2D6" w14:textId="3EE8503B"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 xml:space="preserve">Supplementary Table </w:t>
      </w:r>
      <w:del w:id="1372" w:author="BZs" w:date="2024-12-19T08:36:00Z">
        <w:r w:rsidRPr="006D0604">
          <w:rPr>
            <w:rFonts w:ascii="Times New Roman" w:eastAsia="Georgia" w:hAnsi="Times New Roman" w:cs="Times New Roman"/>
            <w:b/>
            <w:bCs/>
            <w:sz w:val="24"/>
            <w:szCs w:val="24"/>
            <w:lang w:val="en-US"/>
          </w:rPr>
          <w:delText>1</w:delText>
        </w:r>
      </w:del>
      <w:ins w:id="1373" w:author="BZs" w:date="2024-12-19T08:36:00Z">
        <w:r w:rsidR="003D219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1</w:t>
        </w:r>
      </w:ins>
      <w:r w:rsidRPr="006D0604">
        <w:rPr>
          <w:rFonts w:ascii="Times New Roman" w:eastAsia="Georgia" w:hAnsi="Times New Roman" w:cs="Times New Roman"/>
          <w:b/>
          <w:bCs/>
          <w:sz w:val="24"/>
          <w:szCs w:val="24"/>
          <w:lang w:val="en-US"/>
        </w:rPr>
        <w:t xml:space="preserve">. Identification of immediate-early gene expression of EHV-1 using the inhibition of protein synthesis by CHX. </w:t>
      </w:r>
    </w:p>
    <w:p w14:paraId="7966E6A9" w14:textId="06B19A00"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sidRPr="006D0604">
        <w:rPr>
          <w:rFonts w:ascii="Times New Roman" w:eastAsia="Georgia" w:hAnsi="Times New Roman" w:cs="Times New Roman"/>
          <w:bCs/>
          <w:sz w:val="24"/>
          <w:szCs w:val="24"/>
          <w:lang w:val="en-US"/>
        </w:rPr>
        <w:t xml:space="preserve"> unequivocally indicate that </w:t>
      </w:r>
      <w:r w:rsidR="001C33C7" w:rsidRPr="006D0604">
        <w:rPr>
          <w:rFonts w:ascii="Times New Roman" w:eastAsia="Georgia" w:hAnsi="Times New Roman" w:cs="Times New Roman"/>
          <w:bCs/>
          <w:sz w:val="24"/>
          <w:szCs w:val="24"/>
          <w:lang w:val="en-US"/>
        </w:rPr>
        <w:t>ORF</w:t>
      </w:r>
      <w:r w:rsidRPr="006D0604">
        <w:rPr>
          <w:rFonts w:ascii="Times New Roman" w:eastAsia="Georgia" w:hAnsi="Times New Roman" w:cs="Times New Roman"/>
          <w:bCs/>
          <w:sz w:val="24"/>
          <w:szCs w:val="24"/>
          <w:lang w:val="en-US"/>
        </w:rPr>
        <w:t>64 is the sole immediate early gene of EHV-1.</w:t>
      </w:r>
      <w:r w:rsidR="00A21184" w:rsidRPr="006D0604">
        <w:rPr>
          <w:rFonts w:ascii="Times New Roman" w:eastAsia="Georgia" w:hAnsi="Times New Roman" w:cs="Times New Roman"/>
          <w:bCs/>
          <w:sz w:val="24"/>
          <w:szCs w:val="24"/>
          <w:lang w:val="en-US"/>
        </w:rPr>
        <w:t xml:space="preserve"> The numbers refer to the detected reads.</w:t>
      </w:r>
    </w:p>
    <w:p w14:paraId="24C9ABF9" w14:textId="715AC6D1" w:rsidR="00140D14" w:rsidRPr="00140D14" w:rsidRDefault="007B50EC" w:rsidP="0031603D">
      <w:pPr>
        <w:spacing w:after="120" w:line="240" w:lineRule="auto"/>
        <w:jc w:val="both"/>
        <w:rPr>
          <w:ins w:id="1374" w:author="BZs" w:date="2024-12-19T08:36:00Z"/>
          <w:rFonts w:ascii="Times New Roman" w:eastAsia="Georgia" w:hAnsi="Times New Roman" w:cs="Times New Roman"/>
          <w:b/>
          <w:bCs/>
          <w:color w:val="0070C0"/>
          <w:sz w:val="28"/>
          <w:szCs w:val="28"/>
          <w:lang w:val="en-US"/>
        </w:rPr>
      </w:pPr>
      <w:r w:rsidRPr="00140D14">
        <w:rPr>
          <w:rFonts w:ascii="Times New Roman" w:hAnsi="Times New Roman"/>
          <w:b/>
          <w:color w:val="0070C0"/>
          <w:sz w:val="24"/>
          <w:lang w:val="en-US"/>
          <w:rPrChange w:id="1375" w:author="BZs" w:date="2024-12-19T08:36:00Z">
            <w:rPr>
              <w:rFonts w:ascii="Times New Roman" w:hAnsi="Times New Roman"/>
              <w:b/>
              <w:color w:val="7030A0"/>
              <w:sz w:val="24"/>
              <w:lang w:val="en-US"/>
            </w:rPr>
          </w:rPrChange>
        </w:rPr>
        <w:t xml:space="preserve">Supplementary Table </w:t>
      </w:r>
      <w:del w:id="1376" w:author="BZs" w:date="2024-12-19T08:36:00Z">
        <w:r>
          <w:rPr>
            <w:rFonts w:ascii="Times New Roman" w:hAnsi="Times New Roman"/>
            <w:b/>
            <w:color w:val="7030A0"/>
            <w:sz w:val="24"/>
            <w:szCs w:val="24"/>
            <w:lang w:val="en-US"/>
          </w:rPr>
          <w:delText>2</w:delText>
        </w:r>
      </w:del>
      <w:ins w:id="1377" w:author="BZs" w:date="2024-12-19T08:36:00Z">
        <w:r w:rsidR="004C0E50">
          <w:rPr>
            <w:rFonts w:ascii="Times New Roman" w:hAnsi="Times New Roman"/>
            <w:b/>
            <w:color w:val="0070C0"/>
            <w:sz w:val="24"/>
            <w:szCs w:val="24"/>
            <w:lang w:val="en-US"/>
          </w:rPr>
          <w:t>S</w:t>
        </w:r>
        <w:r w:rsidRPr="00140D14">
          <w:rPr>
            <w:rFonts w:ascii="Times New Roman" w:hAnsi="Times New Roman"/>
            <w:b/>
            <w:color w:val="0070C0"/>
            <w:sz w:val="24"/>
            <w:szCs w:val="24"/>
            <w:lang w:val="en-US"/>
          </w:rPr>
          <w:t>2</w:t>
        </w:r>
      </w:ins>
      <w:r w:rsidRPr="00140D14">
        <w:rPr>
          <w:rFonts w:ascii="Times New Roman" w:hAnsi="Times New Roman"/>
          <w:color w:val="0070C0"/>
          <w:sz w:val="24"/>
          <w:lang w:val="en-US"/>
          <w:rPrChange w:id="1378" w:author="BZs" w:date="2024-12-19T08:36:00Z">
            <w:rPr>
              <w:rFonts w:ascii="Times New Roman" w:hAnsi="Times New Roman"/>
              <w:color w:val="7030A0"/>
              <w:sz w:val="24"/>
              <w:lang w:val="en-US"/>
            </w:rPr>
          </w:rPrChange>
        </w:rPr>
        <w:t xml:space="preserve">. </w:t>
      </w:r>
      <w:r w:rsidRPr="00140D14">
        <w:rPr>
          <w:rFonts w:ascii="Times New Roman" w:hAnsi="Times New Roman"/>
          <w:b/>
          <w:color w:val="0070C0"/>
          <w:sz w:val="24"/>
          <w:lang w:val="en-US"/>
          <w:rPrChange w:id="1379" w:author="BZs" w:date="2024-12-19T08:36:00Z">
            <w:rPr>
              <w:rFonts w:ascii="Times New Roman" w:hAnsi="Times New Roman"/>
              <w:b/>
              <w:color w:val="7030A0"/>
              <w:sz w:val="24"/>
              <w:lang w:val="en-US"/>
            </w:rPr>
          </w:rPrChange>
        </w:rPr>
        <w:t>Classification of newly annotated transcripts.</w:t>
      </w:r>
      <w:r w:rsidRPr="00140D14">
        <w:rPr>
          <w:rFonts w:ascii="Times New Roman" w:hAnsi="Times New Roman"/>
          <w:b/>
          <w:color w:val="0070C0"/>
          <w:sz w:val="28"/>
          <w:lang w:val="en-US"/>
          <w:rPrChange w:id="1380" w:author="BZs" w:date="2024-12-19T08:36:00Z">
            <w:rPr>
              <w:rFonts w:ascii="Times New Roman" w:hAnsi="Times New Roman"/>
              <w:b/>
              <w:color w:val="7030A0"/>
              <w:sz w:val="28"/>
              <w:lang w:val="en-US"/>
            </w:rPr>
          </w:rPrChange>
        </w:rPr>
        <w:t xml:space="preserve"> </w:t>
      </w:r>
    </w:p>
    <w:p w14:paraId="2C7E3487" w14:textId="428A2288" w:rsidR="00140D14" w:rsidRPr="00140D14" w:rsidRDefault="00140D14" w:rsidP="0031603D">
      <w:pPr>
        <w:spacing w:after="120" w:line="240" w:lineRule="auto"/>
        <w:jc w:val="both"/>
        <w:rPr>
          <w:ins w:id="1381" w:author="BZs" w:date="2024-12-19T08:36:00Z"/>
          <w:rFonts w:ascii="Times New Roman" w:hAnsi="Times New Roman"/>
          <w:color w:val="0070C0"/>
          <w:sz w:val="24"/>
          <w:szCs w:val="24"/>
          <w:lang w:val="en-US"/>
        </w:rPr>
      </w:pPr>
      <w:r w:rsidRPr="00140D14">
        <w:rPr>
          <w:rFonts w:ascii="Times New Roman" w:hAnsi="Times New Roman"/>
          <w:color w:val="0070C0"/>
          <w:sz w:val="24"/>
          <w:lang w:val="en-US"/>
          <w:rPrChange w:id="1382" w:author="BZs" w:date="2024-12-19T08:36:00Z">
            <w:rPr>
              <w:rFonts w:ascii="Times New Roman" w:hAnsi="Times New Roman"/>
              <w:color w:val="7030A0"/>
              <w:sz w:val="24"/>
              <w:lang w:val="en-US"/>
            </w:rPr>
          </w:rPrChange>
        </w:rPr>
        <w:t xml:space="preserve">This table lists the categories and counts of additional transcripts identified and validated through the integration </w:t>
      </w:r>
      <w:r>
        <w:rPr>
          <w:rFonts w:ascii="Times New Roman" w:hAnsi="Times New Roman"/>
          <w:color w:val="0070C0"/>
          <w:sz w:val="24"/>
          <w:lang w:val="en-US"/>
          <w:rPrChange w:id="1383" w:author="BZs" w:date="2024-12-19T08:36:00Z">
            <w:rPr>
              <w:rFonts w:ascii="Times New Roman" w:hAnsi="Times New Roman"/>
              <w:color w:val="7030A0"/>
              <w:sz w:val="24"/>
              <w:lang w:val="en-US"/>
            </w:rPr>
          </w:rPrChange>
        </w:rPr>
        <w:t>of CAGE-</w:t>
      </w:r>
      <w:proofErr w:type="spellStart"/>
      <w:r>
        <w:rPr>
          <w:rFonts w:ascii="Times New Roman" w:hAnsi="Times New Roman"/>
          <w:color w:val="0070C0"/>
          <w:sz w:val="24"/>
          <w:lang w:val="en-US"/>
          <w:rPrChange w:id="1384" w:author="BZs" w:date="2024-12-19T08:36:00Z">
            <w:rPr>
              <w:rFonts w:ascii="Times New Roman" w:hAnsi="Times New Roman"/>
              <w:color w:val="7030A0"/>
              <w:sz w:val="24"/>
              <w:lang w:val="en-US"/>
            </w:rPr>
          </w:rPrChange>
        </w:rPr>
        <w:t>Seq</w:t>
      </w:r>
      <w:proofErr w:type="spellEnd"/>
      <w:r>
        <w:rPr>
          <w:rFonts w:ascii="Times New Roman" w:hAnsi="Times New Roman"/>
          <w:color w:val="0070C0"/>
          <w:sz w:val="24"/>
          <w:lang w:val="en-US"/>
          <w:rPrChange w:id="1385" w:author="BZs" w:date="2024-12-19T08:36:00Z">
            <w:rPr>
              <w:rFonts w:ascii="Times New Roman" w:hAnsi="Times New Roman"/>
              <w:color w:val="7030A0"/>
              <w:sz w:val="24"/>
              <w:lang w:val="en-US"/>
            </w:rPr>
          </w:rPrChange>
        </w:rPr>
        <w:t xml:space="preserve"> and dcDNA-</w:t>
      </w:r>
      <w:proofErr w:type="spellStart"/>
      <w:r>
        <w:rPr>
          <w:rFonts w:ascii="Times New Roman" w:hAnsi="Times New Roman"/>
          <w:color w:val="0070C0"/>
          <w:sz w:val="24"/>
          <w:lang w:val="en-US"/>
          <w:rPrChange w:id="1386" w:author="BZs" w:date="2024-12-19T08:36:00Z">
            <w:rPr>
              <w:rFonts w:ascii="Times New Roman" w:hAnsi="Times New Roman"/>
              <w:color w:val="7030A0"/>
              <w:sz w:val="24"/>
              <w:lang w:val="en-US"/>
            </w:rPr>
          </w:rPrChange>
        </w:rPr>
        <w:t>Seq</w:t>
      </w:r>
      <w:proofErr w:type="spellEnd"/>
      <w:r>
        <w:rPr>
          <w:rFonts w:ascii="Times New Roman" w:hAnsi="Times New Roman"/>
          <w:color w:val="0070C0"/>
          <w:sz w:val="24"/>
          <w:lang w:val="en-US"/>
          <w:rPrChange w:id="1387" w:author="BZs" w:date="2024-12-19T08:36:00Z">
            <w:rPr>
              <w:rFonts w:ascii="Times New Roman" w:hAnsi="Times New Roman"/>
              <w:color w:val="7030A0"/>
              <w:sz w:val="24"/>
              <w:lang w:val="en-US"/>
            </w:rPr>
          </w:rPrChange>
        </w:rPr>
        <w:t xml:space="preserve"> data.</w:t>
      </w:r>
      <w:del w:id="1388" w:author="BZs" w:date="2024-12-19T08:36:00Z">
        <w:r w:rsidR="007B50EC" w:rsidRPr="006D0604">
          <w:rPr>
            <w:rFonts w:ascii="Times New Roman" w:hAnsi="Times New Roman"/>
            <w:color w:val="7030A0"/>
            <w:sz w:val="24"/>
            <w:szCs w:val="24"/>
            <w:lang w:val="en-US"/>
          </w:rPr>
          <w:delText xml:space="preserve"> The </w:delText>
        </w:r>
      </w:del>
    </w:p>
    <w:p w14:paraId="00B1E268" w14:textId="756D8426" w:rsidR="00140D14" w:rsidRPr="00140D14" w:rsidRDefault="00140D14" w:rsidP="0031603D">
      <w:pPr>
        <w:spacing w:after="120" w:line="240" w:lineRule="auto"/>
        <w:jc w:val="both"/>
        <w:rPr>
          <w:ins w:id="1389" w:author="BZs" w:date="2024-12-19T08:36:00Z"/>
          <w:rFonts w:ascii="Times New Roman" w:hAnsi="Times New Roman"/>
          <w:color w:val="0070C0"/>
          <w:sz w:val="24"/>
          <w:szCs w:val="24"/>
          <w:lang w:val="en-US"/>
        </w:rPr>
      </w:pPr>
      <w:r w:rsidRPr="00140D14">
        <w:rPr>
          <w:rFonts w:ascii="Times New Roman" w:hAnsi="Times New Roman"/>
          <w:color w:val="0070C0"/>
          <w:sz w:val="24"/>
          <w:lang w:val="en-US"/>
          <w:rPrChange w:id="1390" w:author="BZs" w:date="2024-12-19T08:36:00Z">
            <w:rPr>
              <w:rFonts w:ascii="Times New Roman" w:hAnsi="Times New Roman"/>
              <w:color w:val="7030A0"/>
              <w:sz w:val="24"/>
              <w:lang w:val="en-US"/>
            </w:rPr>
          </w:rPrChange>
        </w:rPr>
        <w:t>Putative mRNAs</w:t>
      </w:r>
      <w:del w:id="1391" w:author="BZs" w:date="2024-12-19T08:36:00Z">
        <w:r w:rsidR="007B50EC" w:rsidRPr="006D0604">
          <w:rPr>
            <w:rFonts w:ascii="Times New Roman" w:hAnsi="Times New Roman"/>
            <w:color w:val="7030A0"/>
            <w:sz w:val="24"/>
            <w:szCs w:val="24"/>
            <w:lang w:val="en-US"/>
          </w:rPr>
          <w:delText xml:space="preserve"> category includes</w:delText>
        </w:r>
      </w:del>
      <w:ins w:id="1392" w:author="BZs" w:date="2024-12-19T08:36:00Z">
        <w:r w:rsidRPr="00140D14">
          <w:rPr>
            <w:rFonts w:ascii="Times New Roman" w:hAnsi="Times New Roman"/>
            <w:color w:val="0070C0"/>
            <w:sz w:val="24"/>
            <w:szCs w:val="24"/>
            <w:lang w:val="en-US"/>
          </w:rPr>
          <w:t>: These</w:t>
        </w:r>
      </w:ins>
      <w:r w:rsidRPr="00140D14">
        <w:rPr>
          <w:rFonts w:ascii="Times New Roman" w:hAnsi="Times New Roman"/>
          <w:color w:val="0070C0"/>
          <w:sz w:val="24"/>
          <w:lang w:val="en-US"/>
          <w:rPrChange w:id="1393" w:author="BZs" w:date="2024-12-19T08:36:00Z">
            <w:rPr>
              <w:rFonts w:ascii="Times New Roman" w:hAnsi="Times New Roman"/>
              <w:color w:val="7030A0"/>
              <w:sz w:val="24"/>
              <w:lang w:val="en-US"/>
            </w:rPr>
          </w:rPrChange>
        </w:rPr>
        <w:t xml:space="preserve"> transcripts</w:t>
      </w:r>
      <w:del w:id="1394" w:author="BZs" w:date="2024-12-19T08:36:00Z">
        <w:r w:rsidR="007B50EC" w:rsidRPr="006D0604">
          <w:rPr>
            <w:rFonts w:ascii="Times New Roman" w:hAnsi="Times New Roman"/>
            <w:color w:val="7030A0"/>
            <w:sz w:val="24"/>
            <w:szCs w:val="24"/>
            <w:lang w:val="en-US"/>
          </w:rPr>
          <w:delText xml:space="preserve"> that</w:delText>
        </w:r>
      </w:del>
      <w:r w:rsidRPr="00140D14">
        <w:rPr>
          <w:rFonts w:ascii="Times New Roman" w:hAnsi="Times New Roman"/>
          <w:color w:val="0070C0"/>
          <w:sz w:val="24"/>
          <w:lang w:val="en-US"/>
          <w:rPrChange w:id="1395" w:author="BZs" w:date="2024-12-19T08:36:00Z">
            <w:rPr>
              <w:rFonts w:ascii="Times New Roman" w:hAnsi="Times New Roman"/>
              <w:color w:val="7030A0"/>
              <w:sz w:val="24"/>
              <w:lang w:val="en-US"/>
            </w:rPr>
          </w:rPrChange>
        </w:rPr>
        <w:t xml:space="preserve"> harbor an open reading frame (ORF) and are 3'-coterminal but 5'-truncated (in-frame) variants of the canonical ORF of the given gene. "Putative" indicates that</w:t>
      </w:r>
      <w:ins w:id="1396" w:author="BZs" w:date="2024-12-19T08:36:00Z">
        <w:r w:rsidRPr="00140D14">
          <w:rPr>
            <w:rFonts w:ascii="Times New Roman" w:hAnsi="Times New Roman"/>
            <w:color w:val="0070C0"/>
            <w:sz w:val="24"/>
            <w:szCs w:val="24"/>
            <w:lang w:val="en-US"/>
          </w:rPr>
          <w:t>,</w:t>
        </w:r>
      </w:ins>
      <w:r w:rsidRPr="00140D14">
        <w:rPr>
          <w:rFonts w:ascii="Times New Roman" w:hAnsi="Times New Roman"/>
          <w:color w:val="0070C0"/>
          <w:sz w:val="24"/>
          <w:lang w:val="en-US"/>
          <w:rPrChange w:id="1397" w:author="BZs" w:date="2024-12-19T08:36:00Z">
            <w:rPr>
              <w:rFonts w:ascii="Times New Roman" w:hAnsi="Times New Roman"/>
              <w:color w:val="7030A0"/>
              <w:sz w:val="24"/>
              <w:lang w:val="en-US"/>
            </w:rPr>
          </w:rPrChange>
        </w:rPr>
        <w:t xml:space="preserve"> while these transcripts contain an ORF, they may encode truncated proteins due to their shorter 5' ends compared to the canonical transcripts.</w:t>
      </w:r>
      <w:del w:id="1398" w:author="BZs" w:date="2024-12-19T08:36:00Z">
        <w:r w:rsidR="007B50EC" w:rsidRPr="006D0604">
          <w:rPr>
            <w:rFonts w:ascii="Times New Roman" w:hAnsi="Times New Roman"/>
            <w:color w:val="7030A0"/>
            <w:sz w:val="24"/>
            <w:szCs w:val="24"/>
            <w:lang w:val="en-US"/>
          </w:rPr>
          <w:delText xml:space="preserve"> The </w:delText>
        </w:r>
      </w:del>
    </w:p>
    <w:p w14:paraId="43476E92" w14:textId="21D7E839" w:rsidR="00140D14" w:rsidRPr="00140D14" w:rsidRDefault="00140D14" w:rsidP="0031603D">
      <w:pPr>
        <w:spacing w:after="120" w:line="240" w:lineRule="auto"/>
        <w:jc w:val="both"/>
        <w:rPr>
          <w:ins w:id="1399" w:author="BZs" w:date="2024-12-19T08:36:00Z"/>
          <w:rFonts w:ascii="Times New Roman" w:hAnsi="Times New Roman"/>
          <w:color w:val="0070C0"/>
          <w:sz w:val="24"/>
          <w:szCs w:val="24"/>
          <w:lang w:val="en-US"/>
        </w:rPr>
      </w:pPr>
      <w:r w:rsidRPr="00140D14">
        <w:rPr>
          <w:rFonts w:ascii="Times New Roman" w:hAnsi="Times New Roman"/>
          <w:color w:val="0070C0"/>
          <w:sz w:val="24"/>
          <w:lang w:val="en-US"/>
          <w:rPrChange w:id="1400" w:author="BZs" w:date="2024-12-19T08:36:00Z">
            <w:rPr>
              <w:rFonts w:ascii="Times New Roman" w:hAnsi="Times New Roman"/>
              <w:color w:val="7030A0"/>
              <w:sz w:val="24"/>
              <w:lang w:val="en-US"/>
            </w:rPr>
          </w:rPrChange>
        </w:rPr>
        <w:t>Non-coding RNAs</w:t>
      </w:r>
      <w:del w:id="1401" w:author="BZs" w:date="2024-12-19T08:36:00Z">
        <w:r w:rsidR="007B50EC" w:rsidRPr="006D0604">
          <w:rPr>
            <w:rFonts w:ascii="Times New Roman" w:hAnsi="Times New Roman"/>
            <w:color w:val="7030A0"/>
            <w:sz w:val="24"/>
            <w:szCs w:val="24"/>
            <w:lang w:val="en-US"/>
          </w:rPr>
          <w:delText xml:space="preserve"> consist of transcripts</w:delText>
        </w:r>
      </w:del>
      <w:ins w:id="1402" w:author="BZs" w:date="2024-12-19T08:36:00Z">
        <w:r w:rsidRPr="00140D14">
          <w:rPr>
            <w:rFonts w:ascii="Times New Roman" w:hAnsi="Times New Roman"/>
            <w:color w:val="0070C0"/>
            <w:sz w:val="24"/>
            <w:szCs w:val="24"/>
            <w:lang w:val="en-US"/>
          </w:rPr>
          <w:t>: Transcripts</w:t>
        </w:r>
      </w:ins>
      <w:r w:rsidRPr="00140D14">
        <w:rPr>
          <w:rFonts w:ascii="Times New Roman" w:hAnsi="Times New Roman"/>
          <w:color w:val="0070C0"/>
          <w:sz w:val="24"/>
          <w:lang w:val="en-US"/>
          <w:rPrChange w:id="1403" w:author="BZs" w:date="2024-12-19T08:36:00Z">
            <w:rPr>
              <w:rFonts w:ascii="Times New Roman" w:hAnsi="Times New Roman"/>
              <w:color w:val="7030A0"/>
              <w:sz w:val="24"/>
              <w:lang w:val="en-US"/>
            </w:rPr>
          </w:rPrChange>
        </w:rPr>
        <w:t xml:space="preserve"> that </w:t>
      </w:r>
      <w:del w:id="1404" w:author="BZs" w:date="2024-12-19T08:36:00Z">
        <w:r w:rsidR="007B50EC" w:rsidRPr="006D0604">
          <w:rPr>
            <w:rFonts w:ascii="Times New Roman" w:hAnsi="Times New Roman"/>
            <w:color w:val="7030A0"/>
            <w:sz w:val="24"/>
            <w:szCs w:val="24"/>
            <w:lang w:val="en-US"/>
          </w:rPr>
          <w:delText>do not contain any</w:delText>
        </w:r>
      </w:del>
      <w:ins w:id="1405" w:author="BZs" w:date="2024-12-19T08:36:00Z">
        <w:r w:rsidRPr="00140D14">
          <w:rPr>
            <w:rFonts w:ascii="Times New Roman" w:hAnsi="Times New Roman"/>
            <w:color w:val="0070C0"/>
            <w:sz w:val="24"/>
            <w:szCs w:val="24"/>
            <w:lang w:val="en-US"/>
          </w:rPr>
          <w:t>lack</w:t>
        </w:r>
      </w:ins>
      <w:r w:rsidRPr="00140D14">
        <w:rPr>
          <w:rFonts w:ascii="Times New Roman" w:hAnsi="Times New Roman"/>
          <w:color w:val="0070C0"/>
          <w:sz w:val="24"/>
          <w:lang w:val="en-US"/>
          <w:rPrChange w:id="1406" w:author="BZs" w:date="2024-12-19T08:36:00Z">
            <w:rPr>
              <w:rFonts w:ascii="Times New Roman" w:hAnsi="Times New Roman"/>
              <w:color w:val="7030A0"/>
              <w:sz w:val="24"/>
              <w:lang w:val="en-US"/>
            </w:rPr>
          </w:rPrChange>
        </w:rPr>
        <w:t xml:space="preserve"> ORFs and </w:t>
      </w:r>
      <w:proofErr w:type="gramStart"/>
      <w:r w:rsidRPr="00140D14">
        <w:rPr>
          <w:rFonts w:ascii="Times New Roman" w:hAnsi="Times New Roman"/>
          <w:color w:val="0070C0"/>
          <w:sz w:val="24"/>
          <w:lang w:val="en-US"/>
          <w:rPrChange w:id="1407" w:author="BZs" w:date="2024-12-19T08:36:00Z">
            <w:rPr>
              <w:rFonts w:ascii="Times New Roman" w:hAnsi="Times New Roman"/>
              <w:color w:val="7030A0"/>
              <w:sz w:val="24"/>
              <w:lang w:val="en-US"/>
            </w:rPr>
          </w:rPrChange>
        </w:rPr>
        <w:t>are presumed</w:t>
      </w:r>
      <w:proofErr w:type="gramEnd"/>
      <w:r w:rsidRPr="00140D14">
        <w:rPr>
          <w:rFonts w:ascii="Times New Roman" w:hAnsi="Times New Roman"/>
          <w:color w:val="0070C0"/>
          <w:sz w:val="24"/>
          <w:lang w:val="en-US"/>
          <w:rPrChange w:id="1408" w:author="BZs" w:date="2024-12-19T08:36:00Z">
            <w:rPr>
              <w:rFonts w:ascii="Times New Roman" w:hAnsi="Times New Roman"/>
              <w:color w:val="7030A0"/>
              <w:sz w:val="24"/>
              <w:lang w:val="en-US"/>
            </w:rPr>
          </w:rPrChange>
        </w:rPr>
        <w:t xml:space="preserve"> to function as regulatory molecules within the viral genome.</w:t>
      </w:r>
      <w:del w:id="1409" w:author="BZs" w:date="2024-12-19T08:36:00Z">
        <w:r w:rsidR="007B50EC" w:rsidRPr="006D0604">
          <w:rPr>
            <w:rFonts w:ascii="Times New Roman" w:hAnsi="Times New Roman"/>
            <w:color w:val="7030A0"/>
            <w:sz w:val="24"/>
            <w:szCs w:val="24"/>
            <w:lang w:val="en-US"/>
          </w:rPr>
          <w:delText xml:space="preserve"> The </w:delText>
        </w:r>
      </w:del>
    </w:p>
    <w:p w14:paraId="2669B920" w14:textId="2A28869C" w:rsidR="00140D14" w:rsidRPr="00140D14" w:rsidRDefault="00140D14" w:rsidP="0031603D">
      <w:pPr>
        <w:spacing w:after="120" w:line="240" w:lineRule="auto"/>
        <w:jc w:val="both"/>
        <w:rPr>
          <w:ins w:id="1410" w:author="BZs" w:date="2024-12-19T08:36:00Z"/>
          <w:rFonts w:ascii="Times New Roman" w:hAnsi="Times New Roman"/>
          <w:color w:val="0070C0"/>
          <w:sz w:val="24"/>
          <w:szCs w:val="24"/>
          <w:lang w:val="en-US"/>
        </w:rPr>
      </w:pPr>
      <w:r w:rsidRPr="00140D14">
        <w:rPr>
          <w:rFonts w:ascii="Times New Roman" w:hAnsi="Times New Roman"/>
          <w:color w:val="0070C0"/>
          <w:sz w:val="24"/>
          <w:lang w:val="en-US"/>
          <w:rPrChange w:id="1411" w:author="BZs" w:date="2024-12-19T08:36:00Z">
            <w:rPr>
              <w:rFonts w:ascii="Times New Roman" w:hAnsi="Times New Roman"/>
              <w:color w:val="7030A0"/>
              <w:sz w:val="24"/>
              <w:lang w:val="en-US"/>
            </w:rPr>
          </w:rPrChange>
        </w:rPr>
        <w:t>Non-coding-short RNAs</w:t>
      </w:r>
      <w:del w:id="1412" w:author="BZs" w:date="2024-12-19T08:36:00Z">
        <w:r w:rsidR="007B50EC" w:rsidRPr="006D0604">
          <w:rPr>
            <w:rFonts w:ascii="Times New Roman" w:hAnsi="Times New Roman"/>
            <w:color w:val="7030A0"/>
            <w:sz w:val="24"/>
            <w:szCs w:val="24"/>
            <w:lang w:val="en-US"/>
          </w:rPr>
          <w:delText xml:space="preserve"> are shorter</w:delText>
        </w:r>
      </w:del>
      <w:ins w:id="1413" w:author="BZs" w:date="2024-12-19T08:36:00Z">
        <w:r w:rsidRPr="00140D14">
          <w:rPr>
            <w:rFonts w:ascii="Times New Roman" w:hAnsi="Times New Roman"/>
            <w:color w:val="0070C0"/>
            <w:sz w:val="24"/>
            <w:szCs w:val="24"/>
            <w:lang w:val="en-US"/>
          </w:rPr>
          <w:t>: Shorter</w:t>
        </w:r>
      </w:ins>
      <w:r w:rsidRPr="00140D14">
        <w:rPr>
          <w:rFonts w:ascii="Times New Roman" w:hAnsi="Times New Roman"/>
          <w:color w:val="0070C0"/>
          <w:sz w:val="24"/>
          <w:lang w:val="en-US"/>
          <w:rPrChange w:id="1414" w:author="BZs" w:date="2024-12-19T08:36:00Z">
            <w:rPr>
              <w:rFonts w:ascii="Times New Roman" w:hAnsi="Times New Roman"/>
              <w:color w:val="7030A0"/>
              <w:sz w:val="24"/>
              <w:lang w:val="en-US"/>
            </w:rPr>
          </w:rPrChange>
        </w:rPr>
        <w:t xml:space="preserve"> variants of non-coding RNAs with truncated transcript lengths, potentially representing distinct regulatory elements.</w:t>
      </w:r>
      <w:del w:id="1415" w:author="BZs" w:date="2024-12-19T08:36:00Z">
        <w:r w:rsidR="007B50EC" w:rsidRPr="006D0604">
          <w:rPr>
            <w:rFonts w:ascii="Times New Roman" w:hAnsi="Times New Roman"/>
            <w:color w:val="7030A0"/>
            <w:sz w:val="24"/>
            <w:szCs w:val="24"/>
            <w:lang w:val="en-US"/>
          </w:rPr>
          <w:delText xml:space="preserve"> Both </w:delText>
        </w:r>
      </w:del>
    </w:p>
    <w:p w14:paraId="40EFB6A6" w14:textId="51FA83CF" w:rsidR="00140D14" w:rsidRPr="00140D14" w:rsidRDefault="00140D14" w:rsidP="0031603D">
      <w:pPr>
        <w:spacing w:after="120" w:line="240" w:lineRule="auto"/>
        <w:jc w:val="both"/>
        <w:rPr>
          <w:ins w:id="1416" w:author="BZs" w:date="2024-12-19T08:36:00Z"/>
          <w:rFonts w:ascii="Times New Roman" w:hAnsi="Times New Roman"/>
          <w:color w:val="0070C0"/>
          <w:sz w:val="24"/>
          <w:szCs w:val="24"/>
          <w:lang w:val="en-US"/>
        </w:rPr>
      </w:pPr>
      <w:r w:rsidRPr="00140D14">
        <w:rPr>
          <w:rFonts w:ascii="Times New Roman" w:hAnsi="Times New Roman"/>
          <w:color w:val="0070C0"/>
          <w:sz w:val="24"/>
          <w:lang w:val="en-US"/>
          <w:rPrChange w:id="1417" w:author="BZs" w:date="2024-12-19T08:36:00Z">
            <w:rPr>
              <w:rFonts w:ascii="Times New Roman" w:hAnsi="Times New Roman"/>
              <w:color w:val="7030A0"/>
              <w:sz w:val="24"/>
              <w:lang w:val="en-US"/>
            </w:rPr>
          </w:rPrChange>
        </w:rPr>
        <w:t>Long monocistronic transcripts and Short monocistronic transcripts</w:t>
      </w:r>
      <w:ins w:id="1418" w:author="BZs" w:date="2024-12-19T08:36:00Z">
        <w:r w:rsidRPr="00140D14">
          <w:rPr>
            <w:rFonts w:ascii="Times New Roman" w:hAnsi="Times New Roman"/>
            <w:color w:val="0070C0"/>
            <w:sz w:val="24"/>
            <w:szCs w:val="24"/>
            <w:lang w:val="en-US"/>
          </w:rPr>
          <w:t>: These</w:t>
        </w:r>
      </w:ins>
      <w:r w:rsidRPr="00140D14">
        <w:rPr>
          <w:rFonts w:ascii="Times New Roman" w:hAnsi="Times New Roman"/>
          <w:color w:val="0070C0"/>
          <w:sz w:val="24"/>
          <w:lang w:val="en-US"/>
          <w:rPrChange w:id="1419" w:author="BZs" w:date="2024-12-19T08:36:00Z">
            <w:rPr>
              <w:rFonts w:ascii="Times New Roman" w:hAnsi="Times New Roman"/>
              <w:color w:val="7030A0"/>
              <w:sz w:val="24"/>
              <w:lang w:val="en-US"/>
            </w:rPr>
          </w:rPrChange>
        </w:rPr>
        <w:t xml:space="preserve"> harbor the same ORF as the canonical transcript but differ in the length of their 5' untranslated regions (UTRs). </w:t>
      </w:r>
      <w:del w:id="1420" w:author="BZs" w:date="2024-12-19T08:36:00Z">
        <w:r w:rsidR="007B50EC" w:rsidRPr="006D0604">
          <w:rPr>
            <w:rFonts w:ascii="Times New Roman" w:hAnsi="Times New Roman"/>
            <w:color w:val="7030A0"/>
            <w:sz w:val="24"/>
            <w:szCs w:val="24"/>
            <w:lang w:val="en-US"/>
          </w:rPr>
          <w:delText>The "long</w:delText>
        </w:r>
      </w:del>
      <w:ins w:id="1421" w:author="BZs" w:date="2024-12-19T08:36:00Z">
        <w:r w:rsidRPr="00140D14">
          <w:rPr>
            <w:rFonts w:ascii="Times New Roman" w:hAnsi="Times New Roman"/>
            <w:color w:val="0070C0"/>
            <w:sz w:val="24"/>
            <w:szCs w:val="24"/>
            <w:lang w:val="en-US"/>
          </w:rPr>
          <w:t>"Long</w:t>
        </w:r>
      </w:ins>
      <w:r w:rsidRPr="00140D14">
        <w:rPr>
          <w:rFonts w:ascii="Times New Roman" w:hAnsi="Times New Roman"/>
          <w:color w:val="0070C0"/>
          <w:sz w:val="24"/>
          <w:lang w:val="en-US"/>
          <w:rPrChange w:id="1422" w:author="BZs" w:date="2024-12-19T08:36:00Z">
            <w:rPr>
              <w:rFonts w:ascii="Times New Roman" w:hAnsi="Times New Roman"/>
              <w:color w:val="7030A0"/>
              <w:sz w:val="24"/>
              <w:lang w:val="en-US"/>
            </w:rPr>
          </w:rPrChange>
        </w:rPr>
        <w:t xml:space="preserve">" monocistronic transcripts have extended 5' UTRs compared to the canonical transcripts, while </w:t>
      </w:r>
      <w:del w:id="1423" w:author="BZs" w:date="2024-12-19T08:36:00Z">
        <w:r w:rsidR="007B50EC" w:rsidRPr="006D0604">
          <w:rPr>
            <w:rFonts w:ascii="Times New Roman" w:hAnsi="Times New Roman"/>
            <w:color w:val="7030A0"/>
            <w:sz w:val="24"/>
            <w:szCs w:val="24"/>
            <w:lang w:val="en-US"/>
          </w:rPr>
          <w:delText xml:space="preserve">the </w:delText>
        </w:r>
      </w:del>
      <w:r w:rsidRPr="00140D14">
        <w:rPr>
          <w:rFonts w:ascii="Times New Roman" w:hAnsi="Times New Roman"/>
          <w:color w:val="0070C0"/>
          <w:sz w:val="24"/>
          <w:lang w:val="en-US"/>
          <w:rPrChange w:id="1424" w:author="BZs" w:date="2024-12-19T08:36:00Z">
            <w:rPr>
              <w:rFonts w:ascii="Times New Roman" w:hAnsi="Times New Roman"/>
              <w:color w:val="7030A0"/>
              <w:sz w:val="24"/>
              <w:lang w:val="en-US"/>
            </w:rPr>
          </w:rPrChange>
        </w:rPr>
        <w:t>"short" monocistronic transcripts have truncated 5' UTRs.</w:t>
      </w:r>
      <w:del w:id="1425" w:author="BZs" w:date="2024-12-19T08:36:00Z">
        <w:r w:rsidR="007B50EC" w:rsidRPr="006D0604">
          <w:rPr>
            <w:rFonts w:ascii="Times New Roman" w:hAnsi="Times New Roman"/>
            <w:color w:val="7030A0"/>
            <w:sz w:val="24"/>
            <w:szCs w:val="24"/>
            <w:lang w:val="en-US"/>
          </w:rPr>
          <w:delText xml:space="preserve"> Similarly, the </w:delText>
        </w:r>
      </w:del>
    </w:p>
    <w:p w14:paraId="473ED6B8" w14:textId="55427405" w:rsidR="00140D14" w:rsidRPr="00140D14" w:rsidRDefault="00140D14" w:rsidP="0031603D">
      <w:pPr>
        <w:spacing w:after="120" w:line="240" w:lineRule="auto"/>
        <w:jc w:val="both"/>
        <w:rPr>
          <w:ins w:id="1426" w:author="BZs" w:date="2024-12-19T08:36:00Z"/>
          <w:rFonts w:ascii="Times New Roman" w:hAnsi="Times New Roman"/>
          <w:color w:val="0070C0"/>
          <w:sz w:val="24"/>
          <w:szCs w:val="24"/>
          <w:lang w:val="en-US"/>
        </w:rPr>
      </w:pPr>
      <w:r w:rsidRPr="00140D14">
        <w:rPr>
          <w:rFonts w:ascii="Times New Roman" w:hAnsi="Times New Roman"/>
          <w:color w:val="0070C0"/>
          <w:sz w:val="24"/>
          <w:lang w:val="en-US"/>
          <w:rPrChange w:id="1427" w:author="BZs" w:date="2024-12-19T08:36:00Z">
            <w:rPr>
              <w:rFonts w:ascii="Times New Roman" w:hAnsi="Times New Roman"/>
              <w:color w:val="7030A0"/>
              <w:sz w:val="24"/>
              <w:lang w:val="en-US"/>
            </w:rPr>
          </w:rPrChange>
        </w:rPr>
        <w:t xml:space="preserve">Long </w:t>
      </w:r>
      <w:proofErr w:type="spellStart"/>
      <w:r w:rsidRPr="00140D14">
        <w:rPr>
          <w:rFonts w:ascii="Times New Roman" w:hAnsi="Times New Roman"/>
          <w:color w:val="0070C0"/>
          <w:sz w:val="24"/>
          <w:lang w:val="en-US"/>
          <w:rPrChange w:id="1428" w:author="BZs" w:date="2024-12-19T08:36:00Z">
            <w:rPr>
              <w:rFonts w:ascii="Times New Roman" w:hAnsi="Times New Roman"/>
              <w:color w:val="7030A0"/>
              <w:sz w:val="24"/>
              <w:lang w:val="en-US"/>
            </w:rPr>
          </w:rPrChange>
        </w:rPr>
        <w:t>multicistronic</w:t>
      </w:r>
      <w:proofErr w:type="spellEnd"/>
      <w:r w:rsidRPr="00140D14">
        <w:rPr>
          <w:rFonts w:ascii="Times New Roman" w:hAnsi="Times New Roman"/>
          <w:color w:val="0070C0"/>
          <w:sz w:val="24"/>
          <w:lang w:val="en-US"/>
          <w:rPrChange w:id="1429" w:author="BZs" w:date="2024-12-19T08:36:00Z">
            <w:rPr>
              <w:rFonts w:ascii="Times New Roman" w:hAnsi="Times New Roman"/>
              <w:color w:val="7030A0"/>
              <w:sz w:val="24"/>
              <w:lang w:val="en-US"/>
            </w:rPr>
          </w:rPrChange>
        </w:rPr>
        <w:t xml:space="preserve"> transcripts and Short </w:t>
      </w:r>
      <w:proofErr w:type="spellStart"/>
      <w:r w:rsidRPr="00140D14">
        <w:rPr>
          <w:rFonts w:ascii="Times New Roman" w:hAnsi="Times New Roman"/>
          <w:color w:val="0070C0"/>
          <w:sz w:val="24"/>
          <w:lang w:val="en-US"/>
          <w:rPrChange w:id="1430" w:author="BZs" w:date="2024-12-19T08:36:00Z">
            <w:rPr>
              <w:rFonts w:ascii="Times New Roman" w:hAnsi="Times New Roman"/>
              <w:color w:val="7030A0"/>
              <w:sz w:val="24"/>
              <w:lang w:val="en-US"/>
            </w:rPr>
          </w:rPrChange>
        </w:rPr>
        <w:t>multicistronic</w:t>
      </w:r>
      <w:proofErr w:type="spellEnd"/>
      <w:r w:rsidRPr="00140D14">
        <w:rPr>
          <w:rFonts w:ascii="Times New Roman" w:hAnsi="Times New Roman"/>
          <w:color w:val="0070C0"/>
          <w:sz w:val="24"/>
          <w:lang w:val="en-US"/>
          <w:rPrChange w:id="1431" w:author="BZs" w:date="2024-12-19T08:36:00Z">
            <w:rPr>
              <w:rFonts w:ascii="Times New Roman" w:hAnsi="Times New Roman"/>
              <w:color w:val="7030A0"/>
              <w:sz w:val="24"/>
              <w:lang w:val="en-US"/>
            </w:rPr>
          </w:rPrChange>
        </w:rPr>
        <w:t xml:space="preserve"> transcripts</w:t>
      </w:r>
      <w:ins w:id="1432" w:author="BZs" w:date="2024-12-19T08:36:00Z">
        <w:r w:rsidRPr="00140D14">
          <w:rPr>
            <w:rFonts w:ascii="Times New Roman" w:hAnsi="Times New Roman"/>
            <w:color w:val="0070C0"/>
            <w:sz w:val="24"/>
            <w:szCs w:val="24"/>
            <w:lang w:val="en-US"/>
          </w:rPr>
          <w:t>: These</w:t>
        </w:r>
      </w:ins>
      <w:r w:rsidRPr="00140D14">
        <w:rPr>
          <w:rFonts w:ascii="Times New Roman" w:hAnsi="Times New Roman"/>
          <w:color w:val="0070C0"/>
          <w:sz w:val="24"/>
          <w:lang w:val="en-US"/>
          <w:rPrChange w:id="1433" w:author="BZs" w:date="2024-12-19T08:36:00Z">
            <w:rPr>
              <w:rFonts w:ascii="Times New Roman" w:hAnsi="Times New Roman"/>
              <w:color w:val="7030A0"/>
              <w:sz w:val="24"/>
              <w:lang w:val="en-US"/>
            </w:rPr>
          </w:rPrChange>
        </w:rPr>
        <w:t xml:space="preserve"> span multiple genes </w:t>
      </w:r>
      <w:proofErr w:type="gramStart"/>
      <w:r w:rsidRPr="00140D14">
        <w:rPr>
          <w:rFonts w:ascii="Times New Roman" w:hAnsi="Times New Roman"/>
          <w:color w:val="0070C0"/>
          <w:sz w:val="24"/>
          <w:lang w:val="en-US"/>
          <w:rPrChange w:id="1434" w:author="BZs" w:date="2024-12-19T08:36:00Z">
            <w:rPr>
              <w:rFonts w:ascii="Times New Roman" w:hAnsi="Times New Roman"/>
              <w:color w:val="7030A0"/>
              <w:sz w:val="24"/>
              <w:lang w:val="en-US"/>
            </w:rPr>
          </w:rPrChange>
        </w:rPr>
        <w:t xml:space="preserve">and </w:t>
      </w:r>
      <w:ins w:id="1435" w:author="BZs" w:date="2024-12-19T08:36:00Z">
        <w:r w:rsidRPr="00140D14">
          <w:rPr>
            <w:rFonts w:ascii="Times New Roman" w:hAnsi="Times New Roman"/>
            <w:color w:val="0070C0"/>
            <w:sz w:val="24"/>
            <w:szCs w:val="24"/>
            <w:lang w:val="en-US"/>
          </w:rPr>
          <w:t>also</w:t>
        </w:r>
        <w:proofErr w:type="gramEnd"/>
        <w:r w:rsidRPr="00140D14">
          <w:rPr>
            <w:rFonts w:ascii="Times New Roman" w:hAnsi="Times New Roman"/>
            <w:color w:val="0070C0"/>
            <w:sz w:val="24"/>
            <w:szCs w:val="24"/>
            <w:lang w:val="en-US"/>
          </w:rPr>
          <w:t xml:space="preserve"> </w:t>
        </w:r>
      </w:ins>
      <w:r w:rsidRPr="00140D14">
        <w:rPr>
          <w:rFonts w:ascii="Times New Roman" w:hAnsi="Times New Roman"/>
          <w:color w:val="0070C0"/>
          <w:sz w:val="24"/>
          <w:lang w:val="en-US"/>
          <w:rPrChange w:id="1436" w:author="BZs" w:date="2024-12-19T08:36:00Z">
            <w:rPr>
              <w:rFonts w:ascii="Times New Roman" w:hAnsi="Times New Roman"/>
              <w:color w:val="7030A0"/>
              <w:sz w:val="24"/>
              <w:lang w:val="en-US"/>
            </w:rPr>
          </w:rPrChange>
        </w:rPr>
        <w:t xml:space="preserve">differ in their 5' UTR lengths. </w:t>
      </w:r>
      <w:del w:id="1437" w:author="BZs" w:date="2024-12-19T08:36:00Z">
        <w:r w:rsidR="007B50EC" w:rsidRPr="006D0604">
          <w:rPr>
            <w:rFonts w:ascii="Times New Roman" w:hAnsi="Times New Roman"/>
            <w:color w:val="7030A0"/>
            <w:sz w:val="24"/>
            <w:szCs w:val="24"/>
            <w:lang w:val="en-US"/>
          </w:rPr>
          <w:delText>The "long</w:delText>
        </w:r>
      </w:del>
      <w:ins w:id="1438" w:author="BZs" w:date="2024-12-19T08:36:00Z">
        <w:r w:rsidRPr="00140D14">
          <w:rPr>
            <w:rFonts w:ascii="Times New Roman" w:hAnsi="Times New Roman"/>
            <w:color w:val="0070C0"/>
            <w:sz w:val="24"/>
            <w:szCs w:val="24"/>
            <w:lang w:val="en-US"/>
          </w:rPr>
          <w:t>"Long</w:t>
        </w:r>
      </w:ins>
      <w:r w:rsidRPr="00140D14">
        <w:rPr>
          <w:rFonts w:ascii="Times New Roman" w:hAnsi="Times New Roman"/>
          <w:color w:val="0070C0"/>
          <w:sz w:val="24"/>
          <w:lang w:val="en-US"/>
          <w:rPrChange w:id="1439" w:author="BZs" w:date="2024-12-19T08:36:00Z">
            <w:rPr>
              <w:rFonts w:ascii="Times New Roman" w:hAnsi="Times New Roman"/>
              <w:color w:val="7030A0"/>
              <w:sz w:val="24"/>
              <w:lang w:val="en-US"/>
            </w:rPr>
          </w:rPrChange>
        </w:rPr>
        <w:t xml:space="preserve">" </w:t>
      </w:r>
      <w:proofErr w:type="spellStart"/>
      <w:r w:rsidRPr="00140D14">
        <w:rPr>
          <w:rFonts w:ascii="Times New Roman" w:hAnsi="Times New Roman"/>
          <w:color w:val="0070C0"/>
          <w:sz w:val="24"/>
          <w:lang w:val="en-US"/>
          <w:rPrChange w:id="1440" w:author="BZs" w:date="2024-12-19T08:36:00Z">
            <w:rPr>
              <w:rFonts w:ascii="Times New Roman" w:hAnsi="Times New Roman"/>
              <w:color w:val="7030A0"/>
              <w:sz w:val="24"/>
              <w:lang w:val="en-US"/>
            </w:rPr>
          </w:rPrChange>
        </w:rPr>
        <w:t>multicistronic</w:t>
      </w:r>
      <w:proofErr w:type="spellEnd"/>
      <w:r w:rsidRPr="00140D14">
        <w:rPr>
          <w:rFonts w:ascii="Times New Roman" w:hAnsi="Times New Roman"/>
          <w:color w:val="0070C0"/>
          <w:sz w:val="24"/>
          <w:lang w:val="en-US"/>
          <w:rPrChange w:id="1441" w:author="BZs" w:date="2024-12-19T08:36:00Z">
            <w:rPr>
              <w:rFonts w:ascii="Times New Roman" w:hAnsi="Times New Roman"/>
              <w:color w:val="7030A0"/>
              <w:sz w:val="24"/>
              <w:lang w:val="en-US"/>
            </w:rPr>
          </w:rPrChange>
        </w:rPr>
        <w:t xml:space="preserve"> transcripts have extended 5' UTRs, whereas</w:t>
      </w:r>
      <w:del w:id="1442" w:author="BZs" w:date="2024-12-19T08:36:00Z">
        <w:r w:rsidR="007B50EC" w:rsidRPr="006D0604">
          <w:rPr>
            <w:rFonts w:ascii="Times New Roman" w:hAnsi="Times New Roman"/>
            <w:color w:val="7030A0"/>
            <w:sz w:val="24"/>
            <w:szCs w:val="24"/>
            <w:lang w:val="en-US"/>
          </w:rPr>
          <w:delText xml:space="preserve"> the</w:delText>
        </w:r>
      </w:del>
      <w:r w:rsidRPr="00140D14">
        <w:rPr>
          <w:rFonts w:ascii="Times New Roman" w:hAnsi="Times New Roman"/>
          <w:color w:val="0070C0"/>
          <w:sz w:val="24"/>
          <w:lang w:val="en-US"/>
          <w:rPrChange w:id="1443" w:author="BZs" w:date="2024-12-19T08:36:00Z">
            <w:rPr>
              <w:rFonts w:ascii="Times New Roman" w:hAnsi="Times New Roman"/>
              <w:color w:val="7030A0"/>
              <w:sz w:val="24"/>
              <w:lang w:val="en-US"/>
            </w:rPr>
          </w:rPrChange>
        </w:rPr>
        <w:t xml:space="preserve"> "short" </w:t>
      </w:r>
      <w:proofErr w:type="spellStart"/>
      <w:r w:rsidRPr="00140D14">
        <w:rPr>
          <w:rFonts w:ascii="Times New Roman" w:hAnsi="Times New Roman"/>
          <w:color w:val="0070C0"/>
          <w:sz w:val="24"/>
          <w:lang w:val="en-US"/>
          <w:rPrChange w:id="1444" w:author="BZs" w:date="2024-12-19T08:36:00Z">
            <w:rPr>
              <w:rFonts w:ascii="Times New Roman" w:hAnsi="Times New Roman"/>
              <w:color w:val="7030A0"/>
              <w:sz w:val="24"/>
              <w:lang w:val="en-US"/>
            </w:rPr>
          </w:rPrChange>
        </w:rPr>
        <w:t>multicistronic</w:t>
      </w:r>
      <w:proofErr w:type="spellEnd"/>
      <w:r w:rsidRPr="00140D14">
        <w:rPr>
          <w:rFonts w:ascii="Times New Roman" w:hAnsi="Times New Roman"/>
          <w:color w:val="0070C0"/>
          <w:sz w:val="24"/>
          <w:lang w:val="en-US"/>
          <w:rPrChange w:id="1445" w:author="BZs" w:date="2024-12-19T08:36:00Z">
            <w:rPr>
              <w:rFonts w:ascii="Times New Roman" w:hAnsi="Times New Roman"/>
              <w:color w:val="7030A0"/>
              <w:sz w:val="24"/>
              <w:lang w:val="en-US"/>
            </w:rPr>
          </w:rPrChange>
        </w:rPr>
        <w:t xml:space="preserve"> transcripts have truncated 5' UTRs compared to the canonical </w:t>
      </w:r>
      <w:proofErr w:type="spellStart"/>
      <w:r w:rsidRPr="00140D14">
        <w:rPr>
          <w:rFonts w:ascii="Times New Roman" w:hAnsi="Times New Roman"/>
          <w:color w:val="0070C0"/>
          <w:sz w:val="24"/>
          <w:lang w:val="en-US"/>
          <w:rPrChange w:id="1446" w:author="BZs" w:date="2024-12-19T08:36:00Z">
            <w:rPr>
              <w:rFonts w:ascii="Times New Roman" w:hAnsi="Times New Roman"/>
              <w:color w:val="7030A0"/>
              <w:sz w:val="24"/>
              <w:lang w:val="en-US"/>
            </w:rPr>
          </w:rPrChange>
        </w:rPr>
        <w:t>multicistronic</w:t>
      </w:r>
      <w:proofErr w:type="spellEnd"/>
      <w:r w:rsidRPr="00140D14">
        <w:rPr>
          <w:rFonts w:ascii="Times New Roman" w:hAnsi="Times New Roman"/>
          <w:color w:val="0070C0"/>
          <w:sz w:val="24"/>
          <w:lang w:val="en-US"/>
          <w:rPrChange w:id="1447" w:author="BZs" w:date="2024-12-19T08:36:00Z">
            <w:rPr>
              <w:rFonts w:ascii="Times New Roman" w:hAnsi="Times New Roman"/>
              <w:color w:val="7030A0"/>
              <w:sz w:val="24"/>
              <w:lang w:val="en-US"/>
            </w:rPr>
          </w:rPrChange>
        </w:rPr>
        <w:t xml:space="preserve"> transcripts.</w:t>
      </w:r>
      <w:del w:id="1448" w:author="BZs" w:date="2024-12-19T08:36:00Z">
        <w:r w:rsidR="007B50EC" w:rsidRPr="006D0604">
          <w:rPr>
            <w:rFonts w:ascii="Times New Roman" w:hAnsi="Times New Roman"/>
            <w:color w:val="7030A0"/>
            <w:sz w:val="24"/>
            <w:szCs w:val="24"/>
            <w:lang w:val="en-US"/>
          </w:rPr>
          <w:delText xml:space="preserve"> The </w:delText>
        </w:r>
      </w:del>
    </w:p>
    <w:p w14:paraId="50C03792" w14:textId="70835D5D" w:rsidR="00140D14" w:rsidRPr="00140D14" w:rsidRDefault="00140D14" w:rsidP="0031603D">
      <w:pPr>
        <w:spacing w:after="120" w:line="240" w:lineRule="auto"/>
        <w:jc w:val="both"/>
        <w:rPr>
          <w:rFonts w:ascii="Times New Roman" w:hAnsi="Times New Roman"/>
          <w:color w:val="0070C0"/>
          <w:sz w:val="24"/>
          <w:lang w:val="en-US"/>
          <w:rPrChange w:id="1449" w:author="BZs" w:date="2024-12-19T08:36:00Z">
            <w:rPr>
              <w:rFonts w:ascii="Times New Roman" w:hAnsi="Times New Roman"/>
              <w:color w:val="7030A0"/>
              <w:sz w:val="24"/>
              <w:lang w:val="en-US"/>
            </w:rPr>
          </w:rPrChange>
        </w:rPr>
      </w:pPr>
      <w:r w:rsidRPr="00140D14">
        <w:rPr>
          <w:rFonts w:ascii="Times New Roman" w:hAnsi="Times New Roman"/>
          <w:color w:val="0070C0"/>
          <w:sz w:val="24"/>
          <w:lang w:val="en-US"/>
          <w:rPrChange w:id="1450" w:author="BZs" w:date="2024-12-19T08:36:00Z">
            <w:rPr>
              <w:rFonts w:ascii="Times New Roman" w:hAnsi="Times New Roman"/>
              <w:color w:val="7030A0"/>
              <w:sz w:val="24"/>
              <w:lang w:val="en-US"/>
            </w:rPr>
          </w:rPrChange>
        </w:rPr>
        <w:t>Antisense-long transcripts</w:t>
      </w:r>
      <w:del w:id="1451" w:author="BZs" w:date="2024-12-19T08:36:00Z">
        <w:r w:rsidR="007B50EC" w:rsidRPr="006D0604">
          <w:rPr>
            <w:rFonts w:ascii="Times New Roman" w:hAnsi="Times New Roman"/>
            <w:color w:val="7030A0"/>
            <w:sz w:val="24"/>
            <w:szCs w:val="24"/>
            <w:lang w:val="en-US"/>
          </w:rPr>
          <w:delText xml:space="preserve"> are long</w:delText>
        </w:r>
      </w:del>
      <w:ins w:id="1452" w:author="BZs" w:date="2024-12-19T08:36:00Z">
        <w:r w:rsidRPr="00140D14">
          <w:rPr>
            <w:rFonts w:ascii="Times New Roman" w:hAnsi="Times New Roman"/>
            <w:color w:val="0070C0"/>
            <w:sz w:val="24"/>
            <w:szCs w:val="24"/>
            <w:lang w:val="en-US"/>
          </w:rPr>
          <w:t>: Long</w:t>
        </w:r>
      </w:ins>
      <w:r w:rsidRPr="00140D14">
        <w:rPr>
          <w:rFonts w:ascii="Times New Roman" w:hAnsi="Times New Roman"/>
          <w:color w:val="0070C0"/>
          <w:sz w:val="24"/>
          <w:lang w:val="en-US"/>
          <w:rPrChange w:id="1453" w:author="BZs" w:date="2024-12-19T08:36:00Z">
            <w:rPr>
              <w:rFonts w:ascii="Times New Roman" w:hAnsi="Times New Roman"/>
              <w:color w:val="7030A0"/>
              <w:sz w:val="24"/>
              <w:lang w:val="en-US"/>
            </w:rPr>
          </w:rPrChange>
        </w:rPr>
        <w:t xml:space="preserve"> transcripts</w:t>
      </w:r>
      <w:del w:id="1454" w:author="BZs" w:date="2024-12-19T08:36:00Z">
        <w:r w:rsidR="007B50EC" w:rsidRPr="006D0604">
          <w:rPr>
            <w:rFonts w:ascii="Times New Roman" w:hAnsi="Times New Roman"/>
            <w:color w:val="7030A0"/>
            <w:sz w:val="24"/>
            <w:szCs w:val="24"/>
            <w:lang w:val="en-US"/>
          </w:rPr>
          <w:delText xml:space="preserve"> that are</w:delText>
        </w:r>
      </w:del>
      <w:r w:rsidRPr="00140D14">
        <w:rPr>
          <w:rFonts w:ascii="Times New Roman" w:hAnsi="Times New Roman"/>
          <w:color w:val="0070C0"/>
          <w:sz w:val="24"/>
          <w:lang w:val="en-US"/>
          <w:rPrChange w:id="1455" w:author="BZs" w:date="2024-12-19T08:36:00Z">
            <w:rPr>
              <w:rFonts w:ascii="Times New Roman" w:hAnsi="Times New Roman"/>
              <w:color w:val="7030A0"/>
              <w:sz w:val="24"/>
              <w:lang w:val="en-US"/>
            </w:rPr>
          </w:rPrChange>
        </w:rPr>
        <w:t xml:space="preserve"> antisense to known genes, potentially involved in regulatory functions such as gene silencing or modulation of gene expression.</w:t>
      </w:r>
      <w:del w:id="1456" w:author="BZs" w:date="2024-12-19T08:36:00Z">
        <w:r w:rsidR="007B50EC" w:rsidRPr="006D0604">
          <w:rPr>
            <w:rFonts w:ascii="Times New Roman" w:hAnsi="Times New Roman"/>
            <w:color w:val="7030A0"/>
            <w:sz w:val="24"/>
            <w:szCs w:val="24"/>
            <w:lang w:val="en-US"/>
          </w:rPr>
          <w:delText xml:space="preserve"> The number (N) indicates the count of transcripts in each category.</w:delText>
        </w:r>
      </w:del>
    </w:p>
    <w:p w14:paraId="678D999C" w14:textId="7920B700" w:rsidR="007B50EC" w:rsidRPr="00140D14" w:rsidRDefault="00140D14" w:rsidP="0031603D">
      <w:pPr>
        <w:spacing w:after="120" w:line="240" w:lineRule="auto"/>
        <w:jc w:val="both"/>
        <w:rPr>
          <w:ins w:id="1457" w:author="BZs" w:date="2024-12-19T08:36:00Z"/>
          <w:rFonts w:ascii="Times New Roman" w:hAnsi="Times New Roman"/>
          <w:color w:val="7030A0"/>
          <w:sz w:val="24"/>
          <w:szCs w:val="24"/>
          <w:lang w:val="hu-HU"/>
        </w:rPr>
      </w:pPr>
      <w:ins w:id="1458" w:author="BZs" w:date="2024-12-19T08:36:00Z">
        <w:r w:rsidRPr="00140D14">
          <w:rPr>
            <w:rFonts w:ascii="Times New Roman" w:hAnsi="Times New Roman"/>
            <w:color w:val="0070C0"/>
            <w:sz w:val="24"/>
            <w:szCs w:val="24"/>
            <w:lang w:val="en-US"/>
          </w:rPr>
          <w:t>The number (N) represents the count of transcripts in each category.</w:t>
        </w:r>
      </w:ins>
    </w:p>
    <w:p w14:paraId="7BABE950" w14:textId="4D700E24" w:rsidR="00541032" w:rsidRPr="003D2195" w:rsidRDefault="0024645F" w:rsidP="0031603D">
      <w:pPr>
        <w:spacing w:after="120" w:line="240" w:lineRule="auto"/>
        <w:jc w:val="both"/>
        <w:rPr>
          <w:rFonts w:ascii="Times New Roman" w:hAnsi="Times New Roman"/>
          <w:b/>
          <w:color w:val="FF0000"/>
          <w:sz w:val="24"/>
          <w:lang w:val="en-US"/>
          <w:rPrChange w:id="1459" w:author="BZs" w:date="2024-12-19T08:36:00Z">
            <w:rPr>
              <w:rFonts w:ascii="Times New Roman" w:hAnsi="Times New Roman"/>
              <w:b/>
              <w:sz w:val="24"/>
              <w:lang w:val="en-US"/>
            </w:rPr>
          </w:rPrChange>
        </w:rPr>
      </w:pPr>
      <w:proofErr w:type="spellStart"/>
      <w:ins w:id="1460" w:author="BZs" w:date="2024-12-19T08:36:00Z">
        <w:r w:rsidRPr="0024645F">
          <w:rPr>
            <w:rFonts w:ascii="Times New Roman" w:eastAsia="Georgia" w:hAnsi="Times New Roman" w:cs="Times New Roman"/>
            <w:bCs/>
            <w:color w:val="00B050"/>
            <w:sz w:val="24"/>
            <w:szCs w:val="24"/>
            <w:lang w:val="en-US"/>
          </w:rPr>
          <w:t>Ez</w:t>
        </w:r>
        <w:proofErr w:type="spellEnd"/>
        <w:r w:rsidRPr="0024645F">
          <w:rPr>
            <w:rFonts w:ascii="Times New Roman" w:eastAsia="Georgia" w:hAnsi="Times New Roman" w:cs="Times New Roman"/>
            <w:bCs/>
            <w:color w:val="00B050"/>
            <w:sz w:val="24"/>
            <w:szCs w:val="24"/>
            <w:lang w:val="en-US"/>
          </w:rPr>
          <w:t xml:space="preserve"> </w:t>
        </w:r>
        <w:proofErr w:type="spellStart"/>
        <w:r w:rsidRPr="0024645F">
          <w:rPr>
            <w:rFonts w:ascii="Times New Roman" w:eastAsia="Georgia" w:hAnsi="Times New Roman" w:cs="Times New Roman"/>
            <w:bCs/>
            <w:color w:val="00B050"/>
            <w:sz w:val="24"/>
            <w:szCs w:val="24"/>
            <w:lang w:val="en-US"/>
          </w:rPr>
          <w:t>micsoda</w:t>
        </w:r>
        <w:proofErr w:type="spellEnd"/>
        <w:r w:rsidRPr="0024645F">
          <w:rPr>
            <w:rFonts w:ascii="Times New Roman" w:eastAsia="Georgia" w:hAnsi="Times New Roman" w:cs="Times New Roman"/>
            <w:bCs/>
            <w:color w:val="00B050"/>
            <w:sz w:val="24"/>
            <w:szCs w:val="24"/>
            <w:lang w:val="en-US"/>
          </w:rPr>
          <w:t>?</w:t>
        </w:r>
        <w:r w:rsidRPr="0024645F">
          <w:rPr>
            <w:rFonts w:ascii="Times New Roman" w:eastAsia="Georgia" w:hAnsi="Times New Roman" w:cs="Times New Roman"/>
            <w:b/>
            <w:bCs/>
            <w:color w:val="00B050"/>
            <w:sz w:val="24"/>
            <w:szCs w:val="24"/>
            <w:lang w:val="en-US"/>
          </w:rPr>
          <w:t xml:space="preserve"> </w:t>
        </w:r>
      </w:ins>
      <w:r w:rsidR="00541032" w:rsidRPr="003D2195">
        <w:rPr>
          <w:rFonts w:ascii="Times New Roman" w:hAnsi="Times New Roman"/>
          <w:b/>
          <w:color w:val="FF0000"/>
          <w:sz w:val="24"/>
          <w:lang w:val="en-US"/>
          <w:rPrChange w:id="1461" w:author="BZs" w:date="2024-12-19T08:36:00Z">
            <w:rPr>
              <w:rFonts w:ascii="Times New Roman" w:hAnsi="Times New Roman"/>
              <w:b/>
              <w:sz w:val="24"/>
              <w:lang w:val="en-US"/>
            </w:rPr>
          </w:rPrChange>
        </w:rPr>
        <w:t>Supplementary Table 2. Ver</w:t>
      </w:r>
      <w:r w:rsidR="004C0E50" w:rsidRPr="003D2195">
        <w:rPr>
          <w:rFonts w:ascii="Times New Roman" w:hAnsi="Times New Roman"/>
          <w:b/>
          <w:color w:val="FF0000"/>
          <w:sz w:val="24"/>
          <w:lang w:val="en-US"/>
          <w:rPrChange w:id="1462" w:author="BZs" w:date="2024-12-19T08:36:00Z">
            <w:rPr>
              <w:rFonts w:ascii="Times New Roman" w:hAnsi="Times New Roman"/>
              <w:b/>
              <w:sz w:val="24"/>
              <w:lang w:val="en-US"/>
            </w:rPr>
          </w:rPrChange>
        </w:rPr>
        <w:t xml:space="preserve">ification of EHV-1 Transcripts </w:t>
      </w:r>
      <w:del w:id="1463" w:author="BZs" w:date="2024-12-19T08:36:00Z">
        <w:r w:rsidR="00541032" w:rsidRPr="006D0604">
          <w:rPr>
            <w:rFonts w:ascii="Times New Roman" w:eastAsia="Georgia" w:hAnsi="Times New Roman" w:cs="Times New Roman"/>
            <w:b/>
            <w:bCs/>
            <w:sz w:val="24"/>
            <w:szCs w:val="24"/>
            <w:lang w:val="en-US"/>
          </w:rPr>
          <w:delText>Previously Annotated</w:delText>
        </w:r>
      </w:del>
      <w:ins w:id="1464" w:author="BZs" w:date="2024-12-19T08:36:00Z">
        <w:r w:rsidR="004C0E50" w:rsidRPr="003D2195">
          <w:rPr>
            <w:rFonts w:ascii="Times New Roman" w:eastAsia="Georgia" w:hAnsi="Times New Roman" w:cs="Times New Roman"/>
            <w:b/>
            <w:bCs/>
            <w:color w:val="FF0000"/>
            <w:sz w:val="24"/>
            <w:szCs w:val="24"/>
            <w:lang w:val="en-US"/>
          </w:rPr>
          <w:t>previously annotated</w:t>
        </w:r>
      </w:ins>
      <w:r w:rsidR="004C0E50" w:rsidRPr="003D2195">
        <w:rPr>
          <w:rFonts w:ascii="Times New Roman" w:hAnsi="Times New Roman"/>
          <w:b/>
          <w:color w:val="FF0000"/>
          <w:sz w:val="24"/>
          <w:lang w:val="en-US"/>
          <w:rPrChange w:id="1465" w:author="BZs" w:date="2024-12-19T08:36:00Z">
            <w:rPr>
              <w:rFonts w:ascii="Times New Roman" w:hAnsi="Times New Roman"/>
              <w:b/>
              <w:sz w:val="24"/>
              <w:lang w:val="en-US"/>
            </w:rPr>
          </w:rPrChange>
        </w:rPr>
        <w:t xml:space="preserve"> and </w:t>
      </w:r>
      <w:del w:id="1466" w:author="BZs" w:date="2024-12-19T08:36:00Z">
        <w:r w:rsidR="00541032" w:rsidRPr="006D0604">
          <w:rPr>
            <w:rFonts w:ascii="Times New Roman" w:eastAsia="Georgia" w:hAnsi="Times New Roman" w:cs="Times New Roman"/>
            <w:b/>
            <w:bCs/>
            <w:sz w:val="24"/>
            <w:szCs w:val="24"/>
            <w:lang w:val="en-US"/>
          </w:rPr>
          <w:delText>Discovery</w:delText>
        </w:r>
      </w:del>
      <w:ins w:id="1467" w:author="BZs" w:date="2024-12-19T08:36:00Z">
        <w:r w:rsidR="004C0E50" w:rsidRPr="003D2195">
          <w:rPr>
            <w:rFonts w:ascii="Times New Roman" w:eastAsia="Georgia" w:hAnsi="Times New Roman" w:cs="Times New Roman"/>
            <w:b/>
            <w:bCs/>
            <w:color w:val="FF0000"/>
            <w:sz w:val="24"/>
            <w:szCs w:val="24"/>
            <w:lang w:val="en-US"/>
          </w:rPr>
          <w:t>discovery</w:t>
        </w:r>
      </w:ins>
      <w:r w:rsidR="004C0E50" w:rsidRPr="003D2195">
        <w:rPr>
          <w:rFonts w:ascii="Times New Roman" w:hAnsi="Times New Roman"/>
          <w:b/>
          <w:color w:val="FF0000"/>
          <w:sz w:val="24"/>
          <w:lang w:val="en-US"/>
          <w:rPrChange w:id="1468" w:author="BZs" w:date="2024-12-19T08:36:00Z">
            <w:rPr>
              <w:rFonts w:ascii="Times New Roman" w:hAnsi="Times New Roman"/>
              <w:b/>
              <w:sz w:val="24"/>
              <w:lang w:val="en-US"/>
            </w:rPr>
          </w:rPrChange>
        </w:rPr>
        <w:t xml:space="preserve"> of </w:t>
      </w:r>
      <w:del w:id="1469" w:author="BZs" w:date="2024-12-19T08:36:00Z">
        <w:r w:rsidR="00541032" w:rsidRPr="006D0604">
          <w:rPr>
            <w:rFonts w:ascii="Times New Roman" w:eastAsia="Georgia" w:hAnsi="Times New Roman" w:cs="Times New Roman"/>
            <w:b/>
            <w:bCs/>
            <w:sz w:val="24"/>
            <w:szCs w:val="24"/>
            <w:lang w:val="en-US"/>
          </w:rPr>
          <w:delText>New</w:delText>
        </w:r>
      </w:del>
      <w:ins w:id="1470" w:author="BZs" w:date="2024-12-19T08:36:00Z">
        <w:r w:rsidR="004C0E50" w:rsidRPr="003D2195">
          <w:rPr>
            <w:rFonts w:ascii="Times New Roman" w:eastAsia="Georgia" w:hAnsi="Times New Roman" w:cs="Times New Roman"/>
            <w:b/>
            <w:bCs/>
            <w:color w:val="FF0000"/>
            <w:sz w:val="24"/>
            <w:szCs w:val="24"/>
            <w:lang w:val="en-US"/>
          </w:rPr>
          <w:t>n</w:t>
        </w:r>
        <w:r w:rsidR="00541032" w:rsidRPr="003D2195">
          <w:rPr>
            <w:rFonts w:ascii="Times New Roman" w:eastAsia="Georgia" w:hAnsi="Times New Roman" w:cs="Times New Roman"/>
            <w:b/>
            <w:bCs/>
            <w:color w:val="FF0000"/>
            <w:sz w:val="24"/>
            <w:szCs w:val="24"/>
            <w:lang w:val="en-US"/>
          </w:rPr>
          <w:t>ew</w:t>
        </w:r>
      </w:ins>
      <w:r w:rsidR="00541032" w:rsidRPr="003D2195">
        <w:rPr>
          <w:rFonts w:ascii="Times New Roman" w:hAnsi="Times New Roman"/>
          <w:b/>
          <w:color w:val="FF0000"/>
          <w:sz w:val="24"/>
          <w:lang w:val="en-US"/>
          <w:rPrChange w:id="1471" w:author="BZs" w:date="2024-12-19T08:36:00Z">
            <w:rPr>
              <w:rFonts w:ascii="Times New Roman" w:hAnsi="Times New Roman"/>
              <w:b/>
              <w:sz w:val="24"/>
              <w:lang w:val="en-US"/>
            </w:rPr>
          </w:rPrChange>
        </w:rPr>
        <w:t xml:space="preserve"> TSSs through CAGE Sequencing</w:t>
      </w:r>
    </w:p>
    <w:p w14:paraId="10331731" w14:textId="3F6F7675" w:rsidR="00D365B3" w:rsidRPr="006D0604"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3. Read counts</w:t>
      </w:r>
    </w:p>
    <w:p w14:paraId="5EDB4BD9" w14:textId="77777777" w:rsidR="00541032" w:rsidRPr="006D0604" w:rsidRDefault="00D365B3" w:rsidP="00464F85">
      <w:pPr>
        <w:spacing w:after="120" w:line="240" w:lineRule="auto"/>
        <w:jc w:val="both"/>
        <w:rPr>
          <w:del w:id="1472" w:author="BZs" w:date="2024-12-19T08:36:00Z"/>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4</w:t>
      </w:r>
      <w:r w:rsidR="00541032" w:rsidRPr="006D0604">
        <w:rPr>
          <w:rFonts w:ascii="Times New Roman" w:eastAsia="Georgia" w:hAnsi="Times New Roman" w:cs="Times New Roman"/>
          <w:b/>
          <w:bCs/>
          <w:sz w:val="24"/>
          <w:szCs w:val="24"/>
          <w:lang w:val="en-US"/>
        </w:rPr>
        <w:t xml:space="preserve">. Concentrations of total and </w:t>
      </w:r>
      <w:proofErr w:type="gramStart"/>
      <w:r w:rsidR="00541032" w:rsidRPr="006D0604">
        <w:rPr>
          <w:rFonts w:ascii="Times New Roman" w:eastAsia="Georgia" w:hAnsi="Times New Roman" w:cs="Times New Roman"/>
          <w:b/>
          <w:bCs/>
          <w:sz w:val="24"/>
          <w:szCs w:val="24"/>
          <w:lang w:val="en-US"/>
        </w:rPr>
        <w:t>poly(</w:t>
      </w:r>
      <w:proofErr w:type="gramEnd"/>
      <w:r w:rsidR="00541032" w:rsidRPr="006D0604">
        <w:rPr>
          <w:rFonts w:ascii="Times New Roman" w:eastAsia="Georgia" w:hAnsi="Times New Roman" w:cs="Times New Roman"/>
          <w:b/>
          <w:bCs/>
          <w:sz w:val="24"/>
          <w:szCs w:val="24"/>
          <w:lang w:val="en-US"/>
        </w:rPr>
        <w:t>A)-selected RNAs</w:t>
      </w:r>
      <w:r w:rsidR="00541032" w:rsidRPr="006D0604">
        <w:rPr>
          <w:rFonts w:ascii="Times New Roman" w:eastAsia="Georgia" w:hAnsi="Times New Roman" w:cs="Times New Roman"/>
          <w:b/>
          <w:bCs/>
          <w:color w:val="00B050"/>
          <w:sz w:val="24"/>
          <w:szCs w:val="24"/>
          <w:lang w:val="en-US"/>
        </w:rPr>
        <w:t xml:space="preserve"> </w:t>
      </w:r>
    </w:p>
    <w:p w14:paraId="4D58A09C" w14:textId="36E71712" w:rsidR="007C63E5" w:rsidRPr="00D73086" w:rsidRDefault="007C63E5" w:rsidP="0031603D">
      <w:pPr>
        <w:spacing w:after="120" w:line="240" w:lineRule="auto"/>
        <w:jc w:val="both"/>
        <w:rPr>
          <w:rFonts w:ascii="Times New Roman" w:hAnsi="Times New Roman"/>
          <w:b/>
          <w:sz w:val="24"/>
          <w:lang w:val="en-US"/>
          <w:rPrChange w:id="1473" w:author="BZs" w:date="2024-12-19T08:36:00Z">
            <w:rPr>
              <w:rFonts w:ascii="Times New Roman" w:hAnsi="Times New Roman"/>
              <w:b/>
              <w:color w:val="00B050"/>
              <w:sz w:val="24"/>
              <w:lang w:val="en-US"/>
            </w:rPr>
          </w:rPrChange>
        </w:rPr>
        <w:pPrChange w:id="1474" w:author="BZs" w:date="2024-12-19T08:36:00Z">
          <w:pPr>
            <w:spacing w:after="120" w:line="240" w:lineRule="auto"/>
            <w:jc w:val="center"/>
          </w:pPr>
        </w:pPrChange>
      </w:pPr>
    </w:p>
    <w:sectPr w:rsidR="007C63E5" w:rsidRPr="00D73086" w:rsidSect="007460B5">
      <w:headerReference w:type="default" r:id="rId18"/>
      <w:footerReference w:type="default" r:id="rId19"/>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3C10E" w14:textId="77777777" w:rsidR="00A713DE" w:rsidRDefault="00A713DE" w:rsidP="000F791F">
      <w:pPr>
        <w:spacing w:line="240" w:lineRule="auto"/>
      </w:pPr>
      <w:r>
        <w:separator/>
      </w:r>
    </w:p>
  </w:endnote>
  <w:endnote w:type="continuationSeparator" w:id="0">
    <w:p w14:paraId="5793E3AB" w14:textId="77777777" w:rsidR="00A713DE" w:rsidRDefault="00A713DE" w:rsidP="000F791F">
      <w:pPr>
        <w:spacing w:line="240" w:lineRule="auto"/>
      </w:pPr>
      <w:r>
        <w:continuationSeparator/>
      </w:r>
    </w:p>
  </w:endnote>
  <w:endnote w:type="continuationNotice" w:id="1">
    <w:p w14:paraId="7EBE890D" w14:textId="77777777" w:rsidR="00A713DE" w:rsidRDefault="00A713D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475" w:author="BZs" w:date="2024-12-19T08:36:00Z"/>
  <w:sdt>
    <w:sdtPr>
      <w:id w:val="575097459"/>
      <w:docPartObj>
        <w:docPartGallery w:val="Page Numbers (Bottom of Page)"/>
        <w:docPartUnique/>
      </w:docPartObj>
    </w:sdtPr>
    <w:sdtContent>
      <w:customXmlInsRangeEnd w:id="1475"/>
      <w:p w14:paraId="2CC79B49" w14:textId="7158A9B0" w:rsidR="003A0639" w:rsidRDefault="003A0639">
        <w:pPr>
          <w:pStyle w:val="llb"/>
          <w:jc w:val="center"/>
          <w:rPr>
            <w:ins w:id="1476" w:author="BZs" w:date="2024-12-19T08:36:00Z"/>
          </w:rPr>
        </w:pPr>
        <w:ins w:id="1477" w:author="BZs" w:date="2024-12-19T08:36:00Z">
          <w:r>
            <w:fldChar w:fldCharType="begin"/>
          </w:r>
          <w:r>
            <w:instrText>PAGE   \* MERGEFORMAT</w:instrText>
          </w:r>
          <w:r>
            <w:fldChar w:fldCharType="separate"/>
          </w:r>
        </w:ins>
        <w:r w:rsidR="00E33207" w:rsidRPr="00E33207">
          <w:rPr>
            <w:noProof/>
            <w:lang w:val="hu-HU"/>
          </w:rPr>
          <w:t>12</w:t>
        </w:r>
        <w:ins w:id="1478" w:author="BZs" w:date="2024-12-19T08:36:00Z">
          <w:r>
            <w:fldChar w:fldCharType="end"/>
          </w:r>
        </w:ins>
      </w:p>
      <w:customXmlInsRangeStart w:id="1479" w:author="BZs" w:date="2024-12-19T08:36:00Z"/>
    </w:sdtContent>
  </w:sdt>
  <w:customXmlInsRangeEnd w:id="1479"/>
  <w:p w14:paraId="6662982C" w14:textId="77777777" w:rsidR="003A0639" w:rsidRDefault="003A063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465A5" w14:textId="77777777" w:rsidR="00A713DE" w:rsidRDefault="00A713DE" w:rsidP="000F791F">
      <w:pPr>
        <w:spacing w:line="240" w:lineRule="auto"/>
      </w:pPr>
      <w:r>
        <w:separator/>
      </w:r>
    </w:p>
  </w:footnote>
  <w:footnote w:type="continuationSeparator" w:id="0">
    <w:p w14:paraId="26B90846" w14:textId="77777777" w:rsidR="00A713DE" w:rsidRDefault="00A713DE" w:rsidP="000F791F">
      <w:pPr>
        <w:spacing w:line="240" w:lineRule="auto"/>
      </w:pPr>
      <w:r>
        <w:continuationSeparator/>
      </w:r>
    </w:p>
  </w:footnote>
  <w:footnote w:type="continuationNotice" w:id="1">
    <w:p w14:paraId="5E69C843" w14:textId="77777777" w:rsidR="00A713DE" w:rsidRDefault="00A713D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175C8" w14:textId="77777777" w:rsidR="003A0639" w:rsidRDefault="003A063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4B90"/>
    <w:rsid w:val="000665CC"/>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1FB1"/>
    <w:rsid w:val="000F2259"/>
    <w:rsid w:val="000F38DE"/>
    <w:rsid w:val="000F4455"/>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613D"/>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0639"/>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9BA"/>
    <w:rsid w:val="00580B76"/>
    <w:rsid w:val="005819E2"/>
    <w:rsid w:val="00583757"/>
    <w:rsid w:val="00583A36"/>
    <w:rsid w:val="00584677"/>
    <w:rsid w:val="00586413"/>
    <w:rsid w:val="00586868"/>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4C03"/>
    <w:rsid w:val="006059E4"/>
    <w:rsid w:val="00613375"/>
    <w:rsid w:val="0061467C"/>
    <w:rsid w:val="00620481"/>
    <w:rsid w:val="0062049D"/>
    <w:rsid w:val="00620A14"/>
    <w:rsid w:val="00620FD9"/>
    <w:rsid w:val="00621F57"/>
    <w:rsid w:val="00623B17"/>
    <w:rsid w:val="00623C2B"/>
    <w:rsid w:val="00627794"/>
    <w:rsid w:val="006301CA"/>
    <w:rsid w:val="0063260F"/>
    <w:rsid w:val="00634718"/>
    <w:rsid w:val="00634721"/>
    <w:rsid w:val="00636E34"/>
    <w:rsid w:val="00642AB9"/>
    <w:rsid w:val="00642F38"/>
    <w:rsid w:val="00643AB8"/>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3542"/>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4968"/>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08BD"/>
    <w:rsid w:val="00741801"/>
    <w:rsid w:val="00742AC9"/>
    <w:rsid w:val="00742F4A"/>
    <w:rsid w:val="00743F6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599"/>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37248"/>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FCD"/>
    <w:rsid w:val="009E0A2A"/>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13DE"/>
    <w:rsid w:val="00A74D73"/>
    <w:rsid w:val="00A76826"/>
    <w:rsid w:val="00A76CCD"/>
    <w:rsid w:val="00A804B1"/>
    <w:rsid w:val="00A80D73"/>
    <w:rsid w:val="00A814D9"/>
    <w:rsid w:val="00A83179"/>
    <w:rsid w:val="00A83DD2"/>
    <w:rsid w:val="00A846D4"/>
    <w:rsid w:val="00A85F94"/>
    <w:rsid w:val="00A87671"/>
    <w:rsid w:val="00A90974"/>
    <w:rsid w:val="00A914AA"/>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3"/>
    <w:rsid w:val="00BE1D2D"/>
    <w:rsid w:val="00BE2E9B"/>
    <w:rsid w:val="00BE4466"/>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6F84"/>
    <w:rsid w:val="00C9782F"/>
    <w:rsid w:val="00CA0541"/>
    <w:rsid w:val="00CA0E52"/>
    <w:rsid w:val="00CA1CEB"/>
    <w:rsid w:val="00CA2BE9"/>
    <w:rsid w:val="00CA5C3C"/>
    <w:rsid w:val="00CB0461"/>
    <w:rsid w:val="00CB45EA"/>
    <w:rsid w:val="00CC099E"/>
    <w:rsid w:val="00CC2A0B"/>
    <w:rsid w:val="00CC366C"/>
    <w:rsid w:val="00CC46C9"/>
    <w:rsid w:val="00CC651E"/>
    <w:rsid w:val="00CC66F8"/>
    <w:rsid w:val="00CC6D20"/>
    <w:rsid w:val="00CC79A6"/>
    <w:rsid w:val="00CD0455"/>
    <w:rsid w:val="00CD099D"/>
    <w:rsid w:val="00CD3433"/>
    <w:rsid w:val="00CD4954"/>
    <w:rsid w:val="00CD498C"/>
    <w:rsid w:val="00CD77CB"/>
    <w:rsid w:val="00CE0A57"/>
    <w:rsid w:val="00CE1BCE"/>
    <w:rsid w:val="00CE25C6"/>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1878"/>
    <w:rsid w:val="00DE21B3"/>
    <w:rsid w:val="00DE407A"/>
    <w:rsid w:val="00DE4210"/>
    <w:rsid w:val="00DE4E7B"/>
    <w:rsid w:val="00DE4FF3"/>
    <w:rsid w:val="00DE5ABA"/>
    <w:rsid w:val="00DE5E15"/>
    <w:rsid w:val="00DE7020"/>
    <w:rsid w:val="00DE78C8"/>
    <w:rsid w:val="00DF014B"/>
    <w:rsid w:val="00DF14B1"/>
    <w:rsid w:val="00DF1EC1"/>
    <w:rsid w:val="00DF29A0"/>
    <w:rsid w:val="00DF2EAD"/>
    <w:rsid w:val="00DF3532"/>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207"/>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701DA"/>
    <w:rsid w:val="00E7083D"/>
    <w:rsid w:val="00E72299"/>
    <w:rsid w:val="00E72518"/>
    <w:rsid w:val="00E72C46"/>
    <w:rsid w:val="00E7644D"/>
    <w:rsid w:val="00E7775C"/>
    <w:rsid w:val="00E77982"/>
    <w:rsid w:val="00E77E01"/>
    <w:rsid w:val="00E8085B"/>
    <w:rsid w:val="00E83198"/>
    <w:rsid w:val="00E84171"/>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5AA1"/>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csabai.zsolt@med.u-szeged.h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ulyas.gabor@med.u-szeged.hu" TargetMode="External"/><Relationship Id="rId17" Type="http://schemas.openxmlformats.org/officeDocument/2006/relationships/hyperlink" Target="https://github.com/Balays/EHV-1-dynamic"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D7A0B-2522-45DB-B3F7-17793E0F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30617</TotalTime>
  <Pages>25</Pages>
  <Words>28381</Words>
  <Characters>195831</Characters>
  <Application>Microsoft Office Word</Application>
  <DocSecurity>0</DocSecurity>
  <Lines>1631</Lines>
  <Paragraphs>447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1</cp:revision>
  <dcterms:created xsi:type="dcterms:W3CDTF">2024-12-12T21:25:00Z</dcterms:created>
  <dcterms:modified xsi:type="dcterms:W3CDTF">2025-01-09T07:42:00Z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